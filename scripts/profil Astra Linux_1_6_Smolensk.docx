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596E" w14:textId="77777777" w:rsidR="00BF0DD4" w:rsidRDefault="00E11241" w:rsidP="006F6E8C">
      <w:pPr>
        <w:pStyle w:val="afffd"/>
        <w:spacing w:before="120" w:line="360" w:lineRule="auto"/>
        <w:rPr>
          <w:rFonts w:ascii="Arial" w:hAnsi="Arial" w:cs="Arial"/>
          <w:b/>
          <w:sz w:val="28"/>
          <w:szCs w:val="28"/>
        </w:rPr>
      </w:pPr>
      <w:r w:rsidRPr="00235820">
        <w:rPr>
          <w:noProof/>
          <w:lang w:eastAsia="ru-RU"/>
        </w:rPr>
        <w:drawing>
          <wp:inline distT="0" distB="0" distL="0" distR="0" wp14:anchorId="1FE3FEE3" wp14:editId="08B61E9D">
            <wp:extent cx="1598400" cy="838800"/>
            <wp:effectExtent l="0" t="0" r="1905" b="0"/>
            <wp:docPr id="3" name="Рисунок 3" descr="C:\Users\imvasileva\AppData\Local\Microsoft\Windows\Temporary Internet Files\Content.Word\RN_logo_nk_rus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vasileva\AppData\Local\Microsoft\Windows\Temporary Internet Files\Content.Word\RN_logo_nk_rus_cmy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8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AD47" w14:textId="77777777" w:rsidR="00BF0DD4" w:rsidRPr="00E72619" w:rsidRDefault="00BF0DD4" w:rsidP="006F6E8C">
      <w:pPr>
        <w:pStyle w:val="afffd"/>
        <w:spacing w:before="120"/>
        <w:rPr>
          <w:rFonts w:ascii="Arial" w:hAnsi="Arial" w:cs="Arial"/>
          <w:b/>
          <w:sz w:val="20"/>
          <w:szCs w:val="20"/>
        </w:rPr>
      </w:pPr>
    </w:p>
    <w:p w14:paraId="24A327E1" w14:textId="77777777" w:rsidR="00BF0DD4" w:rsidRPr="00E72619" w:rsidRDefault="00BF0DD4" w:rsidP="006F6E8C">
      <w:pPr>
        <w:pStyle w:val="afffd"/>
        <w:spacing w:before="120"/>
        <w:rPr>
          <w:rFonts w:ascii="Arial" w:hAnsi="Arial" w:cs="Arial"/>
          <w:b/>
          <w:sz w:val="20"/>
          <w:szCs w:val="20"/>
        </w:rPr>
      </w:pPr>
    </w:p>
    <w:p w14:paraId="7D4076A4" w14:textId="77777777" w:rsidR="00F361E0" w:rsidRDefault="00F361E0" w:rsidP="006F6E8C">
      <w:pPr>
        <w:spacing w:before="120"/>
        <w:rPr>
          <w:rFonts w:ascii="Arial" w:hAnsi="Arial" w:cs="Arial"/>
          <w:sz w:val="20"/>
        </w:rPr>
      </w:pPr>
    </w:p>
    <w:p w14:paraId="2D146592" w14:textId="77777777" w:rsidR="00F361E0" w:rsidRPr="00E72619" w:rsidRDefault="00F361E0" w:rsidP="006F6E8C">
      <w:pPr>
        <w:spacing w:before="120"/>
        <w:rPr>
          <w:rFonts w:ascii="Arial" w:hAnsi="Arial" w:cs="Arial"/>
          <w:sz w:val="20"/>
        </w:rPr>
      </w:pPr>
    </w:p>
    <w:p w14:paraId="709C0986" w14:textId="77777777" w:rsidR="00BF0DD4" w:rsidRPr="00E72619" w:rsidRDefault="00BF0DD4" w:rsidP="006F6E8C">
      <w:pPr>
        <w:spacing w:before="120"/>
        <w:rPr>
          <w:rFonts w:ascii="Arial" w:hAnsi="Arial" w:cs="Arial"/>
          <w:b/>
          <w:sz w:val="20"/>
        </w:rPr>
      </w:pPr>
    </w:p>
    <w:p w14:paraId="2D265431" w14:textId="77777777" w:rsidR="00BF0DD4" w:rsidRDefault="00BF0DD4" w:rsidP="006F6E8C">
      <w:pPr>
        <w:spacing w:before="120"/>
        <w:rPr>
          <w:rFonts w:ascii="Arial" w:hAnsi="Arial" w:cs="Arial"/>
          <w:b/>
          <w:sz w:val="20"/>
        </w:rPr>
      </w:pPr>
    </w:p>
    <w:p w14:paraId="7E55AFE0" w14:textId="77777777" w:rsidR="006F6E8C" w:rsidRDefault="006F6E8C" w:rsidP="006F6E8C">
      <w:pPr>
        <w:spacing w:before="120"/>
        <w:rPr>
          <w:rFonts w:ascii="Arial" w:hAnsi="Arial" w:cs="Arial"/>
          <w:b/>
          <w:sz w:val="20"/>
        </w:rPr>
      </w:pPr>
      <w:bookmarkStart w:id="0" w:name="_GoBack"/>
      <w:bookmarkEnd w:id="0"/>
    </w:p>
    <w:p w14:paraId="38491AB0" w14:textId="77777777" w:rsidR="006F6E8C" w:rsidRDefault="006F6E8C" w:rsidP="006F6E8C">
      <w:pPr>
        <w:spacing w:before="120"/>
        <w:rPr>
          <w:rFonts w:ascii="Arial" w:hAnsi="Arial" w:cs="Arial"/>
          <w:b/>
          <w:sz w:val="20"/>
        </w:rPr>
      </w:pPr>
    </w:p>
    <w:p w14:paraId="6791A495" w14:textId="77777777" w:rsidR="006F6E8C" w:rsidRDefault="006F6E8C" w:rsidP="006F6E8C">
      <w:pPr>
        <w:spacing w:before="120"/>
        <w:rPr>
          <w:rFonts w:ascii="Arial" w:hAnsi="Arial" w:cs="Arial"/>
          <w:b/>
          <w:sz w:val="20"/>
        </w:rPr>
      </w:pPr>
    </w:p>
    <w:p w14:paraId="5963CF61" w14:textId="77777777" w:rsidR="006F6E8C" w:rsidRDefault="006F6E8C" w:rsidP="006F6E8C">
      <w:pPr>
        <w:spacing w:before="120"/>
        <w:rPr>
          <w:rFonts w:ascii="Arial" w:hAnsi="Arial" w:cs="Arial"/>
          <w:b/>
          <w:sz w:val="20"/>
        </w:rPr>
      </w:pPr>
    </w:p>
    <w:p w14:paraId="6517A19D" w14:textId="77777777" w:rsidR="006F6E8C" w:rsidRPr="00E72619" w:rsidRDefault="006F6E8C" w:rsidP="006F6E8C">
      <w:pPr>
        <w:spacing w:before="120"/>
        <w:rPr>
          <w:rFonts w:ascii="Arial" w:hAnsi="Arial" w:cs="Arial"/>
          <w:b/>
          <w:sz w:val="20"/>
        </w:rPr>
      </w:pPr>
    </w:p>
    <w:p w14:paraId="32789D11" w14:textId="77777777" w:rsidR="00BF0DD4" w:rsidRPr="00E72619" w:rsidRDefault="00BF0DD4" w:rsidP="006F6E8C">
      <w:pPr>
        <w:spacing w:before="120"/>
        <w:rPr>
          <w:rFonts w:ascii="Arial" w:hAnsi="Arial" w:cs="Arial"/>
          <w:b/>
          <w:sz w:val="20"/>
        </w:rPr>
      </w:pPr>
    </w:p>
    <w:p w14:paraId="03D99282" w14:textId="77777777" w:rsidR="00BF0DD4" w:rsidRDefault="00BF0DD4" w:rsidP="006F6E8C">
      <w:pPr>
        <w:spacing w:before="120"/>
        <w:ind w:right="638"/>
        <w:rPr>
          <w:rFonts w:ascii="Arial" w:hAnsi="Arial" w:cs="Arial"/>
          <w:b/>
          <w:sz w:val="20"/>
        </w:rPr>
      </w:pPr>
    </w:p>
    <w:p w14:paraId="4CD6254C" w14:textId="77777777" w:rsidR="00BF0DD4" w:rsidRDefault="00BF0DD4" w:rsidP="006F6E8C">
      <w:pPr>
        <w:spacing w:before="120"/>
        <w:ind w:right="638"/>
        <w:rPr>
          <w:rFonts w:ascii="Arial" w:hAnsi="Arial" w:cs="Arial"/>
          <w:b/>
          <w:sz w:val="20"/>
        </w:rPr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573"/>
      </w:tblGrid>
      <w:tr w:rsidR="00264B28" w:rsidRPr="0076479A" w14:paraId="12F2D486" w14:textId="77777777" w:rsidTr="00A46732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14:paraId="4E61A48F" w14:textId="7AF0C704" w:rsidR="00264B28" w:rsidRDefault="00E22C76" w:rsidP="006F6E8C">
            <w:pPr>
              <w:spacing w:before="120"/>
              <w:ind w:left="-141"/>
              <w:jc w:val="center"/>
              <w:rPr>
                <w:rFonts w:ascii="Arial" w:hAnsi="Arial"/>
                <w:b/>
                <w:spacing w:val="-4"/>
                <w:sz w:val="36"/>
                <w:szCs w:val="36"/>
              </w:rPr>
            </w:pPr>
            <w:r w:rsidRPr="00E22C76">
              <w:rPr>
                <w:rFonts w:ascii="Arial" w:hAnsi="Arial"/>
                <w:b/>
                <w:spacing w:val="-4"/>
                <w:sz w:val="36"/>
                <w:szCs w:val="36"/>
              </w:rPr>
              <w:t>ПРОФИЛ</w:t>
            </w:r>
            <w:r w:rsidR="00837A74">
              <w:rPr>
                <w:rFonts w:ascii="Arial" w:hAnsi="Arial"/>
                <w:b/>
                <w:spacing w:val="-4"/>
                <w:sz w:val="36"/>
                <w:szCs w:val="36"/>
              </w:rPr>
              <w:t>Ь</w:t>
            </w:r>
            <w:r w:rsidRPr="00E22C76">
              <w:rPr>
                <w:rFonts w:ascii="Arial" w:hAnsi="Arial"/>
                <w:b/>
                <w:spacing w:val="-4"/>
                <w:sz w:val="36"/>
                <w:szCs w:val="36"/>
              </w:rPr>
              <w:t xml:space="preserve"> ИНФОРМАЦИОННОЙ БЕЗОПАСНОСТИ </w:t>
            </w:r>
          </w:p>
        </w:tc>
      </w:tr>
    </w:tbl>
    <w:p w14:paraId="5F7F8FD4" w14:textId="6A39D267" w:rsidR="00EE6BB0" w:rsidRPr="00F31ABF" w:rsidRDefault="00845A70" w:rsidP="00845A70">
      <w:pPr>
        <w:spacing w:before="12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/>
          <w:b/>
          <w:spacing w:val="-4"/>
          <w:sz w:val="36"/>
          <w:szCs w:val="36"/>
          <w:lang w:val="en-US"/>
        </w:rPr>
        <w:t>ASTRA</w:t>
      </w:r>
      <w:r w:rsidRPr="00F31ABF">
        <w:rPr>
          <w:rFonts w:ascii="Arial" w:hAnsi="Arial"/>
          <w:b/>
          <w:spacing w:val="-4"/>
          <w:sz w:val="36"/>
          <w:szCs w:val="36"/>
          <w:lang w:val="en-US"/>
        </w:rPr>
        <w:t xml:space="preserve"> </w:t>
      </w:r>
      <w:r>
        <w:rPr>
          <w:rFonts w:ascii="Arial" w:hAnsi="Arial"/>
          <w:b/>
          <w:spacing w:val="-4"/>
          <w:sz w:val="36"/>
          <w:szCs w:val="36"/>
          <w:lang w:val="en-US"/>
        </w:rPr>
        <w:t>LINUX</w:t>
      </w:r>
      <w:r w:rsidR="00F31ABF" w:rsidRPr="00F31ABF">
        <w:rPr>
          <w:rFonts w:ascii="Arial" w:hAnsi="Arial"/>
          <w:b/>
          <w:spacing w:val="-4"/>
          <w:sz w:val="36"/>
          <w:szCs w:val="36"/>
          <w:lang w:val="en-US"/>
        </w:rPr>
        <w:t xml:space="preserve"> </w:t>
      </w:r>
      <w:r w:rsidR="00F31ABF">
        <w:rPr>
          <w:rFonts w:ascii="Arial" w:hAnsi="Arial"/>
          <w:b/>
          <w:spacing w:val="-4"/>
          <w:sz w:val="36"/>
          <w:szCs w:val="36"/>
          <w:lang w:val="en-US"/>
        </w:rPr>
        <w:t>SPECIAL EDITION</w:t>
      </w:r>
      <w:r w:rsidRPr="00F31ABF">
        <w:rPr>
          <w:rFonts w:ascii="Arial" w:hAnsi="Arial"/>
          <w:b/>
          <w:spacing w:val="-4"/>
          <w:sz w:val="36"/>
          <w:szCs w:val="36"/>
          <w:lang w:val="en-US"/>
        </w:rPr>
        <w:t xml:space="preserve"> </w:t>
      </w:r>
      <w:r>
        <w:rPr>
          <w:rFonts w:ascii="Arial" w:hAnsi="Arial"/>
          <w:b/>
          <w:spacing w:val="-4"/>
          <w:sz w:val="36"/>
          <w:szCs w:val="36"/>
        </w:rPr>
        <w:t>СМОЛЕНСК</w:t>
      </w:r>
      <w:r w:rsidRPr="00F31ABF">
        <w:rPr>
          <w:rFonts w:ascii="Arial" w:hAnsi="Arial"/>
          <w:b/>
          <w:spacing w:val="-4"/>
          <w:sz w:val="36"/>
          <w:szCs w:val="36"/>
          <w:lang w:val="en-US"/>
        </w:rPr>
        <w:t xml:space="preserve"> 1.6</w:t>
      </w:r>
    </w:p>
    <w:p w14:paraId="00266D18" w14:textId="77777777" w:rsidR="00BF0DD4" w:rsidRPr="00F31ABF" w:rsidRDefault="00BF0DD4" w:rsidP="006F6E8C">
      <w:pPr>
        <w:spacing w:before="120"/>
        <w:ind w:right="638"/>
        <w:jc w:val="center"/>
        <w:rPr>
          <w:rFonts w:ascii="Arial" w:hAnsi="Arial" w:cs="Arial"/>
          <w:b/>
          <w:sz w:val="20"/>
          <w:lang w:val="en-US"/>
        </w:rPr>
      </w:pPr>
    </w:p>
    <w:p w14:paraId="2CE40CB4" w14:textId="77777777" w:rsidR="00BF0DD4" w:rsidRPr="00F31ABF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  <w:lang w:val="en-US"/>
        </w:rPr>
      </w:pPr>
    </w:p>
    <w:p w14:paraId="72502DBD" w14:textId="77777777" w:rsidR="00BF0DD4" w:rsidRPr="00741235" w:rsidRDefault="00BF0DD4" w:rsidP="006F6E8C">
      <w:pPr>
        <w:spacing w:before="120"/>
        <w:jc w:val="center"/>
        <w:rPr>
          <w:rFonts w:ascii="Arial" w:hAnsi="Arial" w:cs="Arial"/>
          <w:color w:val="808080"/>
          <w:sz w:val="20"/>
        </w:rPr>
      </w:pPr>
      <w:r w:rsidRPr="00A66470">
        <w:rPr>
          <w:rFonts w:ascii="Arial" w:hAnsi="Arial" w:cs="Arial"/>
          <w:b/>
          <w:sz w:val="20"/>
        </w:rPr>
        <w:t xml:space="preserve">ВЕРСИЯ </w:t>
      </w:r>
      <w:r w:rsidR="00531835">
        <w:rPr>
          <w:rFonts w:ascii="Arial" w:hAnsi="Arial" w:cs="Arial"/>
          <w:b/>
          <w:sz w:val="20"/>
        </w:rPr>
        <w:t>1</w:t>
      </w:r>
      <w:r w:rsidRPr="00A66470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b/>
          <w:sz w:val="20"/>
        </w:rPr>
        <w:t>00</w:t>
      </w:r>
    </w:p>
    <w:p w14:paraId="08F794CA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1D13B6DE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185B1FF1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7AE52A5A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4496BBAD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04032D61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08F0859C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0E425AF6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429BF5E9" w14:textId="6B740932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3E005CD2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2EF5A793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212A9097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78F9B0B1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1DFC6D37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77F694A5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49B16A96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47BA3B01" w14:textId="4F54350F" w:rsidR="00BF0DD4" w:rsidRDefault="00BF0DD4" w:rsidP="0011638C">
      <w:pPr>
        <w:spacing w:before="120"/>
        <w:rPr>
          <w:rFonts w:ascii="Arial" w:hAnsi="Arial" w:cs="Arial"/>
          <w:b/>
          <w:sz w:val="16"/>
          <w:szCs w:val="16"/>
        </w:rPr>
      </w:pPr>
    </w:p>
    <w:p w14:paraId="2E84075C" w14:textId="77777777" w:rsidR="00BF0DD4" w:rsidRPr="009E7FEB" w:rsidRDefault="00BF0DD4" w:rsidP="006F6E8C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1A1B24D3" w14:textId="77777777" w:rsidR="00BF0DD4" w:rsidRDefault="00BF0DD4" w:rsidP="006F6E8C">
      <w:pPr>
        <w:spacing w:before="12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МОСКВА</w:t>
      </w:r>
    </w:p>
    <w:p w14:paraId="3A83015C" w14:textId="33037448" w:rsidR="00E83108" w:rsidRPr="00E83108" w:rsidRDefault="00FE4AC3" w:rsidP="006F6E8C">
      <w:pPr>
        <w:spacing w:before="120"/>
        <w:jc w:val="center"/>
        <w:rPr>
          <w:rFonts w:ascii="Arial" w:hAnsi="Arial" w:cs="Arial"/>
          <w:b/>
          <w:i/>
          <w:color w:val="808080" w:themeColor="background1" w:themeShade="80"/>
          <w:sz w:val="18"/>
          <w:szCs w:val="18"/>
        </w:rPr>
        <w:sectPr w:rsidR="00E83108" w:rsidRPr="00E83108" w:rsidSect="000D5AFC">
          <w:footerReference w:type="default" r:id="rId15"/>
          <w:pgSz w:w="11907" w:h="16840" w:code="9"/>
          <w:pgMar w:top="567" w:right="1021" w:bottom="227" w:left="1247" w:header="737" w:footer="680" w:gutter="0"/>
          <w:cols w:space="708"/>
          <w:titlePg/>
          <w:docGrid w:linePitch="360"/>
        </w:sectPr>
      </w:pPr>
      <w:r>
        <w:rPr>
          <w:rFonts w:ascii="Arial" w:hAnsi="Arial" w:cs="Arial"/>
          <w:b/>
          <w:sz w:val="18"/>
          <w:szCs w:val="18"/>
        </w:rPr>
        <w:t>201</w:t>
      </w:r>
      <w:r w:rsidR="00D108D6">
        <w:rPr>
          <w:rFonts w:ascii="Arial" w:hAnsi="Arial" w:cs="Arial"/>
          <w:b/>
          <w:sz w:val="18"/>
          <w:szCs w:val="18"/>
        </w:rPr>
        <w:t>9</w:t>
      </w:r>
    </w:p>
    <w:p w14:paraId="4E689C1B" w14:textId="4A85E7B6" w:rsidR="00C1599C" w:rsidRPr="006F6E8C" w:rsidRDefault="00C94620" w:rsidP="006F6E8C">
      <w:pPr>
        <w:spacing w:before="120"/>
        <w:jc w:val="center"/>
        <w:rPr>
          <w:rFonts w:ascii="Arial" w:hAnsi="Arial" w:cs="Arial"/>
          <w:b/>
        </w:rPr>
      </w:pPr>
      <w:bookmarkStart w:id="1" w:name="_Toc419275215"/>
      <w:bookmarkStart w:id="2" w:name="_Ref528393202"/>
      <w:bookmarkStart w:id="3" w:name="_Toc42673949"/>
      <w:bookmarkStart w:id="4" w:name="_Toc104376679"/>
      <w:r w:rsidRPr="006F6E8C">
        <w:rPr>
          <w:rFonts w:ascii="Arial" w:hAnsi="Arial" w:cs="Arial"/>
          <w:b/>
        </w:rPr>
        <w:lastRenderedPageBreak/>
        <w:t>УТВЕРЖДЕН</w:t>
      </w:r>
    </w:p>
    <w:p w14:paraId="1E3994F2" w14:textId="4B77DCB2" w:rsidR="00C1599C" w:rsidRDefault="00C1599C" w:rsidP="006F6E8C">
      <w:pPr>
        <w:pStyle w:val="afffffa"/>
        <w:spacing w:before="120"/>
      </w:pPr>
      <w:r>
        <w:t xml:space="preserve">Таблица 1 </w:t>
      </w:r>
    </w:p>
    <w:p w14:paraId="2213D94A" w14:textId="77777777" w:rsidR="00C1599C" w:rsidRDefault="00C1599C" w:rsidP="006F6E8C">
      <w:pPr>
        <w:pStyle w:val="afffffa"/>
        <w:spacing w:before="120"/>
      </w:pPr>
      <w:r>
        <w:t>Документ утвержден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783"/>
        <w:gridCol w:w="1564"/>
        <w:gridCol w:w="2180"/>
        <w:gridCol w:w="1454"/>
        <w:gridCol w:w="726"/>
        <w:gridCol w:w="1148"/>
      </w:tblGrid>
      <w:tr w:rsidR="00C1599C" w14:paraId="6FD0ECED" w14:textId="77777777" w:rsidTr="007B6E90">
        <w:trPr>
          <w:cantSplit/>
        </w:trPr>
        <w:tc>
          <w:tcPr>
            <w:tcW w:w="27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6E83A965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РОЛЬ</w:t>
            </w:r>
          </w:p>
        </w:tc>
        <w:tc>
          <w:tcPr>
            <w:tcW w:w="15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4C068CC3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ФИО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32530575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СТРУКТУРНОЕ ПОДРАЗДЕЛЕНИЕ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36053392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ДОЛЖНОСТЬ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00982842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11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C000"/>
            <w:hideMark/>
          </w:tcPr>
          <w:p w14:paraId="684D12A3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ПОДПИСЬ</w:t>
            </w:r>
          </w:p>
        </w:tc>
      </w:tr>
      <w:tr w:rsidR="00C1599C" w14:paraId="2629077D" w14:textId="77777777" w:rsidTr="007B6E90">
        <w:trPr>
          <w:cantSplit/>
        </w:trPr>
        <w:tc>
          <w:tcPr>
            <w:tcW w:w="27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3D1E331D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4A9BB27B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521AF572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6F46EB4E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0EBE07D3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C000"/>
            <w:hideMark/>
          </w:tcPr>
          <w:p w14:paraId="2B3EE020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6</w:t>
            </w:r>
          </w:p>
        </w:tc>
      </w:tr>
      <w:tr w:rsidR="00C1599C" w14:paraId="59249617" w14:textId="77777777" w:rsidTr="007B6E90">
        <w:trPr>
          <w:cantSplit/>
        </w:trPr>
        <w:tc>
          <w:tcPr>
            <w:tcW w:w="27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F11146A" w14:textId="7BD4F2D1" w:rsidR="00C1599C" w:rsidRDefault="00C1599C" w:rsidP="006F6E8C">
            <w:pPr>
              <w:spacing w:after="60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Владелец </w:t>
            </w:r>
            <w:r w:rsidR="001A4F33">
              <w:rPr>
                <w:rFonts w:cs="Arial"/>
                <w:sz w:val="20"/>
                <w:szCs w:val="20"/>
                <w:lang w:eastAsia="en-US"/>
              </w:rPr>
              <w:t xml:space="preserve">профиля информационной </w:t>
            </w:r>
            <w:r w:rsidR="002B60C2">
              <w:rPr>
                <w:rFonts w:cs="Arial"/>
                <w:sz w:val="20"/>
                <w:szCs w:val="20"/>
                <w:lang w:eastAsia="en-US"/>
              </w:rPr>
              <w:t>безопасности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48DD5C" w14:textId="77777777" w:rsidR="00C1599C" w:rsidRDefault="00C1599C" w:rsidP="006F6E8C">
            <w:pPr>
              <w:spacing w:after="60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Сычев В.В.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F60C467" w14:textId="65B8E0E2" w:rsidR="00C1599C" w:rsidRDefault="00C1599C" w:rsidP="006F6E8C">
            <w:pPr>
              <w:spacing w:after="6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Управление информационной безопасности Департамента информатизации и развития бизнес-процессов ПАО «НК «Роснефть»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5B5CD1" w14:textId="748BFA3B" w:rsidR="00C1599C" w:rsidRDefault="00C1599C" w:rsidP="006F6E8C">
            <w:pPr>
              <w:spacing w:after="6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Начальник </w:t>
            </w:r>
            <w:r w:rsidR="00840D75">
              <w:rPr>
                <w:sz w:val="20"/>
                <w:szCs w:val="20"/>
                <w:lang w:eastAsia="en-US"/>
              </w:rPr>
              <w:t>у</w:t>
            </w:r>
            <w:r>
              <w:rPr>
                <w:sz w:val="20"/>
                <w:szCs w:val="20"/>
                <w:lang w:eastAsia="en-US"/>
              </w:rPr>
              <w:t>правления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20476A5" w14:textId="77777777" w:rsidR="00C1599C" w:rsidRDefault="00C1599C" w:rsidP="006F6E8C">
            <w:pPr>
              <w:spacing w:after="60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0488509" w14:textId="77777777" w:rsidR="00C1599C" w:rsidRDefault="00C1599C" w:rsidP="006F6E8C">
            <w:pPr>
              <w:spacing w:after="60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</w:tbl>
    <w:p w14:paraId="1462DF96" w14:textId="77777777" w:rsidR="006F6E8C" w:rsidRPr="006F6E8C" w:rsidRDefault="006F6E8C" w:rsidP="006F6E8C">
      <w:pPr>
        <w:spacing w:before="120"/>
        <w:jc w:val="center"/>
        <w:rPr>
          <w:rFonts w:ascii="Arial" w:hAnsi="Arial" w:cs="Arial"/>
          <w:b/>
        </w:rPr>
      </w:pPr>
    </w:p>
    <w:p w14:paraId="2A5BC6A5" w14:textId="0E170544" w:rsidR="00C1599C" w:rsidRPr="006F6E8C" w:rsidRDefault="006F6E8C" w:rsidP="006F6E8C">
      <w:pPr>
        <w:spacing w:before="120"/>
        <w:jc w:val="center"/>
        <w:rPr>
          <w:rFonts w:ascii="Arial" w:hAnsi="Arial" w:cs="Arial"/>
          <w:b/>
        </w:rPr>
      </w:pPr>
      <w:r w:rsidRPr="006F6E8C">
        <w:rPr>
          <w:rFonts w:ascii="Arial" w:hAnsi="Arial" w:cs="Arial"/>
          <w:b/>
        </w:rPr>
        <w:t>СОГЛАСОВАН</w:t>
      </w:r>
    </w:p>
    <w:p w14:paraId="1DE06024" w14:textId="5737E609" w:rsidR="00C1599C" w:rsidRDefault="00C1599C" w:rsidP="006F6E8C">
      <w:pPr>
        <w:pStyle w:val="afffffa"/>
        <w:spacing w:before="120"/>
      </w:pPr>
      <w:r>
        <w:t xml:space="preserve">Таблица 2 </w:t>
      </w:r>
    </w:p>
    <w:p w14:paraId="43D50FC8" w14:textId="77777777" w:rsidR="00C1599C" w:rsidRDefault="00C1599C" w:rsidP="006F6E8C">
      <w:pPr>
        <w:pStyle w:val="afffffa"/>
        <w:spacing w:before="120"/>
      </w:pPr>
      <w:r>
        <w:t>Документ согласован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82"/>
        <w:gridCol w:w="1665"/>
        <w:gridCol w:w="2274"/>
        <w:gridCol w:w="1336"/>
        <w:gridCol w:w="770"/>
        <w:gridCol w:w="1128"/>
      </w:tblGrid>
      <w:tr w:rsidR="00C1599C" w14:paraId="0D17C938" w14:textId="77777777" w:rsidTr="007B6E90">
        <w:trPr>
          <w:tblHeader/>
        </w:trPr>
        <w:tc>
          <w:tcPr>
            <w:tcW w:w="26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5FCB492A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РОЛЬ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14C2C479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ФИО</w:t>
            </w:r>
          </w:p>
        </w:tc>
        <w:tc>
          <w:tcPr>
            <w:tcW w:w="22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0EF8253C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СТРУКТУРНОЕ ПОДРАЗДЕЛЕНИЕ</w:t>
            </w:r>
          </w:p>
        </w:tc>
        <w:tc>
          <w:tcPr>
            <w:tcW w:w="13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60B92904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ДОЛЖНОСТЬ</w:t>
            </w:r>
          </w:p>
        </w:tc>
        <w:tc>
          <w:tcPr>
            <w:tcW w:w="7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3A675D76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1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14:paraId="2A795DFF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ПОДПИСЬ</w:t>
            </w:r>
          </w:p>
        </w:tc>
      </w:tr>
      <w:tr w:rsidR="00C1599C" w14:paraId="6FB81619" w14:textId="77777777" w:rsidTr="007B6E90">
        <w:trPr>
          <w:tblHeader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648F2B0E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63739D63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6569CEFB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2736623B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  <w:hideMark/>
          </w:tcPr>
          <w:p w14:paraId="6C632C40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C000"/>
            <w:vAlign w:val="center"/>
            <w:hideMark/>
          </w:tcPr>
          <w:p w14:paraId="33A583A5" w14:textId="77777777" w:rsidR="00C1599C" w:rsidRDefault="00C1599C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6</w:t>
            </w:r>
          </w:p>
        </w:tc>
      </w:tr>
      <w:tr w:rsidR="004F1E41" w14:paraId="469F62ED" w14:textId="77777777" w:rsidTr="006F6E8C">
        <w:trPr>
          <w:cantSplit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4B007" w14:textId="09B5988E" w:rsidR="004F1E41" w:rsidRDefault="004F1E41" w:rsidP="006F6E8C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Представить с</w:t>
            </w:r>
            <w:r w:rsidRPr="00840D75">
              <w:rPr>
                <w:sz w:val="20"/>
                <w:szCs w:val="20"/>
                <w:lang w:eastAsia="en-US"/>
              </w:rPr>
              <w:t>труктурно</w:t>
            </w:r>
            <w:r>
              <w:rPr>
                <w:sz w:val="20"/>
                <w:szCs w:val="20"/>
                <w:lang w:eastAsia="en-US"/>
              </w:rPr>
              <w:t xml:space="preserve">го </w:t>
            </w:r>
            <w:r w:rsidRPr="00840D75">
              <w:rPr>
                <w:sz w:val="20"/>
                <w:szCs w:val="20"/>
                <w:lang w:eastAsia="en-US"/>
              </w:rPr>
              <w:t>подразделени</w:t>
            </w:r>
            <w:r>
              <w:rPr>
                <w:sz w:val="20"/>
                <w:szCs w:val="20"/>
                <w:lang w:eastAsia="en-US"/>
              </w:rPr>
              <w:t>я</w:t>
            </w:r>
            <w:r w:rsidRPr="00840D75">
              <w:rPr>
                <w:sz w:val="20"/>
                <w:szCs w:val="20"/>
                <w:lang w:eastAsia="en-US"/>
              </w:rPr>
              <w:t xml:space="preserve"> ИТ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1A214" w14:textId="16AA36F6" w:rsidR="004F1E41" w:rsidRDefault="004F1E41" w:rsidP="006F6E8C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Проценко А.В.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3D98A" w14:textId="1B0B37C3" w:rsidR="004F1E41" w:rsidRDefault="004F1E4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4F1E41">
              <w:rPr>
                <w:rFonts w:cs="Arial"/>
                <w:sz w:val="20"/>
                <w:szCs w:val="20"/>
                <w:lang w:eastAsia="en-US"/>
              </w:rPr>
              <w:t>Управление ИТ-архитектуры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A728B5">
              <w:rPr>
                <w:rFonts w:cs="Arial"/>
                <w:sz w:val="20"/>
                <w:szCs w:val="20"/>
                <w:lang w:eastAsia="en-US"/>
              </w:rPr>
              <w:t>Департамента информатизации и развития бизнес-процессов ПАО «НК «Роснефть»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8223" w14:textId="1866F6C1" w:rsidR="004F1E41" w:rsidRDefault="004F1E41" w:rsidP="006F6E8C">
            <w:pPr>
              <w:jc w:val="center"/>
              <w:rPr>
                <w:sz w:val="20"/>
                <w:szCs w:val="20"/>
                <w:lang w:eastAsia="en-US"/>
              </w:rPr>
            </w:pPr>
            <w:r w:rsidRPr="00840D75">
              <w:rPr>
                <w:sz w:val="20"/>
                <w:szCs w:val="20"/>
              </w:rPr>
              <w:t>Начальник управления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64E0F" w14:textId="77777777" w:rsidR="004F1E41" w:rsidRDefault="004F1E4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F1D6B05" w14:textId="77777777" w:rsidR="004F1E41" w:rsidRDefault="004F1E4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315A1" w14:paraId="3B492D72" w14:textId="77777777" w:rsidTr="006F6E8C">
        <w:trPr>
          <w:cantSplit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1AF51" w14:textId="3924D578" w:rsidR="00B315A1" w:rsidRDefault="00B315A1" w:rsidP="006F6E8C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Представить с</w:t>
            </w:r>
            <w:r w:rsidRPr="00840D75">
              <w:rPr>
                <w:sz w:val="20"/>
                <w:szCs w:val="20"/>
                <w:lang w:eastAsia="en-US"/>
              </w:rPr>
              <w:t>труктурно</w:t>
            </w:r>
            <w:r>
              <w:rPr>
                <w:sz w:val="20"/>
                <w:szCs w:val="20"/>
                <w:lang w:eastAsia="en-US"/>
              </w:rPr>
              <w:t xml:space="preserve">го </w:t>
            </w:r>
            <w:r w:rsidRPr="00840D75">
              <w:rPr>
                <w:sz w:val="20"/>
                <w:szCs w:val="20"/>
                <w:lang w:eastAsia="en-US"/>
              </w:rPr>
              <w:t>подразделени</w:t>
            </w:r>
            <w:r>
              <w:rPr>
                <w:sz w:val="20"/>
                <w:szCs w:val="20"/>
                <w:lang w:eastAsia="en-US"/>
              </w:rPr>
              <w:t>я</w:t>
            </w:r>
            <w:r w:rsidRPr="00840D75">
              <w:rPr>
                <w:sz w:val="20"/>
                <w:szCs w:val="20"/>
                <w:lang w:eastAsia="en-US"/>
              </w:rPr>
              <w:t xml:space="preserve"> ИТ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FA698" w14:textId="551E2F2B" w:rsidR="00B315A1" w:rsidRDefault="00B315A1" w:rsidP="006F6E8C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Сидорова А.Н.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6EBE9" w14:textId="0204558C" w:rsidR="00B315A1" w:rsidRPr="004F1E4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00EA3">
              <w:rPr>
                <w:sz w:val="20"/>
                <w:szCs w:val="20"/>
              </w:rPr>
              <w:t>Управление развития бизнес-процессов</w:t>
            </w:r>
            <w:r>
              <w:rPr>
                <w:sz w:val="20"/>
                <w:szCs w:val="20"/>
              </w:rPr>
              <w:t xml:space="preserve"> </w:t>
            </w:r>
            <w:r w:rsidRPr="00A728B5">
              <w:rPr>
                <w:rFonts w:cs="Arial"/>
                <w:sz w:val="20"/>
                <w:szCs w:val="20"/>
                <w:lang w:eastAsia="en-US"/>
              </w:rPr>
              <w:t>Департамента информатизации и развития бизнес-процессов ПАО «НК «Роснефть»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5298E" w14:textId="7B5295ED" w:rsidR="00B315A1" w:rsidRPr="00840D75" w:rsidRDefault="00B315A1" w:rsidP="006F6E8C">
            <w:pPr>
              <w:jc w:val="center"/>
              <w:rPr>
                <w:sz w:val="20"/>
                <w:szCs w:val="20"/>
              </w:rPr>
            </w:pPr>
            <w:r w:rsidRPr="00840D75">
              <w:rPr>
                <w:sz w:val="20"/>
                <w:szCs w:val="20"/>
              </w:rPr>
              <w:t>Начальник управления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7F33F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B7662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315A1" w14:paraId="18BA1007" w14:textId="77777777" w:rsidTr="006F6E8C">
        <w:trPr>
          <w:cantSplit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38A9C" w14:textId="4A251233" w:rsidR="00B315A1" w:rsidRDefault="00B315A1" w:rsidP="006F6E8C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Представить с</w:t>
            </w:r>
            <w:r w:rsidRPr="00840D75">
              <w:rPr>
                <w:sz w:val="20"/>
                <w:szCs w:val="20"/>
                <w:lang w:eastAsia="en-US"/>
              </w:rPr>
              <w:t>труктурно</w:t>
            </w:r>
            <w:r>
              <w:rPr>
                <w:sz w:val="20"/>
                <w:szCs w:val="20"/>
                <w:lang w:eastAsia="en-US"/>
              </w:rPr>
              <w:t xml:space="preserve">го </w:t>
            </w:r>
            <w:r w:rsidRPr="00840D75">
              <w:rPr>
                <w:sz w:val="20"/>
                <w:szCs w:val="20"/>
                <w:lang w:eastAsia="en-US"/>
              </w:rPr>
              <w:t>подразделени</w:t>
            </w:r>
            <w:r>
              <w:rPr>
                <w:sz w:val="20"/>
                <w:szCs w:val="20"/>
                <w:lang w:eastAsia="en-US"/>
              </w:rPr>
              <w:t>я</w:t>
            </w:r>
            <w:r w:rsidRPr="00840D75">
              <w:rPr>
                <w:sz w:val="20"/>
                <w:szCs w:val="20"/>
                <w:lang w:eastAsia="en-US"/>
              </w:rPr>
              <w:t xml:space="preserve"> ИТ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97D8F" w14:textId="0B380F7D" w:rsidR="00B315A1" w:rsidRPr="009E534E" w:rsidRDefault="00B315A1" w:rsidP="006F6E8C">
            <w:pPr>
              <w:rPr>
                <w:rFonts w:cs="Arial"/>
                <w:sz w:val="20"/>
                <w:szCs w:val="20"/>
              </w:rPr>
            </w:pPr>
            <w:r w:rsidRPr="009E534E">
              <w:rPr>
                <w:rFonts w:cs="Arial"/>
                <w:sz w:val="20"/>
                <w:szCs w:val="20"/>
              </w:rPr>
              <w:t>Решетников Д.С.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2863B" w14:textId="00B6E38A" w:rsidR="00B315A1" w:rsidRPr="009E534E" w:rsidRDefault="00B315A1" w:rsidP="006F6E8C">
            <w:pPr>
              <w:jc w:val="center"/>
              <w:rPr>
                <w:rFonts w:cs="Arial"/>
                <w:sz w:val="20"/>
                <w:szCs w:val="20"/>
              </w:rPr>
            </w:pPr>
            <w:r w:rsidRPr="009E534E">
              <w:rPr>
                <w:rFonts w:cs="Arial"/>
                <w:sz w:val="20"/>
                <w:szCs w:val="20"/>
              </w:rPr>
              <w:t>Управление развития и контроля ИТ-сервисов Департамента информатизации и развития бизнес-процессов ПАО «НК «Роснефть»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45084" w14:textId="0343D04C" w:rsidR="00B315A1" w:rsidRDefault="00B315A1" w:rsidP="006F6E8C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Заместитель начальника управления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18B95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8F48C60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315A1" w14:paraId="57140B6D" w14:textId="77777777" w:rsidTr="006F6E8C">
        <w:trPr>
          <w:cantSplit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4E98" w14:textId="219DB2E0" w:rsidR="00B315A1" w:rsidRPr="00CB7D99" w:rsidRDefault="00B315A1" w:rsidP="006F6E8C">
            <w:pPr>
              <w:rPr>
                <w:sz w:val="20"/>
                <w:szCs w:val="20"/>
                <w:lang w:eastAsia="en-US"/>
              </w:rPr>
            </w:pPr>
            <w:proofErr w:type="gramStart"/>
            <w:r w:rsidRPr="00CB7D99">
              <w:rPr>
                <w:sz w:val="20"/>
                <w:szCs w:val="20"/>
                <w:lang w:eastAsia="en-US"/>
              </w:rPr>
              <w:t>Ответственный</w:t>
            </w:r>
            <w:proofErr w:type="gramEnd"/>
            <w:r w:rsidRPr="00CB7D99">
              <w:rPr>
                <w:sz w:val="20"/>
                <w:szCs w:val="20"/>
                <w:lang w:eastAsia="en-US"/>
              </w:rPr>
              <w:t xml:space="preserve"> за приемку услуг/работ со Стороны Заказчика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B0871" w14:textId="39E3FEA9" w:rsidR="00B315A1" w:rsidRPr="00CB7D99" w:rsidRDefault="00B315A1" w:rsidP="006F6E8C">
            <w:pPr>
              <w:rPr>
                <w:sz w:val="20"/>
                <w:szCs w:val="20"/>
                <w:lang w:eastAsia="en-US"/>
              </w:rPr>
            </w:pPr>
            <w:r w:rsidRPr="00CB7D99">
              <w:rPr>
                <w:sz w:val="20"/>
                <w:szCs w:val="20"/>
                <w:lang w:eastAsia="en-US"/>
              </w:rPr>
              <w:t>Кузнецов А.В.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FAE32" w14:textId="7AAD7793" w:rsidR="00B315A1" w:rsidRPr="00A728B5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A728B5">
              <w:rPr>
                <w:rFonts w:cs="Arial"/>
                <w:sz w:val="20"/>
                <w:szCs w:val="20"/>
                <w:lang w:eastAsia="en-US"/>
              </w:rPr>
              <w:t>Управление информационной безопасности Департамента информатизации и развития бизнес-процессов ПАО «НК «Роснефть»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A7127" w14:textId="6BD14EF7" w:rsidR="00B315A1" w:rsidRDefault="00B315A1" w:rsidP="006F6E8C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Начальник отдела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3DFD3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13E88D5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315A1" w14:paraId="6DB64C1A" w14:textId="77777777" w:rsidTr="006F6E8C">
        <w:trPr>
          <w:cantSplit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220DE" w14:textId="6204FBAF" w:rsidR="00B315A1" w:rsidRPr="00840D75" w:rsidRDefault="00B315A1" w:rsidP="006F6E8C">
            <w:pPr>
              <w:rPr>
                <w:sz w:val="20"/>
                <w:szCs w:val="20"/>
                <w:lang w:eastAsia="en-US"/>
              </w:rPr>
            </w:pPr>
            <w:proofErr w:type="gramStart"/>
            <w:r w:rsidRPr="00840D75">
              <w:rPr>
                <w:sz w:val="20"/>
                <w:szCs w:val="20"/>
              </w:rPr>
              <w:lastRenderedPageBreak/>
              <w:t>Ответственный</w:t>
            </w:r>
            <w:proofErr w:type="gramEnd"/>
            <w:r w:rsidRPr="00840D75">
              <w:rPr>
                <w:sz w:val="20"/>
                <w:szCs w:val="20"/>
              </w:rPr>
              <w:t xml:space="preserve"> за сдачу услуг/работ со Стороны Исполнителя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3A790" w14:textId="74384B8D" w:rsidR="00B315A1" w:rsidRPr="00840D75" w:rsidRDefault="00B315A1" w:rsidP="006F6E8C">
            <w:pPr>
              <w:rPr>
                <w:rFonts w:cs="Arial"/>
                <w:sz w:val="20"/>
                <w:szCs w:val="20"/>
              </w:rPr>
            </w:pPr>
            <w:r w:rsidRPr="00840D75">
              <w:rPr>
                <w:sz w:val="20"/>
                <w:szCs w:val="20"/>
              </w:rPr>
              <w:t xml:space="preserve">Корнеев К.П.  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FFAA8" w14:textId="41150575" w:rsidR="00B315A1" w:rsidRPr="00840D75" w:rsidRDefault="00B315A1" w:rsidP="006F6E8C">
            <w:pPr>
              <w:jc w:val="center"/>
              <w:rPr>
                <w:rFonts w:cs="Arial"/>
                <w:sz w:val="20"/>
                <w:szCs w:val="20"/>
              </w:rPr>
            </w:pPr>
            <w:r w:rsidRPr="00840D75">
              <w:rPr>
                <w:sz w:val="20"/>
                <w:szCs w:val="20"/>
              </w:rPr>
              <w:t>Управление архитектуры информационной безопасности ООО «ИК «СИБИНТЕК»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FD379" w14:textId="4BAD6AC3" w:rsidR="00B315A1" w:rsidRPr="00840D75" w:rsidRDefault="00B315A1" w:rsidP="006F6E8C">
            <w:pPr>
              <w:jc w:val="center"/>
              <w:rPr>
                <w:sz w:val="20"/>
                <w:szCs w:val="20"/>
                <w:lang w:eastAsia="en-US"/>
              </w:rPr>
            </w:pPr>
            <w:r w:rsidRPr="00840D75">
              <w:rPr>
                <w:sz w:val="20"/>
                <w:szCs w:val="20"/>
              </w:rPr>
              <w:t>Начальник управления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0CC62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83D9627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B315A1" w14:paraId="4370B726" w14:textId="77777777" w:rsidTr="006F6E8C">
        <w:trPr>
          <w:cantSplit/>
        </w:trPr>
        <w:tc>
          <w:tcPr>
            <w:tcW w:w="26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D07E7" w14:textId="45F3B505" w:rsidR="00B315A1" w:rsidRPr="007B6E90" w:rsidRDefault="00B315A1" w:rsidP="006F6E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Представитель блока главного метролога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51676" w14:textId="77777777" w:rsidR="00B315A1" w:rsidRPr="00840D75" w:rsidRDefault="00B315A1" w:rsidP="006F6E8C">
            <w:pPr>
              <w:rPr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B9C23" w14:textId="77777777" w:rsidR="00B315A1" w:rsidRPr="00840D75" w:rsidRDefault="00B315A1" w:rsidP="006F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1BA71" w14:textId="77777777" w:rsidR="00B315A1" w:rsidRPr="00840D75" w:rsidRDefault="00B315A1" w:rsidP="006F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A3EB7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84DF20" w14:textId="77777777" w:rsidR="00B315A1" w:rsidRDefault="00B315A1" w:rsidP="006F6E8C">
            <w:pPr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</w:tbl>
    <w:p w14:paraId="179E9B75" w14:textId="77777777" w:rsidR="00AC36FF" w:rsidRDefault="00AC36FF" w:rsidP="006F6E8C">
      <w:pPr>
        <w:pStyle w:val="CoverSubtitle"/>
        <w:widowControl w:val="0"/>
        <w:pBdr>
          <w:top w:val="none" w:sz="0" w:space="0" w:color="auto"/>
        </w:pBdr>
        <w:spacing w:before="120" w:line="240" w:lineRule="atLeast"/>
        <w:ind w:left="0"/>
        <w:rPr>
          <w:rFonts w:ascii="Arial" w:hAnsi="Arial" w:cs="Arial"/>
          <w:spacing w:val="0"/>
          <w:sz w:val="32"/>
          <w:szCs w:val="32"/>
        </w:rPr>
      </w:pPr>
    </w:p>
    <w:p w14:paraId="3A59B731" w14:textId="77777777" w:rsidR="00AC36FF" w:rsidRDefault="00AC36FF" w:rsidP="006F6E8C">
      <w:pPr>
        <w:pStyle w:val="CoverSubtitle"/>
        <w:widowControl w:val="0"/>
        <w:pBdr>
          <w:top w:val="none" w:sz="0" w:space="0" w:color="auto"/>
        </w:pBdr>
        <w:spacing w:before="120" w:line="240" w:lineRule="atLeast"/>
        <w:ind w:left="0"/>
        <w:rPr>
          <w:rFonts w:ascii="Arial" w:hAnsi="Arial" w:cs="Arial"/>
          <w:spacing w:val="0"/>
          <w:sz w:val="32"/>
          <w:szCs w:val="32"/>
        </w:rPr>
        <w:sectPr w:rsidR="00AC36FF" w:rsidSect="002B60C2">
          <w:headerReference w:type="default" r:id="rId16"/>
          <w:pgSz w:w="11907" w:h="16839" w:code="9"/>
          <w:pgMar w:top="510" w:right="1021" w:bottom="567" w:left="1247" w:header="737" w:footer="680" w:gutter="0"/>
          <w:cols w:space="720"/>
          <w:docGrid w:linePitch="326"/>
        </w:sectPr>
      </w:pPr>
    </w:p>
    <w:p w14:paraId="6789944C" w14:textId="3ABE874F" w:rsidR="00BF0DD4" w:rsidRPr="00F642FB" w:rsidRDefault="00BF0DD4" w:rsidP="006F6E8C">
      <w:pPr>
        <w:pStyle w:val="CoverSubtitle"/>
        <w:widowControl w:val="0"/>
        <w:pBdr>
          <w:top w:val="none" w:sz="0" w:space="0" w:color="auto"/>
        </w:pBdr>
        <w:spacing w:before="120" w:line="240" w:lineRule="atLeast"/>
        <w:ind w:left="0"/>
        <w:rPr>
          <w:rFonts w:ascii="Arial" w:hAnsi="Arial" w:cs="Arial"/>
          <w:spacing w:val="0"/>
          <w:sz w:val="32"/>
          <w:szCs w:val="32"/>
        </w:rPr>
      </w:pPr>
      <w:r w:rsidRPr="00F642FB">
        <w:rPr>
          <w:rFonts w:ascii="Arial" w:hAnsi="Arial" w:cs="Arial"/>
          <w:spacing w:val="0"/>
          <w:sz w:val="32"/>
          <w:szCs w:val="32"/>
        </w:rPr>
        <w:lastRenderedPageBreak/>
        <w:t>СОДЕРЖАНИЕ</w:t>
      </w:r>
    </w:p>
    <w:p w14:paraId="240B238B" w14:textId="77777777" w:rsidR="00BF0DD4" w:rsidRDefault="00BF0DD4" w:rsidP="006F6E8C">
      <w:pPr>
        <w:spacing w:before="120"/>
        <w:rPr>
          <w:rFonts w:cs="Arial"/>
        </w:rPr>
      </w:pPr>
    </w:p>
    <w:p w14:paraId="7BB83890" w14:textId="40BD54FF" w:rsidR="00F31ABF" w:rsidRDefault="00E5077C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</w:rPr>
        <w:fldChar w:fldCharType="begin"/>
      </w:r>
      <w:r w:rsidR="00A8227F">
        <w:rPr>
          <w:rFonts w:cs="Arial"/>
        </w:rPr>
        <w:instrText xml:space="preserve"> TOC \o "1-3" \h \z \t "S_Заголовок3_СписокН;3" </w:instrText>
      </w:r>
      <w:r>
        <w:rPr>
          <w:rFonts w:cs="Arial"/>
        </w:rPr>
        <w:fldChar w:fldCharType="separate"/>
      </w:r>
      <w:hyperlink w:anchor="_Toc7516559" w:history="1">
        <w:r w:rsidR="00F31ABF" w:rsidRPr="00F02A64">
          <w:rPr>
            <w:rStyle w:val="afff4"/>
            <w:noProof/>
          </w:rPr>
          <w:t>1.</w:t>
        </w:r>
        <w:r w:rsidR="00F31A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</w:rPr>
          <w:t>ОСНОВНЫЕ ПОНЯТИЯ И ОПРЕДЕЛЕНИЯ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_Toc7516559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5</w:t>
        </w:r>
        <w:r w:rsidR="00F31ABF">
          <w:rPr>
            <w:noProof/>
            <w:webHidden/>
          </w:rPr>
          <w:fldChar w:fldCharType="end"/>
        </w:r>
      </w:hyperlink>
    </w:p>
    <w:p w14:paraId="655ED642" w14:textId="40DD8B9A" w:rsidR="00F31ABF" w:rsidRDefault="00707C5D">
      <w:pPr>
        <w:pStyle w:val="2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516560" w:history="1">
        <w:r w:rsidR="00F31ABF" w:rsidRPr="00F02A64">
          <w:rPr>
            <w:rStyle w:val="afff4"/>
            <w:noProof/>
          </w:rPr>
          <w:t>1.1.</w:t>
        </w:r>
        <w:r w:rsidR="00F31AB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  <w:snapToGrid w:val="0"/>
          </w:rPr>
          <w:t>Термины и определения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_Toc7516560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5</w:t>
        </w:r>
        <w:r w:rsidR="00F31ABF">
          <w:rPr>
            <w:noProof/>
            <w:webHidden/>
          </w:rPr>
          <w:fldChar w:fldCharType="end"/>
        </w:r>
      </w:hyperlink>
    </w:p>
    <w:p w14:paraId="024E9C30" w14:textId="52F20E07" w:rsidR="00F31ABF" w:rsidRDefault="00707C5D">
      <w:pPr>
        <w:pStyle w:val="2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516561" w:history="1">
        <w:r w:rsidR="00F31ABF" w:rsidRPr="00F02A64">
          <w:rPr>
            <w:rStyle w:val="afff4"/>
            <w:noProof/>
            <w:snapToGrid w:val="0"/>
          </w:rPr>
          <w:t>1.2.</w:t>
        </w:r>
        <w:r w:rsidR="00F31AB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  <w:snapToGrid w:val="0"/>
          </w:rPr>
          <w:t>Обозначения и сокращения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_Toc7516561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6</w:t>
        </w:r>
        <w:r w:rsidR="00F31ABF">
          <w:rPr>
            <w:noProof/>
            <w:webHidden/>
          </w:rPr>
          <w:fldChar w:fldCharType="end"/>
        </w:r>
      </w:hyperlink>
    </w:p>
    <w:p w14:paraId="1CCA9ABB" w14:textId="7493C8E7" w:rsidR="00F31ABF" w:rsidRDefault="00707C5D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16562" w:history="1">
        <w:r w:rsidR="00F31ABF" w:rsidRPr="00F02A64">
          <w:rPr>
            <w:rStyle w:val="afff4"/>
            <w:noProof/>
            <w:snapToGrid w:val="0"/>
          </w:rPr>
          <w:t>2.</w:t>
        </w:r>
        <w:r w:rsidR="00F31A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  <w:snapToGrid w:val="0"/>
          </w:rPr>
          <w:t>ВВЕДЕНИЕ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_Toc7516562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7</w:t>
        </w:r>
        <w:r w:rsidR="00F31ABF">
          <w:rPr>
            <w:noProof/>
            <w:webHidden/>
          </w:rPr>
          <w:fldChar w:fldCharType="end"/>
        </w:r>
      </w:hyperlink>
    </w:p>
    <w:p w14:paraId="239EC1BE" w14:textId="7821DAC6" w:rsidR="00F31ABF" w:rsidRDefault="00707C5D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16563" w:history="1">
        <w:r w:rsidR="00F31ABF" w:rsidRPr="00F02A64">
          <w:rPr>
            <w:rStyle w:val="afff4"/>
            <w:noProof/>
          </w:rPr>
          <w:t>3.</w:t>
        </w:r>
        <w:r w:rsidR="00F31A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</w:rPr>
          <w:t>ОБЛАСТЬ ДЕЙСТВИЯ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_Toc7516563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8</w:t>
        </w:r>
        <w:r w:rsidR="00F31ABF">
          <w:rPr>
            <w:noProof/>
            <w:webHidden/>
          </w:rPr>
          <w:fldChar w:fldCharType="end"/>
        </w:r>
      </w:hyperlink>
    </w:p>
    <w:p w14:paraId="1C7B5D48" w14:textId="5010285B" w:rsidR="00F31ABF" w:rsidRDefault="00707C5D">
      <w:pPr>
        <w:pStyle w:val="2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516564" w:history="1">
        <w:r w:rsidR="00F31ABF" w:rsidRPr="00F02A64">
          <w:rPr>
            <w:rStyle w:val="afff4"/>
            <w:noProof/>
          </w:rPr>
          <w:t>3.1</w:t>
        </w:r>
        <w:r w:rsidR="00F31AB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</w:rPr>
          <w:t>ПЕРИОД ДЕЙСТВИЯ И ПОРЯДОК ВНЕСЕНИЯ ИЗМЕНЕНИЙ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_Toc7516564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8</w:t>
        </w:r>
        <w:r w:rsidR="00F31ABF">
          <w:rPr>
            <w:noProof/>
            <w:webHidden/>
          </w:rPr>
          <w:fldChar w:fldCharType="end"/>
        </w:r>
      </w:hyperlink>
    </w:p>
    <w:p w14:paraId="43B66308" w14:textId="0067128B" w:rsidR="00F31ABF" w:rsidRDefault="00707C5D">
      <w:pPr>
        <w:pStyle w:val="2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516565" w:history="1">
        <w:r w:rsidR="00F31ABF" w:rsidRPr="00F02A64">
          <w:rPr>
            <w:rStyle w:val="afff4"/>
            <w:noProof/>
          </w:rPr>
          <w:t>3.2</w:t>
        </w:r>
        <w:r w:rsidR="00F31AB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</w:rPr>
          <w:t>ИСКЛЮЧЕНИЕ ТРЕБОВАНИЙ ПРОФИЛЯ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_Toc7516565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8</w:t>
        </w:r>
        <w:r w:rsidR="00F31ABF">
          <w:rPr>
            <w:noProof/>
            <w:webHidden/>
          </w:rPr>
          <w:fldChar w:fldCharType="end"/>
        </w:r>
      </w:hyperlink>
    </w:p>
    <w:p w14:paraId="4701F582" w14:textId="21A53DE7" w:rsidR="00F31ABF" w:rsidRDefault="00707C5D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16566" w:history="1">
        <w:r w:rsidR="00F31ABF" w:rsidRPr="00F02A64">
          <w:rPr>
            <w:rStyle w:val="afff4"/>
            <w:noProof/>
          </w:rPr>
          <w:t>4.</w:t>
        </w:r>
        <w:r w:rsidR="00F31A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</w:rPr>
          <w:t>ТРЕБОВАНИЯ ПО ОБЕСПЕЧЕНИЮ ИНФОРМАЦИОННОЙ БЕЗОПАСНОСТИ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_Toc7516566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9</w:t>
        </w:r>
        <w:r w:rsidR="00F31ABF">
          <w:rPr>
            <w:noProof/>
            <w:webHidden/>
          </w:rPr>
          <w:fldChar w:fldCharType="end"/>
        </w:r>
      </w:hyperlink>
    </w:p>
    <w:p w14:paraId="313460A2" w14:textId="70841F36" w:rsidR="00F31ABF" w:rsidRDefault="00707C5D">
      <w:pPr>
        <w:pStyle w:val="27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516567" w:history="1">
        <w:r w:rsidR="00F31ABF" w:rsidRPr="00F02A64">
          <w:rPr>
            <w:rStyle w:val="afff4"/>
            <w:noProof/>
          </w:rPr>
          <w:t>4.1.</w:t>
        </w:r>
        <w:r w:rsidR="00F31AB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31ABF" w:rsidRPr="00F02A64">
          <w:rPr>
            <w:rStyle w:val="afff4"/>
            <w:noProof/>
          </w:rPr>
          <w:t>Набор требований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_Toc7516567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9</w:t>
        </w:r>
        <w:r w:rsidR="00F31ABF">
          <w:rPr>
            <w:noProof/>
            <w:webHidden/>
          </w:rPr>
          <w:fldChar w:fldCharType="end"/>
        </w:r>
      </w:hyperlink>
    </w:p>
    <w:p w14:paraId="416BE99D" w14:textId="000F296E" w:rsidR="00F31ABF" w:rsidRDefault="00707C5D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516568" w:history="1">
        <w:r w:rsidR="00F31ABF" w:rsidRPr="00F02A64">
          <w:rPr>
            <w:rStyle w:val="afff4"/>
            <w:noProof/>
          </w:rPr>
          <w:t>ПРИЛОЖЕНИЕ 1</w:t>
        </w:r>
        <w:r w:rsidR="00F31ABF">
          <w:rPr>
            <w:noProof/>
            <w:webHidden/>
          </w:rPr>
          <w:tab/>
        </w:r>
        <w:r w:rsidR="00F31ABF">
          <w:rPr>
            <w:noProof/>
            <w:webHidden/>
          </w:rPr>
          <w:fldChar w:fldCharType="begin"/>
        </w:r>
        <w:r w:rsidR="00F31ABF">
          <w:rPr>
            <w:noProof/>
            <w:webHidden/>
          </w:rPr>
          <w:instrText xml:space="preserve"> PAGEREF _Toc7516568 \h </w:instrText>
        </w:r>
        <w:r w:rsidR="00F31ABF">
          <w:rPr>
            <w:noProof/>
            <w:webHidden/>
          </w:rPr>
        </w:r>
        <w:r w:rsidR="00F31ABF">
          <w:rPr>
            <w:noProof/>
            <w:webHidden/>
          </w:rPr>
          <w:fldChar w:fldCharType="separate"/>
        </w:r>
        <w:r w:rsidR="00F31ABF">
          <w:rPr>
            <w:noProof/>
            <w:webHidden/>
          </w:rPr>
          <w:t>33</w:t>
        </w:r>
        <w:r w:rsidR="00F31ABF">
          <w:rPr>
            <w:noProof/>
            <w:webHidden/>
          </w:rPr>
          <w:fldChar w:fldCharType="end"/>
        </w:r>
      </w:hyperlink>
    </w:p>
    <w:p w14:paraId="41A900B9" w14:textId="31754A82" w:rsidR="00BF0DD4" w:rsidRDefault="00E5077C" w:rsidP="006F6E8C">
      <w:pPr>
        <w:tabs>
          <w:tab w:val="right" w:leader="dot" w:pos="9356"/>
        </w:tabs>
        <w:spacing w:before="120"/>
        <w:rPr>
          <w:rFonts w:cs="Arial"/>
        </w:rPr>
      </w:pPr>
      <w:r>
        <w:rPr>
          <w:rFonts w:ascii="Arial" w:hAnsi="Arial" w:cs="Arial"/>
          <w:b/>
          <w:bCs/>
          <w:caps/>
          <w:sz w:val="20"/>
          <w:szCs w:val="20"/>
        </w:rPr>
        <w:fldChar w:fldCharType="end"/>
      </w:r>
    </w:p>
    <w:p w14:paraId="0B8D8DA8" w14:textId="44C29B86" w:rsidR="00BF0DD4" w:rsidRDefault="00BF0DD4" w:rsidP="006F6E8C">
      <w:pPr>
        <w:spacing w:before="120"/>
        <w:rPr>
          <w:rFonts w:cs="Arial"/>
        </w:rPr>
        <w:sectPr w:rsidR="00BF0DD4" w:rsidSect="002B60C2">
          <w:headerReference w:type="default" r:id="rId17"/>
          <w:pgSz w:w="11907" w:h="16839" w:code="9"/>
          <w:pgMar w:top="510" w:right="1021" w:bottom="567" w:left="1247" w:header="737" w:footer="680" w:gutter="0"/>
          <w:cols w:space="720"/>
          <w:docGrid w:linePitch="326"/>
        </w:sectPr>
      </w:pPr>
    </w:p>
    <w:p w14:paraId="78EF4824" w14:textId="376BFD69" w:rsidR="00BF0DD4" w:rsidRPr="00924116" w:rsidRDefault="00A728B5" w:rsidP="006F6E8C">
      <w:pPr>
        <w:pStyle w:val="12"/>
        <w:spacing w:before="120"/>
      </w:pPr>
      <w:bookmarkStart w:id="5" w:name="_Toc7516559"/>
      <w:bookmarkStart w:id="6" w:name="_Toc70236844"/>
      <w:r w:rsidRPr="00924116">
        <w:lastRenderedPageBreak/>
        <w:t>ОСНОВНЫЕ ПОНЯТИЯ И ОПРЕДЕЛЕНИЯ</w:t>
      </w:r>
      <w:bookmarkEnd w:id="5"/>
    </w:p>
    <w:p w14:paraId="19B09AFE" w14:textId="77777777" w:rsidR="00A728B5" w:rsidRPr="00924116" w:rsidRDefault="00A728B5" w:rsidP="002A525A">
      <w:pPr>
        <w:pStyle w:val="24"/>
        <w:numPr>
          <w:ilvl w:val="1"/>
          <w:numId w:val="38"/>
        </w:numPr>
        <w:spacing w:before="240"/>
        <w:ind w:left="709" w:hanging="709"/>
        <w:rPr>
          <w:bCs w:val="0"/>
          <w:iCs w:val="0"/>
          <w:caps w:val="0"/>
          <w:sz w:val="20"/>
          <w:szCs w:val="20"/>
        </w:rPr>
      </w:pPr>
      <w:bookmarkStart w:id="7" w:name="_Toc6942281"/>
      <w:bookmarkStart w:id="8" w:name="_Toc7516560"/>
      <w:bookmarkEnd w:id="7"/>
      <w:r w:rsidRPr="00924116">
        <w:rPr>
          <w:noProof/>
          <w:snapToGrid w:val="0"/>
          <w:sz w:val="24"/>
          <w:szCs w:val="24"/>
        </w:rPr>
        <w:t>Термины и определения</w:t>
      </w:r>
      <w:bookmarkEnd w:id="8"/>
    </w:p>
    <w:p w14:paraId="2736CE07" w14:textId="20C68609" w:rsidR="00A728B5" w:rsidRDefault="00A728B5" w:rsidP="006F6E8C">
      <w:pPr>
        <w:pStyle w:val="afffffa"/>
        <w:spacing w:before="120"/>
      </w:pPr>
      <w:r>
        <w:t xml:space="preserve">Таблица </w:t>
      </w:r>
      <w:r w:rsidR="009040E3">
        <w:rPr>
          <w:noProof/>
        </w:rPr>
        <w:t>3</w:t>
      </w:r>
    </w:p>
    <w:p w14:paraId="7C8AAE84" w14:textId="77777777" w:rsidR="00A728B5" w:rsidRDefault="00A728B5" w:rsidP="006F6E8C">
      <w:pPr>
        <w:pStyle w:val="afffffa"/>
        <w:spacing w:before="120"/>
      </w:pPr>
      <w:r>
        <w:t>Термины и определения</w:t>
      </w:r>
    </w:p>
    <w:tbl>
      <w:tblPr>
        <w:tblStyle w:val="Sf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50"/>
        <w:gridCol w:w="2393"/>
        <w:gridCol w:w="6912"/>
      </w:tblGrid>
      <w:tr w:rsidR="00A728B5" w:rsidRPr="00686FE7" w14:paraId="30B12F34" w14:textId="77777777" w:rsidTr="00A7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560532" w14:textId="77777777" w:rsidR="00A728B5" w:rsidRPr="00686FE7" w:rsidRDefault="00A728B5" w:rsidP="006F6E8C">
            <w:pPr>
              <w:pStyle w:val="S12"/>
              <w:spacing w:before="120"/>
              <w:rPr>
                <w:rFonts w:eastAsia="MS Mincho"/>
                <w:b/>
              </w:rPr>
            </w:pPr>
            <w:r w:rsidRPr="00686FE7">
              <w:rPr>
                <w:rFonts w:eastAsia="MS Mincho"/>
                <w:b/>
              </w:rPr>
              <w:t>№</w:t>
            </w:r>
          </w:p>
        </w:tc>
        <w:tc>
          <w:tcPr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124A1F" w14:textId="77777777" w:rsidR="00A728B5" w:rsidRPr="00686FE7" w:rsidRDefault="00A728B5" w:rsidP="006F6E8C">
            <w:pPr>
              <w:pStyle w:val="S12"/>
              <w:spacing w:before="120"/>
              <w:rPr>
                <w:rFonts w:eastAsia="MS Mincho"/>
                <w:b/>
              </w:rPr>
            </w:pPr>
            <w:r w:rsidRPr="00686FE7">
              <w:rPr>
                <w:rFonts w:eastAsia="MS Mincho"/>
                <w:b/>
              </w:rPr>
              <w:t>термин</w:t>
            </w:r>
          </w:p>
        </w:tc>
        <w:tc>
          <w:tcPr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B263F3" w14:textId="77777777" w:rsidR="00A728B5" w:rsidRPr="00686FE7" w:rsidRDefault="00A728B5" w:rsidP="006F6E8C">
            <w:pPr>
              <w:pStyle w:val="S12"/>
              <w:spacing w:before="120"/>
              <w:rPr>
                <w:rFonts w:eastAsia="MS Mincho"/>
                <w:b/>
              </w:rPr>
            </w:pPr>
            <w:r w:rsidRPr="00686FE7">
              <w:rPr>
                <w:rFonts w:eastAsia="MS Mincho"/>
                <w:b/>
              </w:rPr>
              <w:t>определение</w:t>
            </w:r>
          </w:p>
        </w:tc>
      </w:tr>
      <w:tr w:rsidR="00A728B5" w:rsidRPr="00686FE7" w14:paraId="54A8E085" w14:textId="77777777" w:rsidTr="00A7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tblHeader/>
        </w:trPr>
        <w:tc>
          <w:tcPr>
            <w:tcW w:w="2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6CB423" w14:textId="77777777" w:rsidR="00A728B5" w:rsidRPr="00686FE7" w:rsidRDefault="00A728B5" w:rsidP="006F6E8C">
            <w:pPr>
              <w:pStyle w:val="S12"/>
              <w:spacing w:before="120"/>
              <w:rPr>
                <w:rFonts w:eastAsia="MS Mincho"/>
              </w:rPr>
            </w:pPr>
            <w:r w:rsidRPr="00686FE7">
              <w:rPr>
                <w:rFonts w:eastAsia="MS Mincho"/>
              </w:rPr>
              <w:t>1</w:t>
            </w:r>
          </w:p>
        </w:tc>
        <w:tc>
          <w:tcPr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4758D1" w14:textId="77777777" w:rsidR="00A728B5" w:rsidRPr="00686FE7" w:rsidRDefault="00A728B5" w:rsidP="006F6E8C">
            <w:pPr>
              <w:pStyle w:val="S12"/>
              <w:spacing w:before="120"/>
              <w:rPr>
                <w:rFonts w:eastAsia="MS Mincho"/>
              </w:rPr>
            </w:pPr>
            <w:r w:rsidRPr="00686FE7">
              <w:rPr>
                <w:rFonts w:eastAsia="MS Mincho"/>
              </w:rPr>
              <w:t>2</w:t>
            </w:r>
          </w:p>
        </w:tc>
        <w:tc>
          <w:tcPr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2702F2" w14:textId="77777777" w:rsidR="00A728B5" w:rsidRPr="00686FE7" w:rsidRDefault="00A728B5" w:rsidP="006F6E8C">
            <w:pPr>
              <w:pStyle w:val="S12"/>
              <w:spacing w:before="120"/>
              <w:rPr>
                <w:rFonts w:eastAsia="MS Mincho"/>
              </w:rPr>
            </w:pPr>
            <w:r w:rsidRPr="00686FE7">
              <w:rPr>
                <w:rFonts w:eastAsia="MS Mincho"/>
              </w:rPr>
              <w:t>3</w:t>
            </w:r>
          </w:p>
        </w:tc>
      </w:tr>
      <w:tr w:rsidR="009B4247" w:rsidRPr="000C3D67" w14:paraId="5E1DC380" w14:textId="77777777" w:rsidTr="00A728B5">
        <w:tc>
          <w:tcPr>
            <w:tcW w:w="279" w:type="pct"/>
          </w:tcPr>
          <w:p w14:paraId="34C7FD69" w14:textId="77777777" w:rsidR="009B4247" w:rsidRPr="00D108D6" w:rsidRDefault="009B4247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77516727" w14:textId="5A357F70" w:rsidR="009B4247" w:rsidRPr="00D108D6" w:rsidRDefault="000428F5" w:rsidP="006F6E8C">
            <w:pPr>
              <w:spacing w:before="120"/>
              <w:rPr>
                <w:i/>
                <w:sz w:val="20"/>
                <w:szCs w:val="20"/>
              </w:rPr>
            </w:pPr>
            <w:r w:rsidRPr="000428F5">
              <w:rPr>
                <w:i/>
                <w:sz w:val="20"/>
                <w:szCs w:val="20"/>
              </w:rPr>
              <w:t>Инцидент информационной безопасности</w:t>
            </w:r>
            <w:r>
              <w:rPr>
                <w:i/>
                <w:sz w:val="20"/>
                <w:szCs w:val="20"/>
              </w:rPr>
              <w:t xml:space="preserve"> (Инцидент ИБ)</w:t>
            </w:r>
          </w:p>
        </w:tc>
        <w:tc>
          <w:tcPr>
            <w:tcW w:w="3507" w:type="pct"/>
          </w:tcPr>
          <w:p w14:paraId="08EF4459" w14:textId="0E82A893" w:rsidR="009B4247" w:rsidRPr="00D108D6" w:rsidRDefault="009B4247" w:rsidP="006F6E8C">
            <w:pPr>
              <w:spacing w:before="12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</w:t>
            </w:r>
            <w:r w:rsidRPr="009B4247">
              <w:rPr>
                <w:i/>
                <w:sz w:val="20"/>
                <w:szCs w:val="20"/>
              </w:rPr>
              <w:t xml:space="preserve">оявление одного или нескольких нежелательных или неожиданных событий информационной безопасности, с которыми связана значительная вероятность компрометации бизнес-операций и создания угрозы нарушения информационной безопасности [ГОСТ </w:t>
            </w:r>
            <w:proofErr w:type="gramStart"/>
            <w:r w:rsidRPr="009B4247">
              <w:rPr>
                <w:i/>
                <w:sz w:val="20"/>
                <w:szCs w:val="20"/>
              </w:rPr>
              <w:t>Р</w:t>
            </w:r>
            <w:proofErr w:type="gramEnd"/>
            <w:r w:rsidRPr="009B4247">
              <w:rPr>
                <w:i/>
                <w:sz w:val="20"/>
                <w:szCs w:val="20"/>
              </w:rPr>
              <w:t xml:space="preserve"> ИСО/МЭК ТО 18044-2007].</w:t>
            </w:r>
          </w:p>
        </w:tc>
      </w:tr>
      <w:tr w:rsidR="00630EF5" w:rsidRPr="000C3D67" w14:paraId="23AABF51" w14:textId="77777777" w:rsidTr="00A728B5">
        <w:tc>
          <w:tcPr>
            <w:tcW w:w="279" w:type="pct"/>
          </w:tcPr>
          <w:p w14:paraId="59BFB66D" w14:textId="77777777" w:rsidR="00630EF5" w:rsidRPr="00D108D6" w:rsidRDefault="00630EF5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2AC654A2" w14:textId="035766D0" w:rsidR="00630EF5" w:rsidRPr="00D108D6" w:rsidRDefault="00630EF5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ИТ-актив</w:t>
            </w:r>
          </w:p>
        </w:tc>
        <w:tc>
          <w:tcPr>
            <w:tcW w:w="3507" w:type="pct"/>
          </w:tcPr>
          <w:p w14:paraId="15A986F2" w14:textId="4E0FB4F9" w:rsidR="00630EF5" w:rsidRPr="00D108D6" w:rsidRDefault="00630EF5" w:rsidP="006F6E8C">
            <w:pPr>
              <w:spacing w:before="12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</w:t>
            </w:r>
            <w:r w:rsidRPr="00630EF5">
              <w:rPr>
                <w:i/>
                <w:sz w:val="20"/>
                <w:szCs w:val="20"/>
              </w:rPr>
              <w:t>дентифицируемый предмет, вещь или объект в области информационных технологий, который имеет потенциальную или действительную ценность для Компании.</w:t>
            </w:r>
          </w:p>
        </w:tc>
      </w:tr>
      <w:tr w:rsidR="00A728B5" w:rsidRPr="004B3858" w14:paraId="6BA79009" w14:textId="77777777" w:rsidTr="00A728B5">
        <w:tc>
          <w:tcPr>
            <w:tcW w:w="279" w:type="pct"/>
          </w:tcPr>
          <w:p w14:paraId="3B52602E" w14:textId="77777777" w:rsidR="00A728B5" w:rsidRPr="00D108D6" w:rsidRDefault="00A728B5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6240879F" w14:textId="77777777" w:rsidR="00A728B5" w:rsidRPr="00D108D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D108D6">
              <w:rPr>
                <w:i/>
                <w:sz w:val="20"/>
                <w:szCs w:val="20"/>
              </w:rPr>
              <w:t>Компания</w:t>
            </w:r>
          </w:p>
        </w:tc>
        <w:tc>
          <w:tcPr>
            <w:tcW w:w="3507" w:type="pct"/>
          </w:tcPr>
          <w:p w14:paraId="609FC077" w14:textId="77777777" w:rsidR="00A728B5" w:rsidRPr="00D108D6" w:rsidRDefault="00A728B5" w:rsidP="006F6E8C">
            <w:pPr>
              <w:spacing w:before="120"/>
              <w:jc w:val="both"/>
              <w:rPr>
                <w:i/>
                <w:sz w:val="20"/>
                <w:szCs w:val="20"/>
              </w:rPr>
            </w:pPr>
            <w:r w:rsidRPr="00D108D6">
              <w:rPr>
                <w:i/>
                <w:sz w:val="20"/>
                <w:szCs w:val="20"/>
              </w:rPr>
              <w:t>Группа юридических лиц различных организационно-правовых форм, включая ПАО «НК «Роснефть», в отношении которых последнее выступает в качестве основного или преобладающего (участвующего) общества.</w:t>
            </w:r>
          </w:p>
        </w:tc>
      </w:tr>
      <w:tr w:rsidR="00924116" w:rsidRPr="00FB4503" w14:paraId="48FF9C72" w14:textId="77777777" w:rsidTr="00A728B5">
        <w:tc>
          <w:tcPr>
            <w:tcW w:w="279" w:type="pct"/>
          </w:tcPr>
          <w:p w14:paraId="0DEBC06D" w14:textId="77777777" w:rsidR="00924116" w:rsidRPr="00D108D6" w:rsidRDefault="00924116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2841DFEE" w14:textId="477EA376" w:rsidR="00924116" w:rsidRPr="00D108D6" w:rsidRDefault="00924116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Профиль информационной безопасности (П</w:t>
            </w:r>
            <w:r w:rsidR="00AC0652">
              <w:rPr>
                <w:i/>
                <w:sz w:val="20"/>
                <w:szCs w:val="20"/>
              </w:rPr>
              <w:t>рофиль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507" w:type="pct"/>
          </w:tcPr>
          <w:p w14:paraId="02386822" w14:textId="33744558" w:rsidR="00924116" w:rsidRPr="00D108D6" w:rsidRDefault="00924116" w:rsidP="006F6E8C">
            <w:pPr>
              <w:spacing w:before="12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</w:t>
            </w:r>
            <w:r w:rsidRPr="00924116">
              <w:rPr>
                <w:i/>
                <w:sz w:val="20"/>
                <w:szCs w:val="20"/>
              </w:rPr>
              <w:t>овокупность требований к настройке программного обеспечения</w:t>
            </w:r>
            <w:r>
              <w:rPr>
                <w:i/>
                <w:sz w:val="20"/>
                <w:szCs w:val="20"/>
              </w:rPr>
              <w:t xml:space="preserve">, </w:t>
            </w:r>
            <w:r w:rsidRPr="00924116">
              <w:rPr>
                <w:i/>
                <w:sz w:val="20"/>
                <w:szCs w:val="20"/>
              </w:rPr>
              <w:t>направленных на обеспечение информационной безопасности</w:t>
            </w:r>
          </w:p>
        </w:tc>
      </w:tr>
      <w:tr w:rsidR="005C53AF" w:rsidRPr="00FB4503" w14:paraId="07880FA4" w14:textId="77777777" w:rsidTr="00A728B5">
        <w:tc>
          <w:tcPr>
            <w:tcW w:w="279" w:type="pct"/>
          </w:tcPr>
          <w:p w14:paraId="2E8C88D6" w14:textId="77777777" w:rsidR="005C53AF" w:rsidRPr="00D108D6" w:rsidRDefault="005C53AF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606A4A23" w14:textId="371DD3BC" w:rsidR="005C53AF" w:rsidRDefault="005C53AF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Служба безопасности (</w:t>
            </w:r>
            <w:proofErr w:type="gramStart"/>
            <w:r>
              <w:rPr>
                <w:i/>
                <w:sz w:val="20"/>
                <w:szCs w:val="20"/>
              </w:rPr>
              <w:t>СБ</w:t>
            </w:r>
            <w:proofErr w:type="gramEnd"/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507" w:type="pct"/>
          </w:tcPr>
          <w:p w14:paraId="68AB1D18" w14:textId="4976FD1F" w:rsidR="005C53AF" w:rsidRDefault="005C53AF" w:rsidP="006F6E8C">
            <w:pPr>
              <w:spacing w:before="12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</w:t>
            </w:r>
            <w:r w:rsidRPr="005C53AF">
              <w:rPr>
                <w:i/>
                <w:sz w:val="20"/>
                <w:szCs w:val="20"/>
              </w:rPr>
              <w:t xml:space="preserve">труктурное подразделение </w:t>
            </w:r>
            <w:r>
              <w:rPr>
                <w:i/>
                <w:sz w:val="20"/>
                <w:szCs w:val="20"/>
              </w:rPr>
              <w:t>П</w:t>
            </w:r>
            <w:r w:rsidRPr="005C53AF">
              <w:rPr>
                <w:i/>
                <w:sz w:val="20"/>
                <w:szCs w:val="20"/>
              </w:rPr>
              <w:t>АО «НК «Роснефть» или Общества Группы (управление, служба экономической безопасности Общества Группы), в чьем ведении находятся задачи обеспечения безопасности и антитеррористической защищенности объекта Компании</w:t>
            </w:r>
          </w:p>
        </w:tc>
      </w:tr>
      <w:tr w:rsidR="00A728B5" w:rsidRPr="00FB4503" w14:paraId="0925461A" w14:textId="77777777" w:rsidTr="00A728B5">
        <w:tc>
          <w:tcPr>
            <w:tcW w:w="279" w:type="pct"/>
          </w:tcPr>
          <w:p w14:paraId="03869FEA" w14:textId="77777777" w:rsidR="00A728B5" w:rsidRPr="00D108D6" w:rsidRDefault="00A728B5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5EB173B3" w14:textId="77777777" w:rsidR="00A728B5" w:rsidRPr="00D108D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D108D6">
              <w:rPr>
                <w:i/>
                <w:sz w:val="20"/>
                <w:szCs w:val="20"/>
              </w:rPr>
              <w:t>Структурное подразделение ИБ</w:t>
            </w:r>
          </w:p>
        </w:tc>
        <w:tc>
          <w:tcPr>
            <w:tcW w:w="3507" w:type="pct"/>
          </w:tcPr>
          <w:p w14:paraId="58B093DC" w14:textId="4B6EFE74" w:rsidR="00A728B5" w:rsidRPr="00D108D6" w:rsidRDefault="004F48FD" w:rsidP="006F6E8C">
            <w:pPr>
              <w:pStyle w:val="afffffc"/>
              <w:rPr>
                <w:i/>
              </w:rPr>
            </w:pPr>
            <w:r w:rsidRPr="004F48FD">
              <w:rPr>
                <w:i/>
                <w:sz w:val="20"/>
              </w:rPr>
              <w:t>Структурное подразделение ПАО «НК «Роснефть» или структурное подразделение Общества Группы, ответственное за обеспечение информационной безопасности объектов ПАО «НК «Роснефть» или Общества Группы.</w:t>
            </w:r>
          </w:p>
        </w:tc>
      </w:tr>
      <w:tr w:rsidR="00A728B5" w:rsidRPr="00FB4503" w14:paraId="6F46BA72" w14:textId="77777777" w:rsidTr="00A728B5">
        <w:tc>
          <w:tcPr>
            <w:tcW w:w="279" w:type="pct"/>
          </w:tcPr>
          <w:p w14:paraId="75FF0B7D" w14:textId="77777777" w:rsidR="00A728B5" w:rsidRPr="00D108D6" w:rsidRDefault="00A728B5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5468B584" w14:textId="77777777" w:rsidR="00A728B5" w:rsidRPr="00D108D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D108D6">
              <w:rPr>
                <w:i/>
                <w:sz w:val="20"/>
                <w:szCs w:val="20"/>
              </w:rPr>
              <w:t>Структурное подразделение ИТ</w:t>
            </w:r>
          </w:p>
        </w:tc>
        <w:tc>
          <w:tcPr>
            <w:tcW w:w="3507" w:type="pct"/>
          </w:tcPr>
          <w:p w14:paraId="50087393" w14:textId="60594621" w:rsidR="00A728B5" w:rsidRPr="00D108D6" w:rsidRDefault="004F48FD" w:rsidP="006F6E8C">
            <w:pPr>
              <w:pStyle w:val="afffffc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</w:rPr>
              <w:t xml:space="preserve">Структурное подразделение </w:t>
            </w:r>
            <w:r w:rsidRPr="004F48FD">
              <w:rPr>
                <w:i/>
                <w:sz w:val="20"/>
              </w:rPr>
              <w:t>ПАО «НК «Роснефть» / структурное подразделение Общества Группы, ответственное за развитие информационных технологий, предоставление ИТ-сервисов, автоматизации бизнес-процессов.</w:t>
            </w:r>
          </w:p>
        </w:tc>
      </w:tr>
      <w:tr w:rsidR="00A728B5" w:rsidRPr="00FB4503" w14:paraId="166773E0" w14:textId="77777777" w:rsidTr="00A728B5">
        <w:tc>
          <w:tcPr>
            <w:tcW w:w="279" w:type="pct"/>
          </w:tcPr>
          <w:p w14:paraId="076BA4C6" w14:textId="77777777" w:rsidR="00A728B5" w:rsidRPr="00D108D6" w:rsidRDefault="00A728B5" w:rsidP="002A525A">
            <w:pPr>
              <w:pStyle w:val="afffb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14" w:type="pct"/>
          </w:tcPr>
          <w:p w14:paraId="479CEF0F" w14:textId="77777777" w:rsidR="00A728B5" w:rsidRPr="00D108D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D108D6">
              <w:rPr>
                <w:i/>
                <w:sz w:val="20"/>
                <w:szCs w:val="20"/>
              </w:rPr>
              <w:t>Структурное подразделение (СП)</w:t>
            </w:r>
          </w:p>
        </w:tc>
        <w:tc>
          <w:tcPr>
            <w:tcW w:w="3507" w:type="pct"/>
          </w:tcPr>
          <w:p w14:paraId="6A8BF5F4" w14:textId="77777777" w:rsidR="00A728B5" w:rsidRPr="00D108D6" w:rsidRDefault="00A728B5" w:rsidP="006F6E8C">
            <w:pPr>
              <w:pStyle w:val="afffffc"/>
              <w:rPr>
                <w:i/>
              </w:rPr>
            </w:pPr>
            <w:r w:rsidRPr="00D108D6">
              <w:rPr>
                <w:i/>
                <w:sz w:val="20"/>
                <w:lang w:val="ru-RU"/>
              </w:rPr>
              <w:t>Структурное подразделение ПАО «НК «Роснефть» или Общества Группы с самостоятельными функциями, задачами и ответственностью в рамках своей компетенции, определенной Положением о структурном подразделении.</w:t>
            </w:r>
          </w:p>
        </w:tc>
      </w:tr>
    </w:tbl>
    <w:p w14:paraId="19D510E0" w14:textId="4FFFB745" w:rsidR="00EE6BB0" w:rsidRDefault="00EE6BB0" w:rsidP="006F6E8C">
      <w:pPr>
        <w:pStyle w:val="S4"/>
        <w:spacing w:before="120"/>
        <w:rPr>
          <w:noProof/>
          <w:snapToGrid w:val="0"/>
        </w:rPr>
      </w:pPr>
    </w:p>
    <w:p w14:paraId="2026B533" w14:textId="77777777" w:rsidR="00EE6BB0" w:rsidRDefault="00EE6BB0" w:rsidP="006F6E8C">
      <w:pPr>
        <w:spacing w:before="120" w:after="200" w:line="276" w:lineRule="auto"/>
        <w:rPr>
          <w:noProof/>
          <w:snapToGrid w:val="0"/>
        </w:rPr>
      </w:pPr>
      <w:r>
        <w:rPr>
          <w:noProof/>
          <w:snapToGrid w:val="0"/>
        </w:rPr>
        <w:br w:type="page"/>
      </w:r>
    </w:p>
    <w:p w14:paraId="1DF51334" w14:textId="77777777" w:rsidR="00A728B5" w:rsidRPr="00924116" w:rsidRDefault="00A728B5" w:rsidP="002A525A">
      <w:pPr>
        <w:pStyle w:val="24"/>
        <w:numPr>
          <w:ilvl w:val="1"/>
          <w:numId w:val="38"/>
        </w:numPr>
        <w:spacing w:before="120"/>
        <w:ind w:left="709" w:hanging="709"/>
        <w:rPr>
          <w:noProof/>
          <w:snapToGrid w:val="0"/>
          <w:sz w:val="24"/>
          <w:szCs w:val="24"/>
        </w:rPr>
      </w:pPr>
      <w:bookmarkStart w:id="9" w:name="_Toc4763604"/>
      <w:bookmarkStart w:id="10" w:name="_Toc7516561"/>
      <w:r w:rsidRPr="00924116">
        <w:rPr>
          <w:noProof/>
          <w:snapToGrid w:val="0"/>
          <w:sz w:val="24"/>
          <w:szCs w:val="24"/>
        </w:rPr>
        <w:lastRenderedPageBreak/>
        <w:t xml:space="preserve">Обозначения и </w:t>
      </w:r>
      <w:bookmarkEnd w:id="9"/>
      <w:r w:rsidRPr="00924116">
        <w:rPr>
          <w:noProof/>
          <w:snapToGrid w:val="0"/>
          <w:sz w:val="24"/>
          <w:szCs w:val="24"/>
        </w:rPr>
        <w:t>сокращения</w:t>
      </w:r>
      <w:bookmarkEnd w:id="10"/>
    </w:p>
    <w:p w14:paraId="5DEE83B6" w14:textId="71D0FD75" w:rsidR="00A728B5" w:rsidRDefault="00A728B5" w:rsidP="006F6E8C">
      <w:pPr>
        <w:pStyle w:val="afffffa"/>
        <w:spacing w:before="120"/>
      </w:pPr>
      <w:r>
        <w:t xml:space="preserve">Таблица </w:t>
      </w:r>
      <w:r w:rsidR="009040E3">
        <w:rPr>
          <w:noProof/>
        </w:rPr>
        <w:t>4</w:t>
      </w:r>
      <w:r>
        <w:t xml:space="preserve"> </w:t>
      </w:r>
    </w:p>
    <w:p w14:paraId="223FC472" w14:textId="77777777" w:rsidR="00A728B5" w:rsidRDefault="00A728B5" w:rsidP="006F6E8C">
      <w:pPr>
        <w:pStyle w:val="afffffa"/>
        <w:spacing w:before="120"/>
      </w:pPr>
      <w:r>
        <w:t>Обозначения и сокращения</w:t>
      </w:r>
    </w:p>
    <w:tbl>
      <w:tblPr>
        <w:tblStyle w:val="Sf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50"/>
        <w:gridCol w:w="1969"/>
        <w:gridCol w:w="7336"/>
      </w:tblGrid>
      <w:tr w:rsidR="00A728B5" w:rsidRPr="008C1D90" w14:paraId="332CAE23" w14:textId="77777777" w:rsidTr="00A7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2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600F67" w14:textId="77777777" w:rsidR="00A728B5" w:rsidRPr="008C1D90" w:rsidRDefault="00A728B5" w:rsidP="006F6E8C">
            <w:pPr>
              <w:pStyle w:val="S12"/>
              <w:spacing w:before="120"/>
              <w:rPr>
                <w:rFonts w:eastAsia="MS Mincho"/>
                <w:b/>
              </w:rPr>
            </w:pPr>
            <w:r w:rsidRPr="008C1D90">
              <w:rPr>
                <w:rFonts w:eastAsia="MS Mincho"/>
                <w:b/>
              </w:rPr>
              <w:t>№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3B888F" w14:textId="77777777" w:rsidR="00A728B5" w:rsidRPr="008C1D90" w:rsidRDefault="00A728B5" w:rsidP="006F6E8C">
            <w:pPr>
              <w:pStyle w:val="S12"/>
              <w:spacing w:before="120"/>
              <w:rPr>
                <w:rFonts w:eastAsia="MS Mincho"/>
                <w:b/>
              </w:rPr>
            </w:pPr>
            <w:r w:rsidRPr="008C1D90">
              <w:rPr>
                <w:rFonts w:eastAsia="MS Mincho"/>
                <w:b/>
              </w:rPr>
              <w:t>сокращение</w:t>
            </w:r>
          </w:p>
        </w:tc>
        <w:tc>
          <w:tcPr>
            <w:tcW w:w="3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F29AE2" w14:textId="77777777" w:rsidR="00A728B5" w:rsidRPr="008C1D90" w:rsidRDefault="00A728B5" w:rsidP="006F6E8C">
            <w:pPr>
              <w:pStyle w:val="S12"/>
              <w:spacing w:before="120"/>
              <w:rPr>
                <w:rFonts w:eastAsia="MS Mincho"/>
                <w:b/>
              </w:rPr>
            </w:pPr>
            <w:r w:rsidRPr="008C1D90">
              <w:rPr>
                <w:rFonts w:eastAsia="MS Mincho"/>
                <w:b/>
              </w:rPr>
              <w:t>Определение</w:t>
            </w:r>
          </w:p>
        </w:tc>
      </w:tr>
      <w:tr w:rsidR="00A728B5" w:rsidRPr="008C1D90" w14:paraId="21FA201E" w14:textId="77777777" w:rsidTr="00A728B5">
        <w:tc>
          <w:tcPr>
            <w:tcW w:w="279" w:type="pct"/>
            <w:shd w:val="clear" w:color="auto" w:fill="FFD200"/>
            <w:vAlign w:val="center"/>
          </w:tcPr>
          <w:p w14:paraId="54214CFB" w14:textId="77777777" w:rsidR="00A728B5" w:rsidRPr="008C1D90" w:rsidRDefault="00A728B5" w:rsidP="006F6E8C">
            <w:pPr>
              <w:pStyle w:val="S12"/>
              <w:spacing w:before="120"/>
              <w:rPr>
                <w:rFonts w:eastAsia="MS Mincho"/>
              </w:rPr>
            </w:pPr>
            <w:r w:rsidRPr="008C1D90">
              <w:rPr>
                <w:rFonts w:eastAsia="MS Mincho"/>
              </w:rPr>
              <w:t>1</w:t>
            </w:r>
          </w:p>
        </w:tc>
        <w:tc>
          <w:tcPr>
            <w:tcW w:w="999" w:type="pct"/>
            <w:shd w:val="clear" w:color="auto" w:fill="FFD200"/>
            <w:vAlign w:val="center"/>
          </w:tcPr>
          <w:p w14:paraId="1C9311FA" w14:textId="77777777" w:rsidR="00A728B5" w:rsidRPr="008C1D90" w:rsidRDefault="00A728B5" w:rsidP="006F6E8C">
            <w:pPr>
              <w:pStyle w:val="S12"/>
              <w:spacing w:before="120"/>
              <w:rPr>
                <w:rFonts w:eastAsia="MS Mincho"/>
              </w:rPr>
            </w:pPr>
            <w:r w:rsidRPr="008C1D90">
              <w:rPr>
                <w:rFonts w:eastAsia="MS Mincho"/>
              </w:rPr>
              <w:t>2</w:t>
            </w:r>
          </w:p>
        </w:tc>
        <w:tc>
          <w:tcPr>
            <w:tcW w:w="3722" w:type="pct"/>
            <w:shd w:val="clear" w:color="auto" w:fill="FFD200"/>
            <w:vAlign w:val="center"/>
          </w:tcPr>
          <w:p w14:paraId="512560A9" w14:textId="77777777" w:rsidR="00A728B5" w:rsidRPr="008C1D90" w:rsidRDefault="00A728B5" w:rsidP="006F6E8C">
            <w:pPr>
              <w:pStyle w:val="S12"/>
              <w:spacing w:before="120"/>
              <w:rPr>
                <w:rFonts w:eastAsia="MS Mincho"/>
              </w:rPr>
            </w:pPr>
            <w:r w:rsidRPr="008C1D90">
              <w:rPr>
                <w:rFonts w:eastAsia="MS Mincho"/>
              </w:rPr>
              <w:t>3</w:t>
            </w:r>
          </w:p>
        </w:tc>
      </w:tr>
      <w:tr w:rsidR="00A728B5" w:rsidRPr="00687AEA" w14:paraId="64A041AB" w14:textId="77777777" w:rsidTr="00A728B5">
        <w:tc>
          <w:tcPr>
            <w:tcW w:w="279" w:type="pct"/>
          </w:tcPr>
          <w:p w14:paraId="13AEE7E2" w14:textId="77777777" w:rsidR="00A728B5" w:rsidRPr="00C56A26" w:rsidRDefault="00A728B5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99" w:type="pct"/>
          </w:tcPr>
          <w:p w14:paraId="3802796E" w14:textId="77777777" w:rsidR="00A728B5" w:rsidRPr="00E22C7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E22C76">
              <w:rPr>
                <w:i/>
                <w:sz w:val="20"/>
                <w:szCs w:val="20"/>
              </w:rPr>
              <w:t>ИБ</w:t>
            </w:r>
          </w:p>
        </w:tc>
        <w:tc>
          <w:tcPr>
            <w:tcW w:w="3722" w:type="pct"/>
          </w:tcPr>
          <w:p w14:paraId="51F950DE" w14:textId="02F6AA26" w:rsidR="00A728B5" w:rsidRPr="00E22C7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E22C76">
              <w:rPr>
                <w:i/>
                <w:sz w:val="20"/>
                <w:szCs w:val="20"/>
              </w:rPr>
              <w:t>Информационная безопасност</w:t>
            </w:r>
            <w:r w:rsidR="00924116">
              <w:rPr>
                <w:i/>
                <w:sz w:val="20"/>
                <w:szCs w:val="20"/>
              </w:rPr>
              <w:t>ь</w:t>
            </w:r>
          </w:p>
        </w:tc>
      </w:tr>
      <w:tr w:rsidR="00A728B5" w:rsidRPr="007A5D42" w14:paraId="20C8CC16" w14:textId="77777777" w:rsidTr="00A728B5">
        <w:tc>
          <w:tcPr>
            <w:tcW w:w="279" w:type="pct"/>
          </w:tcPr>
          <w:p w14:paraId="730421F9" w14:textId="77777777" w:rsidR="00A728B5" w:rsidRPr="00C56A26" w:rsidRDefault="00A728B5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99" w:type="pct"/>
          </w:tcPr>
          <w:p w14:paraId="00983A08" w14:textId="77777777" w:rsidR="00A728B5" w:rsidRPr="00E22C7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E22C76">
              <w:rPr>
                <w:i/>
                <w:sz w:val="20"/>
                <w:szCs w:val="20"/>
              </w:rPr>
              <w:t>ИТ</w:t>
            </w:r>
          </w:p>
        </w:tc>
        <w:tc>
          <w:tcPr>
            <w:tcW w:w="3722" w:type="pct"/>
          </w:tcPr>
          <w:p w14:paraId="6AF70006" w14:textId="77777777" w:rsidR="00A728B5" w:rsidRPr="00E22C76" w:rsidRDefault="00A728B5" w:rsidP="006F6E8C">
            <w:pPr>
              <w:spacing w:before="120"/>
              <w:rPr>
                <w:i/>
                <w:sz w:val="20"/>
                <w:szCs w:val="20"/>
              </w:rPr>
            </w:pPr>
            <w:r w:rsidRPr="00E22C76">
              <w:rPr>
                <w:i/>
                <w:sz w:val="20"/>
                <w:szCs w:val="20"/>
              </w:rPr>
              <w:t>Информационные технологии.</w:t>
            </w:r>
          </w:p>
        </w:tc>
      </w:tr>
      <w:tr w:rsidR="007B5A67" w:rsidRPr="00687AEA" w14:paraId="564FC2B8" w14:textId="77777777" w:rsidTr="00A728B5">
        <w:tc>
          <w:tcPr>
            <w:tcW w:w="279" w:type="pct"/>
          </w:tcPr>
          <w:p w14:paraId="169F7175" w14:textId="77777777" w:rsidR="007B5A67" w:rsidRPr="00C56A26" w:rsidRDefault="007B5A67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99" w:type="pct"/>
          </w:tcPr>
          <w:p w14:paraId="7DD04262" w14:textId="4BEA2A80" w:rsidR="007B5A67" w:rsidRPr="00E22C76" w:rsidRDefault="007B5A67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</w:t>
            </w:r>
            <w:r w:rsidR="000D327F">
              <w:rPr>
                <w:i/>
                <w:sz w:val="20"/>
                <w:szCs w:val="20"/>
              </w:rPr>
              <w:t>рофиль</w:t>
            </w:r>
          </w:p>
        </w:tc>
        <w:tc>
          <w:tcPr>
            <w:tcW w:w="3722" w:type="pct"/>
          </w:tcPr>
          <w:p w14:paraId="398FA23D" w14:textId="39E42F0A" w:rsidR="007B5A67" w:rsidRPr="00E22C76" w:rsidRDefault="007B5A67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Профиль информационной безопасности</w:t>
            </w:r>
          </w:p>
        </w:tc>
      </w:tr>
      <w:tr w:rsidR="00DE31E4" w:rsidRPr="00687AEA" w14:paraId="24B0CFDE" w14:textId="77777777" w:rsidTr="00A728B5">
        <w:tc>
          <w:tcPr>
            <w:tcW w:w="279" w:type="pct"/>
          </w:tcPr>
          <w:p w14:paraId="74DA761B" w14:textId="77777777" w:rsidR="00DE31E4" w:rsidRPr="00C56A26" w:rsidRDefault="00DE31E4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99" w:type="pct"/>
          </w:tcPr>
          <w:p w14:paraId="7BF1EFB4" w14:textId="2E233ED5" w:rsidR="00DE31E4" w:rsidRDefault="00DE31E4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</w:t>
            </w:r>
          </w:p>
        </w:tc>
        <w:tc>
          <w:tcPr>
            <w:tcW w:w="3722" w:type="pct"/>
          </w:tcPr>
          <w:p w14:paraId="0B85BD03" w14:textId="192E3A49" w:rsidR="00DE31E4" w:rsidRDefault="00DE31E4" w:rsidP="006F6E8C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Программное обеспечение</w:t>
            </w:r>
          </w:p>
        </w:tc>
      </w:tr>
      <w:tr w:rsidR="009B7F4B" w:rsidRPr="00687AEA" w14:paraId="7BF0EC43" w14:textId="77777777" w:rsidTr="00A728B5">
        <w:tc>
          <w:tcPr>
            <w:tcW w:w="279" w:type="pct"/>
          </w:tcPr>
          <w:p w14:paraId="6A4E0F3C" w14:textId="77777777" w:rsidR="009B7F4B" w:rsidRPr="00C56A26" w:rsidRDefault="009B7F4B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99" w:type="pct"/>
          </w:tcPr>
          <w:p w14:paraId="4FAB7379" w14:textId="503CF41D" w:rsidR="009B7F4B" w:rsidRDefault="009B7F4B" w:rsidP="006F6E8C">
            <w:pPr>
              <w:spacing w:before="120"/>
              <w:rPr>
                <w:i/>
                <w:sz w:val="20"/>
                <w:szCs w:val="20"/>
              </w:rPr>
            </w:pPr>
            <w:r w:rsidRPr="00E22C76">
              <w:rPr>
                <w:i/>
                <w:sz w:val="20"/>
                <w:szCs w:val="20"/>
              </w:rPr>
              <w:t>ФСТЭК России</w:t>
            </w:r>
          </w:p>
        </w:tc>
        <w:tc>
          <w:tcPr>
            <w:tcW w:w="3722" w:type="pct"/>
          </w:tcPr>
          <w:p w14:paraId="7F79BA67" w14:textId="67EE01AA" w:rsidR="009B7F4B" w:rsidRDefault="009B7F4B" w:rsidP="006F6E8C">
            <w:pPr>
              <w:spacing w:before="120"/>
              <w:rPr>
                <w:i/>
                <w:sz w:val="20"/>
                <w:szCs w:val="20"/>
              </w:rPr>
            </w:pPr>
            <w:r w:rsidRPr="00E22C76">
              <w:rPr>
                <w:i/>
                <w:sz w:val="20"/>
                <w:szCs w:val="20"/>
              </w:rPr>
              <w:t>Федеральная служба по техническому и экспортному контролю Российской Федерации.</w:t>
            </w:r>
          </w:p>
        </w:tc>
      </w:tr>
      <w:tr w:rsidR="00845A70" w:rsidRPr="00845A70" w14:paraId="20D84DD1" w14:textId="77777777" w:rsidTr="00A728B5">
        <w:tc>
          <w:tcPr>
            <w:tcW w:w="279" w:type="pct"/>
          </w:tcPr>
          <w:p w14:paraId="615B00D8" w14:textId="77777777" w:rsidR="00845A70" w:rsidRPr="00C56A26" w:rsidRDefault="00845A70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999" w:type="pct"/>
          </w:tcPr>
          <w:p w14:paraId="7B3C53E1" w14:textId="6272346E" w:rsidR="00845A70" w:rsidRPr="00E22C76" w:rsidRDefault="00845A70" w:rsidP="00845A70">
            <w:pPr>
              <w:spacing w:before="120"/>
              <w:rPr>
                <w:i/>
                <w:sz w:val="20"/>
                <w:szCs w:val="20"/>
              </w:rPr>
            </w:pPr>
            <w:r w:rsidRPr="00845A70">
              <w:rPr>
                <w:i/>
                <w:sz w:val="20"/>
                <w:szCs w:val="20"/>
              </w:rPr>
              <w:t>BIOS</w:t>
            </w:r>
          </w:p>
        </w:tc>
        <w:tc>
          <w:tcPr>
            <w:tcW w:w="3722" w:type="pct"/>
          </w:tcPr>
          <w:p w14:paraId="546AD0C7" w14:textId="03B76BF8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Basic input/output system</w:t>
            </w:r>
          </w:p>
        </w:tc>
      </w:tr>
      <w:tr w:rsidR="00845A70" w:rsidRPr="00845A70" w14:paraId="44D64A55" w14:textId="77777777" w:rsidTr="00A728B5">
        <w:tc>
          <w:tcPr>
            <w:tcW w:w="279" w:type="pct"/>
          </w:tcPr>
          <w:p w14:paraId="04AC9E44" w14:textId="77777777" w:rsidR="00845A70" w:rsidRPr="00845A70" w:rsidRDefault="00845A70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999" w:type="pct"/>
          </w:tcPr>
          <w:p w14:paraId="6D404109" w14:textId="76EB13FC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 w:rsidRPr="00845A70">
              <w:rPr>
                <w:i/>
                <w:sz w:val="20"/>
                <w:szCs w:val="20"/>
                <w:lang w:val="en-US"/>
              </w:rPr>
              <w:t>GRUB</w:t>
            </w:r>
          </w:p>
        </w:tc>
        <w:tc>
          <w:tcPr>
            <w:tcW w:w="3722" w:type="pct"/>
          </w:tcPr>
          <w:p w14:paraId="550BE829" w14:textId="2EB5C20A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Grand Unified Bootloader</w:t>
            </w:r>
          </w:p>
        </w:tc>
      </w:tr>
      <w:tr w:rsidR="00845A70" w:rsidRPr="00845A70" w14:paraId="53D849A4" w14:textId="77777777" w:rsidTr="00A728B5">
        <w:tc>
          <w:tcPr>
            <w:tcW w:w="279" w:type="pct"/>
          </w:tcPr>
          <w:p w14:paraId="0A772180" w14:textId="77777777" w:rsidR="00845A70" w:rsidRPr="00845A70" w:rsidRDefault="00845A70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999" w:type="pct"/>
          </w:tcPr>
          <w:p w14:paraId="174CD251" w14:textId="01E6253B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 w:rsidRPr="00845A70">
              <w:rPr>
                <w:i/>
                <w:sz w:val="20"/>
                <w:szCs w:val="20"/>
                <w:lang w:val="en-US"/>
              </w:rPr>
              <w:t>SSH</w:t>
            </w:r>
          </w:p>
        </w:tc>
        <w:tc>
          <w:tcPr>
            <w:tcW w:w="3722" w:type="pct"/>
          </w:tcPr>
          <w:p w14:paraId="792D2458" w14:textId="05F0D7BF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Secure Shell</w:t>
            </w:r>
          </w:p>
        </w:tc>
      </w:tr>
      <w:tr w:rsidR="00845A70" w:rsidRPr="00845A70" w14:paraId="37ED71C2" w14:textId="77777777" w:rsidTr="00A728B5">
        <w:tc>
          <w:tcPr>
            <w:tcW w:w="279" w:type="pct"/>
          </w:tcPr>
          <w:p w14:paraId="53879C2C" w14:textId="77777777" w:rsidR="00845A70" w:rsidRPr="00845A70" w:rsidRDefault="00845A70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999" w:type="pct"/>
          </w:tcPr>
          <w:p w14:paraId="147F18E2" w14:textId="78C5877C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45A70">
              <w:rPr>
                <w:i/>
                <w:sz w:val="20"/>
                <w:szCs w:val="20"/>
                <w:lang w:val="en-US"/>
              </w:rPr>
              <w:t>SysRq</w:t>
            </w:r>
            <w:proofErr w:type="spellEnd"/>
          </w:p>
        </w:tc>
        <w:tc>
          <w:tcPr>
            <w:tcW w:w="3722" w:type="pct"/>
          </w:tcPr>
          <w:p w14:paraId="6AEA41DB" w14:textId="17F12257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System Request</w:t>
            </w:r>
          </w:p>
        </w:tc>
      </w:tr>
      <w:tr w:rsidR="00845A70" w:rsidRPr="00845A70" w14:paraId="75D2EC56" w14:textId="77777777" w:rsidTr="00A728B5">
        <w:tc>
          <w:tcPr>
            <w:tcW w:w="279" w:type="pct"/>
          </w:tcPr>
          <w:p w14:paraId="37A5B490" w14:textId="77777777" w:rsidR="00845A70" w:rsidRPr="00845A70" w:rsidRDefault="00845A70" w:rsidP="002A525A">
            <w:pPr>
              <w:pStyle w:val="afffb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cs="Arial"/>
                <w:i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999" w:type="pct"/>
          </w:tcPr>
          <w:p w14:paraId="6B0CD66C" w14:textId="1EF09ACD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 w:rsidRPr="00845A70">
              <w:rPr>
                <w:i/>
                <w:sz w:val="20"/>
                <w:szCs w:val="20"/>
                <w:lang w:val="en-US"/>
              </w:rPr>
              <w:t>UEFI</w:t>
            </w:r>
          </w:p>
        </w:tc>
        <w:tc>
          <w:tcPr>
            <w:tcW w:w="3722" w:type="pct"/>
          </w:tcPr>
          <w:p w14:paraId="668ACC77" w14:textId="7024D940" w:rsidR="00845A70" w:rsidRPr="00845A70" w:rsidRDefault="00845A70" w:rsidP="00845A70">
            <w:pPr>
              <w:spacing w:before="12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Unified Extensible Firmware</w:t>
            </w:r>
          </w:p>
        </w:tc>
      </w:tr>
    </w:tbl>
    <w:p w14:paraId="7858FCF3" w14:textId="1C484683" w:rsidR="00924116" w:rsidRPr="00845A70" w:rsidRDefault="00924116" w:rsidP="006F6E8C">
      <w:pPr>
        <w:spacing w:before="120" w:after="200" w:line="276" w:lineRule="auto"/>
        <w:rPr>
          <w:lang w:val="en-US"/>
        </w:rPr>
      </w:pPr>
      <w:r w:rsidRPr="00845A70">
        <w:rPr>
          <w:lang w:val="en-US"/>
        </w:rPr>
        <w:br w:type="page"/>
      </w:r>
    </w:p>
    <w:p w14:paraId="08D1D646" w14:textId="399E4EAD" w:rsidR="0049293E" w:rsidRPr="000A02A9" w:rsidRDefault="007B5A67" w:rsidP="006F6E8C">
      <w:pPr>
        <w:pStyle w:val="12"/>
        <w:spacing w:before="120"/>
        <w:ind w:left="567" w:hanging="567"/>
        <w:rPr>
          <w:noProof/>
          <w:snapToGrid w:val="0"/>
        </w:rPr>
      </w:pPr>
      <w:bookmarkStart w:id="11" w:name="_Toc7516562"/>
      <w:bookmarkEnd w:id="1"/>
      <w:bookmarkEnd w:id="2"/>
      <w:bookmarkEnd w:id="3"/>
      <w:bookmarkEnd w:id="4"/>
      <w:bookmarkEnd w:id="6"/>
      <w:r w:rsidRPr="000A02A9">
        <w:rPr>
          <w:noProof/>
          <w:snapToGrid w:val="0"/>
        </w:rPr>
        <w:lastRenderedPageBreak/>
        <w:t>ВВЕДЕНИЕ</w:t>
      </w:r>
      <w:bookmarkEnd w:id="11"/>
    </w:p>
    <w:p w14:paraId="381ED2FE" w14:textId="6E1FA5AA" w:rsidR="007B5A67" w:rsidRPr="001A4F33" w:rsidRDefault="007B5A67" w:rsidP="006F6E8C">
      <w:pPr>
        <w:spacing w:before="120"/>
      </w:pPr>
    </w:p>
    <w:p w14:paraId="5413D843" w14:textId="577EEDF7" w:rsidR="005C53AF" w:rsidRDefault="005C53AF" w:rsidP="006F6E8C">
      <w:pPr>
        <w:spacing w:before="120"/>
        <w:jc w:val="both"/>
        <w:rPr>
          <w:rFonts w:cs="Arial"/>
        </w:rPr>
      </w:pPr>
      <w:r>
        <w:rPr>
          <w:rFonts w:cs="Arial"/>
        </w:rPr>
        <w:t xml:space="preserve">Профиль позволяет </w:t>
      </w:r>
      <w:proofErr w:type="gramStart"/>
      <w:r>
        <w:rPr>
          <w:rFonts w:cs="Arial"/>
        </w:rPr>
        <w:t>стандартизировать и унифицировать</w:t>
      </w:r>
      <w:proofErr w:type="gramEnd"/>
      <w:r>
        <w:rPr>
          <w:rFonts w:cs="Arial"/>
        </w:rPr>
        <w:t xml:space="preserve"> требования по настройке и конфигурированию параметров, </w:t>
      </w:r>
      <w:r w:rsidR="006F6E8C">
        <w:rPr>
          <w:rFonts w:cs="Arial"/>
        </w:rPr>
        <w:t>в части</w:t>
      </w:r>
      <w:r>
        <w:rPr>
          <w:rFonts w:cs="Arial"/>
        </w:rPr>
        <w:t xml:space="preserve"> ИБ, в программном обеспечении или програ</w:t>
      </w:r>
      <w:r w:rsidR="006A031A">
        <w:rPr>
          <w:rFonts w:cs="Arial"/>
        </w:rPr>
        <w:t>ммно-аппаратных комплексах.</w:t>
      </w:r>
    </w:p>
    <w:p w14:paraId="25D23033" w14:textId="00F01284" w:rsidR="00630EF5" w:rsidRDefault="007B5A67" w:rsidP="006F6E8C">
      <w:pPr>
        <w:spacing w:before="120"/>
        <w:jc w:val="both"/>
        <w:rPr>
          <w:rFonts w:cs="Arial"/>
        </w:rPr>
      </w:pPr>
      <w:r w:rsidRPr="001A4F33">
        <w:rPr>
          <w:rFonts w:cs="Arial"/>
        </w:rPr>
        <w:t xml:space="preserve">Настоящий </w:t>
      </w:r>
      <w:r w:rsidR="001D1D70" w:rsidRPr="001A4F33">
        <w:rPr>
          <w:rFonts w:cs="Arial"/>
        </w:rPr>
        <w:t xml:space="preserve">Профиль </w:t>
      </w:r>
      <w:r w:rsidRPr="001A4F33">
        <w:rPr>
          <w:rFonts w:cs="Arial"/>
        </w:rPr>
        <w:t xml:space="preserve">содержит описание </w:t>
      </w:r>
      <w:r w:rsidR="000A02A9" w:rsidRPr="001A4F33">
        <w:rPr>
          <w:rFonts w:cs="Arial"/>
        </w:rPr>
        <w:t>требований</w:t>
      </w:r>
      <w:r w:rsidR="00F45B9D" w:rsidRPr="001A4F33">
        <w:rPr>
          <w:rFonts w:cs="Arial"/>
        </w:rPr>
        <w:t xml:space="preserve"> по конфигурированию</w:t>
      </w:r>
      <w:r w:rsidR="006A031A">
        <w:rPr>
          <w:rFonts w:cs="Arial"/>
        </w:rPr>
        <w:t xml:space="preserve"> параметров и настроек безопасности</w:t>
      </w:r>
      <w:r w:rsidR="00F45B9D" w:rsidRPr="001A4F33">
        <w:rPr>
          <w:rFonts w:cs="Arial"/>
        </w:rPr>
        <w:t xml:space="preserve"> </w:t>
      </w:r>
      <w:r w:rsidR="00845A70">
        <w:rPr>
          <w:rFonts w:cs="Arial"/>
        </w:rPr>
        <w:t>A</w:t>
      </w:r>
      <w:proofErr w:type="spellStart"/>
      <w:r w:rsidR="00845A70">
        <w:rPr>
          <w:rFonts w:cs="Arial"/>
          <w:lang w:val="en-US"/>
        </w:rPr>
        <w:t>stra</w:t>
      </w:r>
      <w:proofErr w:type="spellEnd"/>
      <w:r w:rsidR="00845A70">
        <w:rPr>
          <w:rFonts w:cs="Arial"/>
        </w:rPr>
        <w:t xml:space="preserve"> </w:t>
      </w:r>
      <w:proofErr w:type="spellStart"/>
      <w:r w:rsidR="00845A70">
        <w:rPr>
          <w:rFonts w:cs="Arial"/>
        </w:rPr>
        <w:t>Linux</w:t>
      </w:r>
      <w:proofErr w:type="spellEnd"/>
      <w:r w:rsidR="00F31ABF" w:rsidRPr="00F31ABF">
        <w:rPr>
          <w:rFonts w:cs="Arial"/>
        </w:rPr>
        <w:t xml:space="preserve"> </w:t>
      </w:r>
      <w:r w:rsidR="00F31ABF">
        <w:rPr>
          <w:rFonts w:cs="Arial"/>
          <w:lang w:val="en-US"/>
        </w:rPr>
        <w:t>Special</w:t>
      </w:r>
      <w:r w:rsidR="00F31ABF" w:rsidRPr="00F31ABF">
        <w:rPr>
          <w:rFonts w:cs="Arial"/>
        </w:rPr>
        <w:t xml:space="preserve"> </w:t>
      </w:r>
      <w:r w:rsidR="00F31ABF">
        <w:rPr>
          <w:rFonts w:cs="Arial"/>
          <w:lang w:val="en-US"/>
        </w:rPr>
        <w:t>Edition</w:t>
      </w:r>
      <w:r w:rsidR="00845A70">
        <w:rPr>
          <w:rFonts w:cs="Arial"/>
        </w:rPr>
        <w:t xml:space="preserve"> Смоленск</w:t>
      </w:r>
      <w:r w:rsidR="00845A70" w:rsidRPr="00845A70">
        <w:rPr>
          <w:rFonts w:cs="Arial"/>
        </w:rPr>
        <w:t xml:space="preserve"> 1.6</w:t>
      </w:r>
      <w:r w:rsidR="00630EF5">
        <w:rPr>
          <w:rFonts w:cs="Arial"/>
        </w:rPr>
        <w:t>.</w:t>
      </w:r>
    </w:p>
    <w:p w14:paraId="1AF612A8" w14:textId="2E2B0642" w:rsidR="000A02A9" w:rsidRDefault="000A02A9" w:rsidP="006F6E8C">
      <w:pPr>
        <w:spacing w:before="120" w:after="200" w:line="276" w:lineRule="auto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br w:type="page"/>
      </w:r>
    </w:p>
    <w:p w14:paraId="73BA565A" w14:textId="2321B31D" w:rsidR="007B5A67" w:rsidRPr="00627BE9" w:rsidRDefault="007B5A67" w:rsidP="002A525A">
      <w:pPr>
        <w:pStyle w:val="12"/>
        <w:numPr>
          <w:ilvl w:val="0"/>
          <w:numId w:val="39"/>
        </w:numPr>
        <w:spacing w:before="120"/>
        <w:ind w:left="567" w:hanging="567"/>
        <w:rPr>
          <w:caps w:val="0"/>
        </w:rPr>
      </w:pPr>
      <w:bookmarkStart w:id="12" w:name="_Toc4763606"/>
      <w:bookmarkStart w:id="13" w:name="_Toc7516563"/>
      <w:r w:rsidRPr="00627BE9">
        <w:rPr>
          <w:caps w:val="0"/>
        </w:rPr>
        <w:lastRenderedPageBreak/>
        <w:t>ОБЛАСТЬ ДЕЙСТВИЯ</w:t>
      </w:r>
      <w:bookmarkEnd w:id="12"/>
      <w:bookmarkEnd w:id="13"/>
      <w:r w:rsidRPr="00627BE9">
        <w:rPr>
          <w:caps w:val="0"/>
        </w:rPr>
        <w:t xml:space="preserve"> </w:t>
      </w:r>
    </w:p>
    <w:p w14:paraId="4BF2F655" w14:textId="1CD65562" w:rsidR="007B5A67" w:rsidRPr="00E22C76" w:rsidRDefault="000A02A9" w:rsidP="006F6E8C">
      <w:pPr>
        <w:spacing w:before="120"/>
        <w:jc w:val="both"/>
        <w:rPr>
          <w:rFonts w:cs="Arial"/>
        </w:rPr>
      </w:pPr>
      <w:r>
        <w:rPr>
          <w:rFonts w:cs="Arial"/>
        </w:rPr>
        <w:t xml:space="preserve">Требования </w:t>
      </w:r>
      <w:r w:rsidR="007B5A67" w:rsidRPr="00E22C76">
        <w:rPr>
          <w:rFonts w:cs="Arial"/>
        </w:rPr>
        <w:t xml:space="preserve">настоящего </w:t>
      </w:r>
      <w:r w:rsidR="001A4F33">
        <w:rPr>
          <w:rFonts w:cs="Arial"/>
        </w:rPr>
        <w:t>Профиля</w:t>
      </w:r>
      <w:r w:rsidR="001A4F33" w:rsidRPr="00E22C76">
        <w:rPr>
          <w:rFonts w:cs="Arial"/>
        </w:rPr>
        <w:t xml:space="preserve"> </w:t>
      </w:r>
      <w:r w:rsidR="00BA5CA2">
        <w:rPr>
          <w:rFonts w:cs="Arial"/>
        </w:rPr>
        <w:t>обязаны соблюдать</w:t>
      </w:r>
      <w:r w:rsidR="004406F5">
        <w:rPr>
          <w:rFonts w:cs="Arial"/>
        </w:rPr>
        <w:t xml:space="preserve"> </w:t>
      </w:r>
      <w:r w:rsidR="005F1F50">
        <w:rPr>
          <w:rFonts w:cs="Arial"/>
        </w:rPr>
        <w:t>работники</w:t>
      </w:r>
      <w:r w:rsidR="00BA5CA2">
        <w:rPr>
          <w:rFonts w:cs="Arial"/>
        </w:rPr>
        <w:t xml:space="preserve"> </w:t>
      </w:r>
      <w:r w:rsidR="00EC0DB9">
        <w:rPr>
          <w:rFonts w:cs="Arial"/>
        </w:rPr>
        <w:t xml:space="preserve">всех </w:t>
      </w:r>
      <w:r w:rsidR="001A4F33">
        <w:rPr>
          <w:rFonts w:cs="Arial"/>
        </w:rPr>
        <w:t>структурных подразделений</w:t>
      </w:r>
      <w:r w:rsidR="00EC0DB9">
        <w:rPr>
          <w:rFonts w:cs="Arial"/>
        </w:rPr>
        <w:t xml:space="preserve"> </w:t>
      </w:r>
      <w:r w:rsidR="004406F5">
        <w:rPr>
          <w:rFonts w:cs="Arial"/>
        </w:rPr>
        <w:t>Компании</w:t>
      </w:r>
      <w:r w:rsidR="00EC0DB9">
        <w:rPr>
          <w:rFonts w:cs="Arial"/>
        </w:rPr>
        <w:t>, участвующих</w:t>
      </w:r>
      <w:r w:rsidR="004406F5">
        <w:rPr>
          <w:rFonts w:cs="Arial"/>
        </w:rPr>
        <w:t xml:space="preserve"> </w:t>
      </w:r>
      <w:r w:rsidR="00EC0DB9">
        <w:rPr>
          <w:rFonts w:cs="Arial"/>
        </w:rPr>
        <w:t xml:space="preserve">в </w:t>
      </w:r>
      <w:r w:rsidR="004406F5">
        <w:rPr>
          <w:rFonts w:cs="Arial"/>
        </w:rPr>
        <w:t>проектировании</w:t>
      </w:r>
      <w:r w:rsidR="00EC0DB9">
        <w:rPr>
          <w:rFonts w:cs="Arial"/>
        </w:rPr>
        <w:t xml:space="preserve"> и эксплуатации </w:t>
      </w:r>
      <w:r w:rsidR="00DD10C5">
        <w:rPr>
          <w:rFonts w:cs="Arial"/>
        </w:rPr>
        <w:t>ИТ-активов</w:t>
      </w:r>
      <w:r w:rsidR="004406F5">
        <w:rPr>
          <w:rFonts w:cs="Arial"/>
        </w:rPr>
        <w:t xml:space="preserve">, в которых </w:t>
      </w:r>
      <w:r w:rsidR="00C15AA4">
        <w:rPr>
          <w:rFonts w:cs="Arial"/>
        </w:rPr>
        <w:t xml:space="preserve">используется </w:t>
      </w:r>
      <w:r w:rsidR="00845A70">
        <w:rPr>
          <w:rFonts w:cs="Arial"/>
        </w:rPr>
        <w:t>A</w:t>
      </w:r>
      <w:proofErr w:type="spellStart"/>
      <w:r w:rsidR="00845A70">
        <w:rPr>
          <w:rFonts w:cs="Arial"/>
          <w:lang w:val="en-US"/>
        </w:rPr>
        <w:t>stra</w:t>
      </w:r>
      <w:proofErr w:type="spellEnd"/>
      <w:r w:rsidR="00845A70">
        <w:rPr>
          <w:rFonts w:cs="Arial"/>
        </w:rPr>
        <w:t xml:space="preserve"> </w:t>
      </w:r>
      <w:proofErr w:type="spellStart"/>
      <w:r w:rsidR="00845A70">
        <w:rPr>
          <w:rFonts w:cs="Arial"/>
        </w:rPr>
        <w:t>Linux</w:t>
      </w:r>
      <w:proofErr w:type="spellEnd"/>
      <w:r w:rsidR="00F31ABF" w:rsidRPr="00F31ABF">
        <w:rPr>
          <w:rFonts w:cs="Arial"/>
        </w:rPr>
        <w:t xml:space="preserve"> </w:t>
      </w:r>
      <w:r w:rsidR="00F31ABF">
        <w:rPr>
          <w:rFonts w:cs="Arial"/>
          <w:lang w:val="en-US"/>
        </w:rPr>
        <w:t>Special</w:t>
      </w:r>
      <w:r w:rsidR="00F31ABF" w:rsidRPr="00F31ABF">
        <w:rPr>
          <w:rFonts w:cs="Arial"/>
        </w:rPr>
        <w:t xml:space="preserve"> </w:t>
      </w:r>
      <w:r w:rsidR="00F31ABF">
        <w:rPr>
          <w:rFonts w:cs="Arial"/>
          <w:lang w:val="en-US"/>
        </w:rPr>
        <w:t>Edition</w:t>
      </w:r>
      <w:r w:rsidR="00845A70">
        <w:rPr>
          <w:rFonts w:cs="Arial"/>
        </w:rPr>
        <w:t xml:space="preserve"> Смоленск</w:t>
      </w:r>
      <w:r w:rsidR="00845A70" w:rsidRPr="00845A70">
        <w:rPr>
          <w:rFonts w:cs="Arial"/>
        </w:rPr>
        <w:t xml:space="preserve"> 1.6</w:t>
      </w:r>
      <w:r w:rsidR="00845A70">
        <w:rPr>
          <w:rFonts w:cs="Arial"/>
        </w:rPr>
        <w:t>.</w:t>
      </w:r>
      <w:r w:rsidR="007B5A67" w:rsidRPr="00C15AA4">
        <w:rPr>
          <w:rFonts w:cs="Arial"/>
        </w:rPr>
        <w:t xml:space="preserve"> </w:t>
      </w:r>
    </w:p>
    <w:p w14:paraId="47447D60" w14:textId="0811C628" w:rsidR="00BA5CA2" w:rsidRDefault="009B7F4B" w:rsidP="006F6E8C">
      <w:pPr>
        <w:spacing w:before="120"/>
        <w:jc w:val="both"/>
        <w:rPr>
          <w:rFonts w:cs="Arial"/>
        </w:rPr>
      </w:pPr>
      <w:r>
        <w:rPr>
          <w:rFonts w:cs="Arial"/>
        </w:rPr>
        <w:t>Требования</w:t>
      </w:r>
      <w:r w:rsidR="004406F5">
        <w:rPr>
          <w:rFonts w:cs="Arial"/>
        </w:rPr>
        <w:t xml:space="preserve"> </w:t>
      </w:r>
      <w:r w:rsidR="007B5A67" w:rsidRPr="00E22C76">
        <w:rPr>
          <w:rFonts w:cs="Arial"/>
        </w:rPr>
        <w:t xml:space="preserve">настоящего </w:t>
      </w:r>
      <w:r w:rsidR="00C15AA4">
        <w:rPr>
          <w:rFonts w:cs="Arial"/>
        </w:rPr>
        <w:t>Профиля</w:t>
      </w:r>
      <w:r w:rsidR="007B5A67" w:rsidRPr="00E22C76">
        <w:rPr>
          <w:rFonts w:cs="Arial"/>
        </w:rPr>
        <w:t xml:space="preserve"> </w:t>
      </w:r>
      <w:proofErr w:type="gramStart"/>
      <w:r w:rsidR="00BA5CA2">
        <w:rPr>
          <w:rFonts w:cs="Arial"/>
        </w:rPr>
        <w:t>являются базовыми и распространяются</w:t>
      </w:r>
      <w:proofErr w:type="gramEnd"/>
      <w:r w:rsidR="00BA5CA2">
        <w:rPr>
          <w:rFonts w:cs="Arial"/>
        </w:rPr>
        <w:t xml:space="preserve"> на все проектируемые, внедряемые и модернизируемые ИТ-активы Компании, в независимости от уровня конфиденциальности обрабатываемой информации</w:t>
      </w:r>
      <w:r w:rsidR="00853691">
        <w:rPr>
          <w:rFonts w:cs="Arial"/>
        </w:rPr>
        <w:t xml:space="preserve">, за исключением </w:t>
      </w:r>
      <w:r w:rsidR="00853691" w:rsidRPr="00853691">
        <w:rPr>
          <w:rFonts w:cs="Arial"/>
        </w:rPr>
        <w:t>АСУ, производственных систем, измерительных систем и систем налива</w:t>
      </w:r>
      <w:r w:rsidR="00BA5CA2">
        <w:rPr>
          <w:rFonts w:cs="Arial"/>
        </w:rPr>
        <w:t>.</w:t>
      </w:r>
    </w:p>
    <w:p w14:paraId="477899E1" w14:textId="68E2540F" w:rsidR="00BA5CA2" w:rsidRDefault="00BA5CA2" w:rsidP="006F6E8C">
      <w:pPr>
        <w:spacing w:before="120"/>
        <w:jc w:val="both"/>
        <w:rPr>
          <w:rFonts w:cs="Arial"/>
        </w:rPr>
      </w:pPr>
      <w:r>
        <w:rPr>
          <w:rFonts w:cs="Arial"/>
        </w:rPr>
        <w:t xml:space="preserve">Действие </w:t>
      </w:r>
      <w:r w:rsidR="00AF2D03">
        <w:rPr>
          <w:rFonts w:cs="Arial"/>
        </w:rPr>
        <w:t>П</w:t>
      </w:r>
      <w:r>
        <w:rPr>
          <w:rFonts w:cs="Arial"/>
        </w:rPr>
        <w:t xml:space="preserve">рофиля не распространяется на ИТ-активы, в </w:t>
      </w:r>
      <w:proofErr w:type="gramStart"/>
      <w:r>
        <w:rPr>
          <w:rFonts w:cs="Arial"/>
        </w:rPr>
        <w:t>которых</w:t>
      </w:r>
      <w:proofErr w:type="gramEnd"/>
      <w:r>
        <w:rPr>
          <w:rFonts w:cs="Arial"/>
        </w:rPr>
        <w:t xml:space="preserve"> обрабатываются сведения, составляющие государственную тайну Российской Федерации.</w:t>
      </w:r>
    </w:p>
    <w:p w14:paraId="2436375C" w14:textId="77777777" w:rsidR="00EB15E2" w:rsidRPr="00EB15E2" w:rsidRDefault="00EB15E2" w:rsidP="00EB15E2">
      <w:pPr>
        <w:spacing w:before="120"/>
        <w:jc w:val="both"/>
        <w:rPr>
          <w:rFonts w:cs="Arial"/>
        </w:rPr>
      </w:pPr>
      <w:bookmarkStart w:id="14" w:name="_Toc6942286"/>
      <w:bookmarkStart w:id="15" w:name="_Toc7516564"/>
      <w:bookmarkEnd w:id="14"/>
      <w:r w:rsidRPr="00EB15E2">
        <w:rPr>
          <w:rFonts w:cs="Arial"/>
        </w:rPr>
        <w:t>Для зарубежных Обще</w:t>
      </w:r>
      <w:proofErr w:type="gramStart"/>
      <w:r w:rsidRPr="00EB15E2">
        <w:rPr>
          <w:rFonts w:cs="Arial"/>
        </w:rPr>
        <w:t>ств Гр</w:t>
      </w:r>
      <w:proofErr w:type="gramEnd"/>
      <w:r w:rsidRPr="00EB15E2">
        <w:rPr>
          <w:rFonts w:cs="Arial"/>
        </w:rPr>
        <w:t>уппы данный Профиль должен применяться с учетом требований местного законодательства.</w:t>
      </w:r>
    </w:p>
    <w:p w14:paraId="1FAE70FF" w14:textId="785DAA4B" w:rsidR="00525DE5" w:rsidRDefault="00525DE5" w:rsidP="002A525A">
      <w:pPr>
        <w:pStyle w:val="24"/>
        <w:numPr>
          <w:ilvl w:val="1"/>
          <w:numId w:val="40"/>
        </w:numPr>
        <w:spacing w:before="240"/>
        <w:rPr>
          <w:sz w:val="24"/>
          <w:szCs w:val="24"/>
        </w:rPr>
      </w:pPr>
      <w:r w:rsidRPr="00525DE5">
        <w:rPr>
          <w:sz w:val="24"/>
          <w:szCs w:val="24"/>
        </w:rPr>
        <w:t>ПЕРИОД ДЕЙСТВИЯ И ПОРЯДОК ВНЕСЕНИЯ ИЗМЕНЕНИЙ</w:t>
      </w:r>
      <w:bookmarkEnd w:id="15"/>
    </w:p>
    <w:p w14:paraId="0FAA2DBB" w14:textId="77777777" w:rsidR="00525DE5" w:rsidRDefault="00525DE5" w:rsidP="006F6E8C">
      <w:pPr>
        <w:spacing w:before="120"/>
        <w:jc w:val="both"/>
      </w:pPr>
      <w:r>
        <w:t xml:space="preserve">Настоящий Профиль является </w:t>
      </w:r>
      <w:r w:rsidRPr="00916FB9">
        <w:t>документом постоянного действия.</w:t>
      </w:r>
      <w:r w:rsidRPr="006F1A3E">
        <w:t xml:space="preserve"> </w:t>
      </w:r>
    </w:p>
    <w:p w14:paraId="09000321" w14:textId="1DD09E9F" w:rsidR="00525DE5" w:rsidRDefault="00525DE5" w:rsidP="006F6E8C">
      <w:pPr>
        <w:spacing w:before="120"/>
        <w:jc w:val="both"/>
      </w:pPr>
      <w:r>
        <w:t xml:space="preserve">Профиль </w:t>
      </w:r>
      <w:r w:rsidRPr="00D42368">
        <w:t>утверждается,</w:t>
      </w:r>
      <w:r>
        <w:t xml:space="preserve"> вводится в действие, </w:t>
      </w:r>
      <w:proofErr w:type="gramStart"/>
      <w:r>
        <w:t>изменяется и признается</w:t>
      </w:r>
      <w:proofErr w:type="gramEnd"/>
      <w:r>
        <w:t xml:space="preserve"> утратившим силу </w:t>
      </w:r>
      <w:r w:rsidR="006F6E8C">
        <w:t xml:space="preserve">в </w:t>
      </w:r>
      <w:r>
        <w:t xml:space="preserve">Компании в соответствии с </w:t>
      </w:r>
      <w:r w:rsidR="005F1F50">
        <w:t>установленным порядком</w:t>
      </w:r>
      <w:r>
        <w:t>.</w:t>
      </w:r>
    </w:p>
    <w:p w14:paraId="565C4D07" w14:textId="4ADA48AC" w:rsidR="00525DE5" w:rsidRDefault="00525DE5" w:rsidP="006F6E8C">
      <w:pPr>
        <w:spacing w:before="120"/>
        <w:jc w:val="both"/>
        <w:rPr>
          <w:shd w:val="clear" w:color="auto" w:fill="FFFFFF"/>
        </w:rPr>
      </w:pPr>
      <w:r>
        <w:rPr>
          <w:shd w:val="clear" w:color="auto" w:fill="FFFFFF"/>
        </w:rPr>
        <w:t>Профиль</w:t>
      </w:r>
      <w:r w:rsidRPr="00070413">
        <w:rPr>
          <w:shd w:val="clear" w:color="auto" w:fill="FFFFFF"/>
        </w:rPr>
        <w:t xml:space="preserve"> пересматривается </w:t>
      </w:r>
      <w:r w:rsidR="005F1F50">
        <w:rPr>
          <w:shd w:val="clear" w:color="auto" w:fill="FFFFFF"/>
        </w:rPr>
        <w:t xml:space="preserve">по мере необходимости при выявлении </w:t>
      </w:r>
      <w:r>
        <w:rPr>
          <w:shd w:val="clear" w:color="auto" w:fill="FFFFFF"/>
        </w:rPr>
        <w:t>новых угроз</w:t>
      </w:r>
      <w:r w:rsidRPr="0007041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ИБ, </w:t>
      </w:r>
      <w:r w:rsidR="005F1F50">
        <w:rPr>
          <w:shd w:val="clear" w:color="auto" w:fill="FFFFFF"/>
        </w:rPr>
        <w:t xml:space="preserve">рассмотрении </w:t>
      </w:r>
      <w:r w:rsidRPr="00070413">
        <w:rPr>
          <w:shd w:val="clear" w:color="auto" w:fill="FFFFFF"/>
        </w:rPr>
        <w:t>инцидентов</w:t>
      </w:r>
      <w:r>
        <w:rPr>
          <w:shd w:val="clear" w:color="auto" w:fill="FFFFFF"/>
        </w:rPr>
        <w:t xml:space="preserve"> ИБ, </w:t>
      </w:r>
      <w:r w:rsidRPr="00070413">
        <w:rPr>
          <w:shd w:val="clear" w:color="auto" w:fill="FFFFFF"/>
        </w:rPr>
        <w:t xml:space="preserve">с учетом </w:t>
      </w:r>
      <w:r>
        <w:rPr>
          <w:shd w:val="clear" w:color="auto" w:fill="FFFFFF"/>
        </w:rPr>
        <w:t xml:space="preserve">изменений документации производителя, </w:t>
      </w:r>
      <w:r w:rsidRPr="00070413">
        <w:rPr>
          <w:shd w:val="clear" w:color="auto" w:fill="FFFFFF"/>
        </w:rPr>
        <w:t xml:space="preserve">лучших </w:t>
      </w:r>
      <w:r>
        <w:rPr>
          <w:shd w:val="clear" w:color="auto" w:fill="FFFFFF"/>
        </w:rPr>
        <w:t xml:space="preserve">мировых </w:t>
      </w:r>
      <w:r w:rsidRPr="00070413">
        <w:rPr>
          <w:shd w:val="clear" w:color="auto" w:fill="FFFFFF"/>
        </w:rPr>
        <w:t>практик</w:t>
      </w:r>
      <w:r>
        <w:rPr>
          <w:shd w:val="clear" w:color="auto" w:fill="FFFFFF"/>
        </w:rPr>
        <w:t xml:space="preserve"> в области ИБ</w:t>
      </w:r>
      <w:r w:rsidRPr="0007041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требований законодательства </w:t>
      </w:r>
      <w:r w:rsidRPr="0018183C">
        <w:rPr>
          <w:shd w:val="clear" w:color="auto" w:fill="FFFFFF"/>
        </w:rPr>
        <w:t>Российской Федерации</w:t>
      </w:r>
      <w:r>
        <w:rPr>
          <w:shd w:val="clear" w:color="auto" w:fill="FFFFFF"/>
        </w:rPr>
        <w:t>.</w:t>
      </w:r>
    </w:p>
    <w:p w14:paraId="3F02B052" w14:textId="3322D609" w:rsidR="00525DE5" w:rsidRPr="006F6E8C" w:rsidRDefault="00525DE5" w:rsidP="002A525A">
      <w:pPr>
        <w:pStyle w:val="24"/>
        <w:numPr>
          <w:ilvl w:val="1"/>
          <w:numId w:val="40"/>
        </w:numPr>
        <w:spacing w:before="240"/>
        <w:rPr>
          <w:sz w:val="24"/>
          <w:szCs w:val="24"/>
        </w:rPr>
      </w:pPr>
      <w:bookmarkStart w:id="16" w:name="_Toc6942288"/>
      <w:bookmarkStart w:id="17" w:name="_Toc7516565"/>
      <w:bookmarkEnd w:id="16"/>
      <w:r w:rsidRPr="00525DE5">
        <w:rPr>
          <w:sz w:val="24"/>
          <w:szCs w:val="24"/>
        </w:rPr>
        <w:t xml:space="preserve">ИСКЛЮЧЕНИЕ ТРЕБОВАНИЙ </w:t>
      </w:r>
      <w:r w:rsidR="00730F19" w:rsidRPr="00525DE5">
        <w:rPr>
          <w:sz w:val="24"/>
          <w:szCs w:val="24"/>
        </w:rPr>
        <w:t>П</w:t>
      </w:r>
      <w:r w:rsidR="00730F19">
        <w:rPr>
          <w:sz w:val="24"/>
          <w:szCs w:val="24"/>
        </w:rPr>
        <w:t>РОФИЛЯ</w:t>
      </w:r>
      <w:bookmarkEnd w:id="17"/>
    </w:p>
    <w:p w14:paraId="0FD0F64F" w14:textId="7B07F6B2" w:rsidR="007B5A67" w:rsidRPr="003F78C1" w:rsidRDefault="007B5A67" w:rsidP="006F6E8C">
      <w:pPr>
        <w:spacing w:before="120"/>
        <w:jc w:val="both"/>
        <w:rPr>
          <w:shd w:val="clear" w:color="auto" w:fill="FFFFFF"/>
        </w:rPr>
      </w:pPr>
      <w:r w:rsidRPr="00584137">
        <w:rPr>
          <w:shd w:val="clear" w:color="auto" w:fill="FFFFFF"/>
        </w:rPr>
        <w:t xml:space="preserve">В исключительных </w:t>
      </w:r>
      <w:proofErr w:type="gramStart"/>
      <w:r w:rsidRPr="00584137">
        <w:rPr>
          <w:shd w:val="clear" w:color="auto" w:fill="FFFFFF"/>
        </w:rPr>
        <w:t>случаях</w:t>
      </w:r>
      <w:proofErr w:type="gramEnd"/>
      <w:r w:rsidRPr="00584137">
        <w:rPr>
          <w:shd w:val="clear" w:color="auto" w:fill="FFFFFF"/>
        </w:rPr>
        <w:t xml:space="preserve"> в рамках реализации проекта/в процессе </w:t>
      </w:r>
      <w:r w:rsidR="000428F5" w:rsidRPr="00584137">
        <w:rPr>
          <w:shd w:val="clear" w:color="auto" w:fill="FFFFFF"/>
        </w:rPr>
        <w:t xml:space="preserve">эксплуатации </w:t>
      </w:r>
      <w:r w:rsidR="000428F5">
        <w:rPr>
          <w:shd w:val="clear" w:color="auto" w:fill="FFFFFF"/>
        </w:rPr>
        <w:t>ИС</w:t>
      </w:r>
      <w:r w:rsidR="000428F5" w:rsidRPr="00584137">
        <w:rPr>
          <w:shd w:val="clear" w:color="auto" w:fill="FFFFFF"/>
        </w:rPr>
        <w:t>, ИР</w:t>
      </w:r>
      <w:r w:rsidR="000428F5">
        <w:rPr>
          <w:shd w:val="clear" w:color="auto" w:fill="FFFFFF"/>
        </w:rPr>
        <w:t xml:space="preserve"> и ИТ-активов Компании</w:t>
      </w:r>
      <w:r w:rsidRPr="00584137">
        <w:rPr>
          <w:shd w:val="clear" w:color="auto" w:fill="FFFFFF"/>
        </w:rPr>
        <w:t xml:space="preserve"> </w:t>
      </w:r>
      <w:r w:rsidR="005F1F50">
        <w:rPr>
          <w:shd w:val="clear" w:color="auto" w:fill="FFFFFF"/>
        </w:rPr>
        <w:t>отдельные пункты</w:t>
      </w:r>
      <w:r w:rsidRPr="00584137">
        <w:rPr>
          <w:shd w:val="clear" w:color="auto" w:fill="FFFFFF"/>
        </w:rPr>
        <w:t xml:space="preserve"> </w:t>
      </w:r>
      <w:r w:rsidR="000428F5">
        <w:rPr>
          <w:shd w:val="clear" w:color="auto" w:fill="FFFFFF"/>
        </w:rPr>
        <w:t>Профиля</w:t>
      </w:r>
      <w:r w:rsidR="005F1F50">
        <w:rPr>
          <w:shd w:val="clear" w:color="auto" w:fill="FFFFFF"/>
        </w:rPr>
        <w:t xml:space="preserve"> могут быть скорректированы,</w:t>
      </w:r>
      <w:r w:rsidR="00B00EA3">
        <w:rPr>
          <w:shd w:val="clear" w:color="auto" w:fill="FFFFFF"/>
        </w:rPr>
        <w:t xml:space="preserve"> либо исключены,</w:t>
      </w:r>
      <w:r w:rsidR="000428F5">
        <w:rPr>
          <w:shd w:val="clear" w:color="auto" w:fill="FFFFFF"/>
        </w:rPr>
        <w:t xml:space="preserve"> в соответствии с </w:t>
      </w:r>
      <w:r w:rsidR="005F1F50">
        <w:t>установленным порядком</w:t>
      </w:r>
      <w:r w:rsidR="000428F5">
        <w:rPr>
          <w:shd w:val="clear" w:color="auto" w:fill="FFFFFF"/>
        </w:rPr>
        <w:t>.</w:t>
      </w:r>
    </w:p>
    <w:p w14:paraId="2AA3D4D2" w14:textId="08B8C30E" w:rsidR="00E22C76" w:rsidRDefault="00E22C76" w:rsidP="006F6E8C">
      <w:pPr>
        <w:spacing w:before="120"/>
        <w:jc w:val="both"/>
        <w:rPr>
          <w:rFonts w:cs="Arial"/>
        </w:rPr>
      </w:pPr>
    </w:p>
    <w:p w14:paraId="6A285933" w14:textId="77777777" w:rsidR="00E22C76" w:rsidRDefault="00E22C76" w:rsidP="006F6E8C">
      <w:pPr>
        <w:pStyle w:val="12"/>
        <w:spacing w:before="120"/>
        <w:sectPr w:rsidR="00E22C76" w:rsidSect="000613F3">
          <w:headerReference w:type="default" r:id="rId18"/>
          <w:pgSz w:w="11907" w:h="16839" w:code="9"/>
          <w:pgMar w:top="510" w:right="1021" w:bottom="567" w:left="1247" w:header="737" w:footer="680" w:gutter="0"/>
          <w:cols w:space="720"/>
          <w:docGrid w:linePitch="326"/>
        </w:sectPr>
      </w:pPr>
      <w:bookmarkStart w:id="18" w:name="_Toc267058211"/>
      <w:bookmarkStart w:id="19" w:name="_Ref334017946"/>
      <w:bookmarkStart w:id="20" w:name="_Ref334017949"/>
      <w:bookmarkStart w:id="21" w:name="_Toc334089724"/>
      <w:bookmarkStart w:id="22" w:name="_Toc498100539"/>
      <w:bookmarkStart w:id="23" w:name="_Toc499116172"/>
      <w:bookmarkStart w:id="24" w:name="_Toc4601705"/>
    </w:p>
    <w:p w14:paraId="49F15568" w14:textId="5C782D78" w:rsidR="00374CD6" w:rsidRDefault="007F08A3" w:rsidP="002A525A">
      <w:pPr>
        <w:pStyle w:val="12"/>
        <w:numPr>
          <w:ilvl w:val="0"/>
          <w:numId w:val="41"/>
        </w:numPr>
        <w:spacing w:before="120"/>
      </w:pPr>
      <w:bookmarkStart w:id="25" w:name="_Toc7516566"/>
      <w:r w:rsidRPr="00341405">
        <w:rPr>
          <w:caps w:val="0"/>
        </w:rPr>
        <w:lastRenderedPageBreak/>
        <w:t xml:space="preserve">ТРЕБОВАНИЯ </w:t>
      </w:r>
      <w:bookmarkEnd w:id="18"/>
      <w:bookmarkEnd w:id="19"/>
      <w:bookmarkEnd w:id="20"/>
      <w:bookmarkEnd w:id="21"/>
      <w:r w:rsidRPr="00341405">
        <w:rPr>
          <w:caps w:val="0"/>
        </w:rPr>
        <w:t>ПО ОБЕСПЕЧЕНИЮ ИНФОРМАЦИОННОЙ БЕЗОПАСНОСТИ</w:t>
      </w:r>
      <w:bookmarkEnd w:id="22"/>
      <w:bookmarkEnd w:id="23"/>
      <w:bookmarkEnd w:id="24"/>
      <w:bookmarkEnd w:id="25"/>
    </w:p>
    <w:p w14:paraId="36957268" w14:textId="103A2473" w:rsidR="0019087D" w:rsidRPr="00F31ABF" w:rsidRDefault="00963720" w:rsidP="006F6E8C">
      <w:pPr>
        <w:spacing w:before="120"/>
        <w:jc w:val="both"/>
        <w:rPr>
          <w:rFonts w:cs="Arial"/>
          <w:lang w:val="en-US"/>
        </w:rPr>
      </w:pPr>
      <w:r>
        <w:t xml:space="preserve">В </w:t>
      </w:r>
      <w:r w:rsidR="00242836">
        <w:t>Таблице</w:t>
      </w:r>
      <w:r>
        <w:t xml:space="preserve"> </w:t>
      </w:r>
      <w:r w:rsidR="008F4D10">
        <w:t>5</w:t>
      </w:r>
      <w:r w:rsidR="00A82F58">
        <w:t xml:space="preserve"> </w:t>
      </w:r>
      <w:r w:rsidR="0019087D" w:rsidRPr="000428F5">
        <w:t>приведены</w:t>
      </w:r>
      <w:r w:rsidR="0019087D">
        <w:t xml:space="preserve"> </w:t>
      </w:r>
      <w:r w:rsidR="00A82F58">
        <w:t>требования по обеспечению ИБ</w:t>
      </w:r>
      <w:r w:rsidR="00A82F58" w:rsidRPr="00F31ABF">
        <w:rPr>
          <w:lang w:val="en-US"/>
        </w:rPr>
        <w:t xml:space="preserve"> </w:t>
      </w:r>
      <w:r w:rsidR="00D847E3">
        <w:t>в</w:t>
      </w:r>
      <w:r w:rsidR="00D847E3" w:rsidRPr="00F31ABF">
        <w:rPr>
          <w:lang w:val="en-US"/>
        </w:rPr>
        <w:t xml:space="preserve"> </w:t>
      </w:r>
      <w:r w:rsidR="00845A70" w:rsidRPr="00F31ABF">
        <w:rPr>
          <w:rFonts w:cs="Arial"/>
          <w:lang w:val="en-US"/>
        </w:rPr>
        <w:t>A</w:t>
      </w:r>
      <w:r w:rsidR="00845A70">
        <w:rPr>
          <w:rFonts w:cs="Arial"/>
          <w:lang w:val="en-US"/>
        </w:rPr>
        <w:t>stra</w:t>
      </w:r>
      <w:r w:rsidR="00845A70" w:rsidRPr="00F31ABF">
        <w:rPr>
          <w:rFonts w:cs="Arial"/>
          <w:lang w:val="en-US"/>
        </w:rPr>
        <w:t xml:space="preserve"> Linux</w:t>
      </w:r>
      <w:r w:rsidR="00F31ABF">
        <w:rPr>
          <w:rFonts w:cs="Arial"/>
          <w:lang w:val="en-US"/>
        </w:rPr>
        <w:t xml:space="preserve"> Special Edition</w:t>
      </w:r>
      <w:r w:rsidR="00845A70" w:rsidRPr="00F31ABF">
        <w:rPr>
          <w:rFonts w:cs="Arial"/>
          <w:lang w:val="en-US"/>
        </w:rPr>
        <w:t xml:space="preserve"> </w:t>
      </w:r>
      <w:r w:rsidR="00845A70">
        <w:rPr>
          <w:rFonts w:cs="Arial"/>
        </w:rPr>
        <w:t>Смоленск</w:t>
      </w:r>
      <w:r w:rsidR="00845A70" w:rsidRPr="00F31ABF">
        <w:rPr>
          <w:rFonts w:cs="Arial"/>
          <w:lang w:val="en-US"/>
        </w:rPr>
        <w:t xml:space="preserve"> 1.6</w:t>
      </w:r>
      <w:r w:rsidR="00D847E3" w:rsidRPr="00F31ABF">
        <w:rPr>
          <w:rFonts w:cs="Arial"/>
          <w:lang w:val="en-US"/>
        </w:rPr>
        <w:t xml:space="preserve">. </w:t>
      </w:r>
    </w:p>
    <w:p w14:paraId="011972EE" w14:textId="59E768BC" w:rsidR="00963720" w:rsidRPr="00963720" w:rsidRDefault="00D847E3" w:rsidP="006F6E8C">
      <w:pPr>
        <w:spacing w:before="120"/>
        <w:jc w:val="both"/>
      </w:pPr>
      <w:r>
        <w:rPr>
          <w:rFonts w:cs="Arial"/>
        </w:rPr>
        <w:t xml:space="preserve">В </w:t>
      </w:r>
      <w:proofErr w:type="gramStart"/>
      <w:r>
        <w:rPr>
          <w:rFonts w:cs="Arial"/>
        </w:rPr>
        <w:t>Приложении</w:t>
      </w:r>
      <w:proofErr w:type="gramEnd"/>
      <w:r>
        <w:rPr>
          <w:rFonts w:cs="Arial"/>
        </w:rPr>
        <w:t xml:space="preserve"> 2 приведено с</w:t>
      </w:r>
      <w:r w:rsidRPr="00D847E3">
        <w:rPr>
          <w:rFonts w:cs="Arial"/>
        </w:rPr>
        <w:t xml:space="preserve">оответствие </w:t>
      </w:r>
      <w:r w:rsidR="0019087D">
        <w:rPr>
          <w:rFonts w:cs="Arial"/>
        </w:rPr>
        <w:t xml:space="preserve">возможных </w:t>
      </w:r>
      <w:r w:rsidRPr="00D847E3">
        <w:rPr>
          <w:rFonts w:cs="Arial"/>
        </w:rPr>
        <w:t xml:space="preserve">угроз ИБ и </w:t>
      </w:r>
      <w:r w:rsidR="0019087D" w:rsidRPr="00D847E3">
        <w:rPr>
          <w:rFonts w:cs="Arial"/>
        </w:rPr>
        <w:t>снижающи</w:t>
      </w:r>
      <w:r w:rsidR="0019087D">
        <w:rPr>
          <w:rFonts w:cs="Arial"/>
        </w:rPr>
        <w:t>е</w:t>
      </w:r>
      <w:r w:rsidR="0019087D" w:rsidRPr="00D847E3">
        <w:rPr>
          <w:rFonts w:cs="Arial"/>
        </w:rPr>
        <w:t xml:space="preserve"> </w:t>
      </w:r>
      <w:r w:rsidRPr="00D847E3">
        <w:rPr>
          <w:rFonts w:cs="Arial"/>
        </w:rPr>
        <w:t xml:space="preserve">их воздействие </w:t>
      </w:r>
      <w:r w:rsidR="00627BE9">
        <w:rPr>
          <w:rFonts w:cs="Arial"/>
        </w:rPr>
        <w:t>требования</w:t>
      </w:r>
      <w:r w:rsidR="0019087D" w:rsidRPr="00D847E3">
        <w:rPr>
          <w:rFonts w:cs="Arial"/>
        </w:rPr>
        <w:t xml:space="preserve"> </w:t>
      </w:r>
      <w:r w:rsidR="000428F5">
        <w:rPr>
          <w:rFonts w:cs="Arial"/>
        </w:rPr>
        <w:t>Профиля</w:t>
      </w:r>
      <w:r>
        <w:rPr>
          <w:rFonts w:cs="Arial"/>
        </w:rPr>
        <w:t>.</w:t>
      </w:r>
    </w:p>
    <w:p w14:paraId="7CAC8A8E" w14:textId="4606DFC6" w:rsidR="00857AF1" w:rsidRPr="00627BE9" w:rsidRDefault="00374CD6" w:rsidP="006F6E8C">
      <w:pPr>
        <w:pStyle w:val="24"/>
        <w:spacing w:before="120"/>
      </w:pPr>
      <w:bookmarkStart w:id="26" w:name="_Toc6942291"/>
      <w:bookmarkStart w:id="27" w:name="_Toc7516567"/>
      <w:bookmarkEnd w:id="26"/>
      <w:r w:rsidRPr="00627BE9">
        <w:t>Набор требований</w:t>
      </w:r>
      <w:bookmarkEnd w:id="27"/>
    </w:p>
    <w:p w14:paraId="25FE8CD2" w14:textId="77777777" w:rsidR="00A66119" w:rsidRDefault="00A66119" w:rsidP="006F6E8C">
      <w:pPr>
        <w:pStyle w:val="afffffa"/>
        <w:spacing w:before="120"/>
      </w:pPr>
    </w:p>
    <w:p w14:paraId="7B277D31" w14:textId="03803E6C" w:rsidR="00003FC1" w:rsidRDefault="00003FC1" w:rsidP="006F6E8C">
      <w:pPr>
        <w:pStyle w:val="afffffa"/>
        <w:spacing w:before="120"/>
      </w:pPr>
      <w:r>
        <w:t xml:space="preserve">Таблица </w:t>
      </w:r>
      <w:r w:rsidR="009040E3">
        <w:rPr>
          <w:noProof/>
        </w:rPr>
        <w:t>5</w:t>
      </w:r>
      <w:r w:rsidR="009040E3">
        <w:t xml:space="preserve"> </w:t>
      </w:r>
    </w:p>
    <w:p w14:paraId="34FAB22B" w14:textId="4BC7AA4E" w:rsidR="00003FC1" w:rsidRDefault="00003FC1" w:rsidP="006F6E8C">
      <w:pPr>
        <w:pStyle w:val="afffffa"/>
        <w:spacing w:before="120"/>
      </w:pPr>
      <w:r>
        <w:t xml:space="preserve">Набор требований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6"/>
        <w:gridCol w:w="3454"/>
        <w:gridCol w:w="3311"/>
        <w:gridCol w:w="3458"/>
        <w:gridCol w:w="3899"/>
      </w:tblGrid>
      <w:tr w:rsidR="00963720" w:rsidRPr="00FE4AC3" w14:paraId="08E7D44A" w14:textId="099E97D5" w:rsidTr="004027B4">
        <w:trPr>
          <w:cantSplit/>
          <w:tblHeader/>
        </w:trPr>
        <w:tc>
          <w:tcPr>
            <w:tcW w:w="581" w:type="pct"/>
            <w:shd w:val="clear" w:color="auto" w:fill="FFC000"/>
            <w:vAlign w:val="center"/>
          </w:tcPr>
          <w:p w14:paraId="113607CE" w14:textId="1DA9ECEF" w:rsidR="00963720" w:rsidRPr="00FE4AC3" w:rsidRDefault="0019087D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№ ТРЕБОВАНИЯ</w:t>
            </w:r>
          </w:p>
        </w:tc>
        <w:tc>
          <w:tcPr>
            <w:tcW w:w="1081" w:type="pct"/>
            <w:shd w:val="clear" w:color="auto" w:fill="FFC000"/>
            <w:vAlign w:val="center"/>
          </w:tcPr>
          <w:p w14:paraId="60D635F6" w14:textId="1C35CCE6" w:rsidR="00963720" w:rsidRPr="00FE4AC3" w:rsidRDefault="0019087D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ТРЕБОВАНИЕ</w:t>
            </w:r>
          </w:p>
        </w:tc>
        <w:tc>
          <w:tcPr>
            <w:tcW w:w="1036" w:type="pct"/>
            <w:shd w:val="clear" w:color="auto" w:fill="FFC000"/>
            <w:vAlign w:val="center"/>
          </w:tcPr>
          <w:p w14:paraId="18C3B6B8" w14:textId="6D577A6C" w:rsidR="00963720" w:rsidRPr="00FE4AC3" w:rsidRDefault="00963720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4DBA">
              <w:rPr>
                <w:rFonts w:ascii="Arial" w:hAnsi="Arial" w:cs="Arial"/>
                <w:b/>
                <w:bCs/>
                <w:sz w:val="16"/>
                <w:szCs w:val="16"/>
              </w:rPr>
              <w:t>ОПИСАНИЕ НАСТРОЙКИ</w:t>
            </w:r>
          </w:p>
        </w:tc>
        <w:tc>
          <w:tcPr>
            <w:tcW w:w="1082" w:type="pct"/>
            <w:shd w:val="clear" w:color="auto" w:fill="FFC000"/>
            <w:vAlign w:val="center"/>
          </w:tcPr>
          <w:p w14:paraId="274560E0" w14:textId="50006231" w:rsidR="00963720" w:rsidRPr="00FE4AC3" w:rsidRDefault="00963720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4DBA">
              <w:rPr>
                <w:rFonts w:ascii="Arial" w:hAnsi="Arial" w:cs="Arial"/>
                <w:b/>
                <w:bCs/>
                <w:sz w:val="16"/>
                <w:szCs w:val="16"/>
              </w:rPr>
              <w:t>ОПИСАНИЕ ПРОВЕРКИ</w:t>
            </w:r>
          </w:p>
        </w:tc>
        <w:tc>
          <w:tcPr>
            <w:tcW w:w="1220" w:type="pct"/>
            <w:shd w:val="clear" w:color="auto" w:fill="FFC000"/>
          </w:tcPr>
          <w:p w14:paraId="2433761C" w14:textId="6F45B3E0" w:rsidR="00963720" w:rsidRPr="00C64DBA" w:rsidRDefault="00963720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4DBA">
              <w:rPr>
                <w:rFonts w:ascii="Arial" w:hAnsi="Arial" w:cs="Arial"/>
                <w:b/>
                <w:bCs/>
                <w:sz w:val="16"/>
                <w:szCs w:val="16"/>
              </w:rPr>
              <w:t>ОПИСАНИЕ КРИТЕРИЯ ПРОВЕРКИ</w:t>
            </w:r>
          </w:p>
        </w:tc>
      </w:tr>
      <w:tr w:rsidR="00963720" w:rsidRPr="00FE4AC3" w14:paraId="6C1842D8" w14:textId="6546DEB2" w:rsidTr="004027B4">
        <w:trPr>
          <w:cantSplit/>
          <w:tblHeader/>
        </w:trPr>
        <w:tc>
          <w:tcPr>
            <w:tcW w:w="581" w:type="pct"/>
            <w:shd w:val="clear" w:color="auto" w:fill="FFC000"/>
          </w:tcPr>
          <w:p w14:paraId="40C7D7E0" w14:textId="660745F4" w:rsidR="00963720" w:rsidRPr="00FE4AC3" w:rsidRDefault="0019087D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81" w:type="pct"/>
            <w:shd w:val="clear" w:color="auto" w:fill="FFC000"/>
          </w:tcPr>
          <w:p w14:paraId="4DB180AB" w14:textId="4B29592B" w:rsidR="00963720" w:rsidRPr="00FE4AC3" w:rsidRDefault="0019087D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36" w:type="pct"/>
            <w:shd w:val="clear" w:color="auto" w:fill="FFC000"/>
          </w:tcPr>
          <w:p w14:paraId="3BFBED26" w14:textId="18387D4D" w:rsidR="00963720" w:rsidRPr="00FE4AC3" w:rsidRDefault="00A82F58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82" w:type="pct"/>
            <w:shd w:val="clear" w:color="auto" w:fill="FFC000"/>
          </w:tcPr>
          <w:p w14:paraId="4AC5A3AB" w14:textId="07585E8F" w:rsidR="00963720" w:rsidRPr="00FE4AC3" w:rsidRDefault="00A82F58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0" w:type="pct"/>
            <w:shd w:val="clear" w:color="auto" w:fill="FFC000"/>
          </w:tcPr>
          <w:p w14:paraId="6ADA3A4A" w14:textId="28B2CEFB" w:rsidR="00963720" w:rsidRDefault="00A82F58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</w:tr>
      <w:tr w:rsidR="00581555" w:rsidRPr="00FE4AC3" w14:paraId="0A73D745" w14:textId="77777777" w:rsidTr="00581555">
        <w:trPr>
          <w:cantSplit/>
        </w:trPr>
        <w:tc>
          <w:tcPr>
            <w:tcW w:w="5000" w:type="pct"/>
            <w:gridSpan w:val="5"/>
          </w:tcPr>
          <w:p w14:paraId="7F0553FC" w14:textId="0E685D19" w:rsidR="00581555" w:rsidRDefault="00581555" w:rsidP="00581555">
            <w:pPr>
              <w:spacing w:before="120" w:after="60"/>
            </w:pPr>
            <w:r w:rsidRPr="00581555">
              <w:rPr>
                <w:b/>
              </w:rPr>
              <w:t>Настройки модуля первоначальной загрузки</w:t>
            </w:r>
          </w:p>
        </w:tc>
      </w:tr>
      <w:tr w:rsidR="00845A70" w:rsidRPr="00FE4AC3" w14:paraId="53166956" w14:textId="50FB0ABD" w:rsidTr="00A7623E">
        <w:trPr>
          <w:cantSplit/>
        </w:trPr>
        <w:tc>
          <w:tcPr>
            <w:tcW w:w="581" w:type="pct"/>
          </w:tcPr>
          <w:p w14:paraId="7C391123" w14:textId="4DFB6620" w:rsidR="00E1297F" w:rsidRDefault="00E1297F" w:rsidP="007C14B2">
            <w:pPr>
              <w:spacing w:before="120"/>
              <w:jc w:val="center"/>
            </w:pPr>
            <w:r>
              <w:t>1</w:t>
            </w:r>
          </w:p>
          <w:p w14:paraId="79C9482F" w14:textId="6D438330" w:rsidR="00E1297F" w:rsidRPr="00E1297F" w:rsidRDefault="000E2833" w:rsidP="007C14B2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(9)*</w:t>
            </w:r>
            <w:r>
              <w:rPr>
                <w:rStyle w:val="af7"/>
                <w:sz w:val="20"/>
                <w:szCs w:val="20"/>
              </w:rPr>
              <w:footnoteReference w:id="2"/>
            </w:r>
          </w:p>
        </w:tc>
        <w:tc>
          <w:tcPr>
            <w:tcW w:w="1081" w:type="pct"/>
          </w:tcPr>
          <w:p w14:paraId="39E32CAF" w14:textId="7F7B62C1" w:rsidR="00845A70" w:rsidRPr="00FE4AC3" w:rsidRDefault="00845A70" w:rsidP="00CF562E">
            <w:pPr>
              <w:widowControl w:val="0"/>
              <w:rPr>
                <w:sz w:val="20"/>
                <w:szCs w:val="20"/>
              </w:rPr>
            </w:pPr>
            <w:r w:rsidRPr="00CF562E">
              <w:rPr>
                <w:rFonts w:cs="Arial"/>
              </w:rPr>
              <w:t>Должен быть установлен стойкий пароль на загрузчик GRUB в случае, если включено отображение меню GRUB при загрузке ОС</w:t>
            </w:r>
          </w:p>
        </w:tc>
        <w:tc>
          <w:tcPr>
            <w:tcW w:w="1036" w:type="pct"/>
          </w:tcPr>
          <w:p w14:paraId="42DAB41D" w14:textId="3B887E99" w:rsidR="00845A70" w:rsidRPr="00CF562E" w:rsidRDefault="00845A70" w:rsidP="00CF562E">
            <w:pPr>
              <w:widowControl w:val="0"/>
              <w:rPr>
                <w:rFonts w:cs="Arial"/>
              </w:rPr>
            </w:pPr>
            <w:r w:rsidRPr="00CF562E">
              <w:rPr>
                <w:rFonts w:cs="Arial"/>
              </w:rPr>
              <w:t xml:space="preserve">Установить стойкий пароль на загрузчик GRUB на соответствующем </w:t>
            </w:r>
            <w:proofErr w:type="gramStart"/>
            <w:r w:rsidRPr="00CF562E">
              <w:rPr>
                <w:rFonts w:cs="Arial"/>
              </w:rPr>
              <w:t>шаге</w:t>
            </w:r>
            <w:proofErr w:type="gramEnd"/>
            <w:r w:rsidRPr="00CF562E">
              <w:rPr>
                <w:rFonts w:cs="Arial"/>
              </w:rPr>
              <w:t xml:space="preserve"> установки ОС</w:t>
            </w:r>
          </w:p>
        </w:tc>
        <w:tc>
          <w:tcPr>
            <w:tcW w:w="1082" w:type="pct"/>
          </w:tcPr>
          <w:p w14:paraId="5B3C8C08" w14:textId="7E6D906A" w:rsidR="00845A70" w:rsidRPr="00CF562E" w:rsidRDefault="00845A70" w:rsidP="00CF562E">
            <w:pPr>
              <w:widowControl w:val="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проверку запроса пароля при последующей загрузке ОС</w:t>
            </w:r>
          </w:p>
        </w:tc>
        <w:tc>
          <w:tcPr>
            <w:tcW w:w="1220" w:type="pct"/>
          </w:tcPr>
          <w:p w14:paraId="4C4A34BC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Настроен стойкий пароль, удовлетворяющий следующим условиям:</w:t>
            </w:r>
          </w:p>
          <w:p w14:paraId="55D5DE72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ind w:left="285" w:hanging="283"/>
              <w:contextualSpacing/>
              <w:rPr>
                <w:rFonts w:cs="Arial"/>
              </w:rPr>
            </w:pPr>
            <w:proofErr w:type="gramStart"/>
            <w:r w:rsidRPr="00CF562E">
              <w:rPr>
                <w:rFonts w:cs="Arial"/>
              </w:rPr>
              <w:t>содержащий</w:t>
            </w:r>
            <w:proofErr w:type="gramEnd"/>
            <w:r w:rsidRPr="00CF562E">
              <w:rPr>
                <w:rFonts w:cs="Arial"/>
              </w:rPr>
              <w:t xml:space="preserve"> не менее 8 символов;</w:t>
            </w:r>
          </w:p>
          <w:p w14:paraId="08C3A691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ind w:left="285" w:hanging="283"/>
              <w:contextualSpacing/>
              <w:rPr>
                <w:rFonts w:cs="Arial"/>
              </w:rPr>
            </w:pPr>
            <w:r w:rsidRPr="00CF562E">
              <w:rPr>
                <w:rFonts w:cs="Arial"/>
              </w:rPr>
              <w:t xml:space="preserve">не </w:t>
            </w:r>
            <w:proofErr w:type="gramStart"/>
            <w:r w:rsidRPr="00CF562E">
              <w:rPr>
                <w:rFonts w:cs="Arial"/>
              </w:rPr>
              <w:t>содержащий</w:t>
            </w:r>
            <w:proofErr w:type="gramEnd"/>
            <w:r w:rsidRPr="00CF562E">
              <w:rPr>
                <w:rFonts w:cs="Arial"/>
              </w:rPr>
              <w:t xml:space="preserve"> в себе осмысленных слов (ни в каких раскладках);</w:t>
            </w:r>
          </w:p>
          <w:p w14:paraId="54D9B269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ind w:left="285" w:hanging="283"/>
              <w:contextualSpacing/>
              <w:rPr>
                <w:rFonts w:cs="Arial"/>
              </w:rPr>
            </w:pPr>
            <w:proofErr w:type="gramStart"/>
            <w:r w:rsidRPr="00CF562E">
              <w:rPr>
                <w:rFonts w:cs="Arial"/>
              </w:rPr>
              <w:t>содержащий</w:t>
            </w:r>
            <w:proofErr w:type="gramEnd"/>
            <w:r w:rsidRPr="00CF562E">
              <w:rPr>
                <w:rFonts w:cs="Arial"/>
              </w:rPr>
              <w:t xml:space="preserve"> буквы в различных регистрах, цифры и спецсимволы</w:t>
            </w:r>
          </w:p>
          <w:p w14:paraId="49D7D731" w14:textId="77777777" w:rsidR="00845A70" w:rsidRPr="00CF562E" w:rsidRDefault="00845A70" w:rsidP="00CF562E">
            <w:pPr>
              <w:widowControl w:val="0"/>
              <w:rPr>
                <w:rFonts w:cs="Arial"/>
              </w:rPr>
            </w:pPr>
          </w:p>
        </w:tc>
      </w:tr>
      <w:tr w:rsidR="00845A70" w:rsidRPr="00FE4AC3" w14:paraId="7DA087F1" w14:textId="7867472B" w:rsidTr="00844A44">
        <w:trPr>
          <w:cantSplit/>
        </w:trPr>
        <w:tc>
          <w:tcPr>
            <w:tcW w:w="581" w:type="pct"/>
            <w:shd w:val="clear" w:color="auto" w:fill="auto"/>
          </w:tcPr>
          <w:p w14:paraId="1DD3EF7F" w14:textId="7FE823C3" w:rsidR="00753440" w:rsidRPr="00CF562E" w:rsidRDefault="00E1297F" w:rsidP="00753440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</w:t>
            </w:r>
            <w:r w:rsidR="00483FAA">
              <w:rPr>
                <w:rFonts w:cs="Arial"/>
              </w:rPr>
              <w:t>***</w:t>
            </w:r>
            <w:r w:rsidR="00483FAA">
              <w:rPr>
                <w:rStyle w:val="af7"/>
                <w:rFonts w:cs="Arial"/>
              </w:rPr>
              <w:footnoteReference w:id="3"/>
            </w:r>
          </w:p>
        </w:tc>
        <w:tc>
          <w:tcPr>
            <w:tcW w:w="1081" w:type="pct"/>
            <w:shd w:val="clear" w:color="auto" w:fill="auto"/>
          </w:tcPr>
          <w:p w14:paraId="66979A26" w14:textId="3572A68F" w:rsidR="00845A70" w:rsidRPr="00CF562E" w:rsidRDefault="00845A70" w:rsidP="00CF562E">
            <w:pPr>
              <w:widowControl w:val="0"/>
              <w:rPr>
                <w:rFonts w:cs="Arial"/>
              </w:rPr>
            </w:pPr>
            <w:r w:rsidRPr="00CF562E">
              <w:rPr>
                <w:rFonts w:cs="Arial"/>
              </w:rPr>
              <w:t xml:space="preserve">Должен быть активирован параметр «Использовать по умолчанию </w:t>
            </w:r>
            <w:r w:rsidR="00594BC2">
              <w:rPr>
                <w:rFonts w:cs="Arial"/>
              </w:rPr>
              <w:t xml:space="preserve">загрузку ядра </w:t>
            </w:r>
            <w:r w:rsidR="00594BC2">
              <w:rPr>
                <w:rFonts w:cs="Arial"/>
                <w:lang w:val="en-US"/>
              </w:rPr>
              <w:t>HARDENED</w:t>
            </w:r>
            <w:r w:rsidRPr="00CF562E">
              <w:rPr>
                <w:rFonts w:cs="Arial"/>
              </w:rPr>
              <w:t>»</w:t>
            </w:r>
          </w:p>
        </w:tc>
        <w:tc>
          <w:tcPr>
            <w:tcW w:w="1036" w:type="pct"/>
            <w:shd w:val="clear" w:color="auto" w:fill="auto"/>
          </w:tcPr>
          <w:p w14:paraId="159C224F" w14:textId="7FB8DAB6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Выбрать пункт «Использовать по умолчанию</w:t>
            </w:r>
            <w:r w:rsidR="00594BC2" w:rsidRPr="00594BC2">
              <w:rPr>
                <w:rFonts w:cs="Arial"/>
              </w:rPr>
              <w:t xml:space="preserve"> </w:t>
            </w:r>
            <w:r w:rsidR="00594BC2">
              <w:rPr>
                <w:rFonts w:cs="Arial"/>
              </w:rPr>
              <w:t>загрузку</w:t>
            </w:r>
            <w:r w:rsidRPr="00CF562E">
              <w:rPr>
                <w:rFonts w:cs="Arial"/>
              </w:rPr>
              <w:t xml:space="preserve"> ядр</w:t>
            </w:r>
            <w:r w:rsidR="00594BC2">
              <w:rPr>
                <w:rFonts w:cs="Arial"/>
              </w:rPr>
              <w:t>а</w:t>
            </w:r>
            <w:r w:rsidRPr="00CF562E">
              <w:rPr>
                <w:rFonts w:cs="Arial"/>
              </w:rPr>
              <w:t xml:space="preserve"> </w:t>
            </w:r>
            <w:r w:rsidR="00594BC2">
              <w:rPr>
                <w:rFonts w:cs="Arial"/>
                <w:lang w:val="en-US"/>
              </w:rPr>
              <w:t>HARDENED</w:t>
            </w:r>
            <w:r w:rsidRPr="00CF562E">
              <w:rPr>
                <w:rFonts w:cs="Arial"/>
              </w:rPr>
              <w:t xml:space="preserve">» на </w:t>
            </w:r>
            <w:proofErr w:type="gramStart"/>
            <w:r w:rsidRPr="00CF562E">
              <w:rPr>
                <w:rFonts w:cs="Arial"/>
              </w:rPr>
              <w:t>этапе</w:t>
            </w:r>
            <w:proofErr w:type="gramEnd"/>
            <w:r w:rsidRPr="00CF562E">
              <w:rPr>
                <w:rFonts w:cs="Arial"/>
              </w:rPr>
              <w:t xml:space="preserve"> «дополнительные функции безопасности ОС» установки ОС</w:t>
            </w:r>
          </w:p>
        </w:tc>
        <w:tc>
          <w:tcPr>
            <w:tcW w:w="1082" w:type="pct"/>
            <w:shd w:val="clear" w:color="auto" w:fill="auto"/>
          </w:tcPr>
          <w:p w14:paraId="21DCEBE5" w14:textId="637D3D9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проверку процесса загрузки ОС</w:t>
            </w:r>
          </w:p>
        </w:tc>
        <w:tc>
          <w:tcPr>
            <w:tcW w:w="1220" w:type="pct"/>
            <w:shd w:val="clear" w:color="auto" w:fill="auto"/>
          </w:tcPr>
          <w:p w14:paraId="2D222AB1" w14:textId="71AB6FC6" w:rsidR="00845A70" w:rsidRPr="00594BC2" w:rsidRDefault="00845A70" w:rsidP="00594BC2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Активирован параметр: Использовать по умолчанию ядро </w:t>
            </w:r>
            <w:r w:rsidR="00594BC2">
              <w:rPr>
                <w:rFonts w:cs="Arial"/>
                <w:lang w:val="en-US"/>
              </w:rPr>
              <w:t>HARDENED</w:t>
            </w:r>
          </w:p>
        </w:tc>
      </w:tr>
      <w:tr w:rsidR="00845A70" w:rsidRPr="00FE4AC3" w14:paraId="08F8FE87" w14:textId="12CC9BB3" w:rsidTr="00A7623E">
        <w:trPr>
          <w:cantSplit/>
        </w:trPr>
        <w:tc>
          <w:tcPr>
            <w:tcW w:w="581" w:type="pct"/>
          </w:tcPr>
          <w:p w14:paraId="13F4EC6E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3</w:t>
            </w:r>
          </w:p>
          <w:p w14:paraId="128C1D5E" w14:textId="6F6F9C7C" w:rsidR="000E2833" w:rsidRPr="00CF562E" w:rsidRDefault="00FC6CBE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(2.2.2</w:t>
            </w:r>
            <w:r w:rsidR="000E2833">
              <w:rPr>
                <w:rFonts w:cs="Arial"/>
              </w:rPr>
              <w:t>)*</w:t>
            </w:r>
          </w:p>
        </w:tc>
        <w:tc>
          <w:tcPr>
            <w:tcW w:w="1081" w:type="pct"/>
          </w:tcPr>
          <w:p w14:paraId="244F5985" w14:textId="3566D59A" w:rsidR="00845A70" w:rsidRPr="00CF562E" w:rsidRDefault="00845A70" w:rsidP="00CF562E">
            <w:pPr>
              <w:widowControl w:val="0"/>
              <w:rPr>
                <w:rFonts w:cs="Arial"/>
              </w:rPr>
            </w:pPr>
            <w:bookmarkStart w:id="28" w:name="_Ref529220713"/>
            <w:bookmarkStart w:id="29" w:name="_Toc529730555"/>
            <w:r w:rsidRPr="00CF562E">
              <w:rPr>
                <w:rFonts w:cs="Arial"/>
              </w:rPr>
              <w:t>Вывод меню загрузчика GRUB должен быть отключен</w:t>
            </w:r>
            <w:bookmarkEnd w:id="28"/>
            <w:bookmarkEnd w:id="29"/>
          </w:p>
        </w:tc>
        <w:tc>
          <w:tcPr>
            <w:tcW w:w="1036" w:type="pct"/>
          </w:tcPr>
          <w:p w14:paraId="4ECA9A70" w14:textId="451D4F3C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Выбрать пункт «Запретить вывод меню загрузчика» на этапе «дополнительные функции безопасности ОС» установки ОС</w:t>
            </w:r>
          </w:p>
        </w:tc>
        <w:tc>
          <w:tcPr>
            <w:tcW w:w="1082" w:type="pct"/>
          </w:tcPr>
          <w:p w14:paraId="4D93AB61" w14:textId="107585EB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проверку процесса загрузки ОС</w:t>
            </w:r>
          </w:p>
        </w:tc>
        <w:tc>
          <w:tcPr>
            <w:tcW w:w="1220" w:type="pct"/>
          </w:tcPr>
          <w:p w14:paraId="4E7DDBDF" w14:textId="079F490A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Активирован параметр: Запретить вывод меню загрузчика</w:t>
            </w:r>
          </w:p>
        </w:tc>
      </w:tr>
      <w:tr w:rsidR="00845A70" w:rsidRPr="00FE4AC3" w14:paraId="2A47C4AF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3BAC2085" w14:textId="1FBB1CA6" w:rsidR="00E1297F" w:rsidRPr="00483FAA" w:rsidRDefault="00E1297F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lastRenderedPageBreak/>
              <w:t>4</w:t>
            </w:r>
            <w:r w:rsidR="00483FAA">
              <w:rPr>
                <w:rFonts w:cs="Arial"/>
                <w:lang w:val="en-US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55686695" w14:textId="504CFBEE" w:rsidR="00845A70" w:rsidRPr="00594BC2" w:rsidRDefault="00845A70" w:rsidP="00CF562E">
            <w:pPr>
              <w:widowControl w:val="0"/>
              <w:rPr>
                <w:rFonts w:cs="Arial"/>
              </w:rPr>
            </w:pPr>
            <w:r w:rsidRPr="00CF562E">
              <w:rPr>
                <w:rFonts w:cs="Arial"/>
              </w:rPr>
              <w:t xml:space="preserve">Функционал </w:t>
            </w:r>
            <w:proofErr w:type="spellStart"/>
            <w:r w:rsidRPr="00CF562E">
              <w:rPr>
                <w:rFonts w:cs="Arial"/>
              </w:rPr>
              <w:t>SecureBoot</w:t>
            </w:r>
            <w:proofErr w:type="spellEnd"/>
            <w:r w:rsidRPr="00CF562E">
              <w:rPr>
                <w:rFonts w:cs="Arial"/>
              </w:rPr>
              <w:t xml:space="preserve"> для UEFI должен быть включен</w:t>
            </w:r>
            <w:r w:rsidR="00594BC2">
              <w:rPr>
                <w:rStyle w:val="af7"/>
                <w:rFonts w:cs="Arial"/>
                <w:lang w:val="en-US"/>
              </w:rPr>
              <w:footnoteReference w:id="4"/>
            </w:r>
          </w:p>
        </w:tc>
        <w:tc>
          <w:tcPr>
            <w:tcW w:w="1036" w:type="pct"/>
            <w:shd w:val="clear" w:color="auto" w:fill="auto"/>
          </w:tcPr>
          <w:p w14:paraId="275D1287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proofErr w:type="gramStart"/>
            <w:r w:rsidRPr="00CF562E">
              <w:rPr>
                <w:rFonts w:cs="Arial"/>
              </w:rPr>
              <w:t>Подключить USB-носитель и ввести</w:t>
            </w:r>
            <w:proofErr w:type="gramEnd"/>
            <w:r w:rsidRPr="00CF562E">
              <w:rPr>
                <w:rFonts w:cs="Arial"/>
              </w:rPr>
              <w:t xml:space="preserve"> команду </w:t>
            </w:r>
            <w:proofErr w:type="spellStart"/>
            <w:r w:rsidRPr="00CF562E">
              <w:rPr>
                <w:rFonts w:cs="Arial"/>
              </w:rPr>
              <w:t>sudo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astra-secureboot</w:t>
            </w:r>
            <w:proofErr w:type="spell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dev</w:t>
            </w:r>
            <w:proofErr w:type="spellEnd"/>
            <w:r w:rsidRPr="00CF562E">
              <w:rPr>
                <w:rFonts w:cs="Arial"/>
              </w:rPr>
              <w:t>/{</w:t>
            </w:r>
            <w:proofErr w:type="spellStart"/>
            <w:r w:rsidRPr="00CF562E">
              <w:rPr>
                <w:rFonts w:cs="Arial"/>
              </w:rPr>
              <w:t>usb_flash</w:t>
            </w:r>
            <w:proofErr w:type="spellEnd"/>
            <w:r w:rsidRPr="00CF562E">
              <w:rPr>
                <w:rFonts w:cs="Arial"/>
              </w:rPr>
              <w:t>} в консоли ОС. Перезагрузить ОС и в BIOS/UEFI выбрать режим загрузки с USB-носителя. Перезагрузить систему.</w:t>
            </w:r>
          </w:p>
          <w:p w14:paraId="389C8ACD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После перезагрузки в автоматическом режиме запустится утилита </w:t>
            </w:r>
            <w:proofErr w:type="spellStart"/>
            <w:r w:rsidRPr="00CF562E">
              <w:rPr>
                <w:rFonts w:cs="Arial"/>
              </w:rPr>
              <w:t>KeyTool</w:t>
            </w:r>
            <w:proofErr w:type="spellEnd"/>
            <w:r w:rsidRPr="00CF562E">
              <w:rPr>
                <w:rFonts w:cs="Arial"/>
              </w:rPr>
              <w:t xml:space="preserve">. В меню утилиты выбрать пункт </w:t>
            </w:r>
            <w:proofErr w:type="spellStart"/>
            <w:r w:rsidRPr="00CF562E">
              <w:rPr>
                <w:rFonts w:cs="Arial"/>
              </w:rPr>
              <w:t>Edit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Keys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db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Replace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Keys</w:t>
            </w:r>
            <w:proofErr w:type="spellEnd"/>
            <w:r w:rsidRPr="00CF562E">
              <w:rPr>
                <w:rFonts w:cs="Arial"/>
              </w:rPr>
              <w:t xml:space="preserve">, выбрать USB-носитель и файл </w:t>
            </w:r>
            <w:proofErr w:type="spellStart"/>
            <w:r w:rsidRPr="00CF562E">
              <w:rPr>
                <w:rFonts w:cs="Arial"/>
              </w:rPr>
              <w:t>efi</w:t>
            </w:r>
            <w:proofErr w:type="spellEnd"/>
            <w:r w:rsidRPr="00CF562E">
              <w:rPr>
                <w:rFonts w:cs="Arial"/>
              </w:rPr>
              <w:t xml:space="preserve">/ -&gt; </w:t>
            </w:r>
            <w:proofErr w:type="spellStart"/>
            <w:r w:rsidRPr="00CF562E">
              <w:rPr>
                <w:rFonts w:cs="Arial"/>
              </w:rPr>
              <w:t>boot</w:t>
            </w:r>
            <w:proofErr w:type="spellEnd"/>
            <w:r w:rsidRPr="00CF562E">
              <w:rPr>
                <w:rFonts w:cs="Arial"/>
              </w:rPr>
              <w:t xml:space="preserve">/ -&gt; </w:t>
            </w:r>
            <w:proofErr w:type="spellStart"/>
            <w:r w:rsidRPr="00CF562E">
              <w:rPr>
                <w:rFonts w:cs="Arial"/>
              </w:rPr>
              <w:t>keys</w:t>
            </w:r>
            <w:proofErr w:type="spellEnd"/>
            <w:r w:rsidRPr="00CF562E">
              <w:rPr>
                <w:rFonts w:cs="Arial"/>
              </w:rPr>
              <w:t xml:space="preserve">/ -&gt; </w:t>
            </w:r>
            <w:proofErr w:type="spellStart"/>
            <w:r w:rsidRPr="00CF562E">
              <w:rPr>
                <w:rFonts w:cs="Arial"/>
              </w:rPr>
              <w:t>db.auth</w:t>
            </w:r>
            <w:proofErr w:type="spellEnd"/>
            <w:r w:rsidRPr="00CF562E">
              <w:rPr>
                <w:rFonts w:cs="Arial"/>
              </w:rPr>
              <w:t xml:space="preserve">. </w:t>
            </w:r>
          </w:p>
          <w:p w14:paraId="6885B86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Повторить аналогичные действия для KEK и PK. Выйти из утилиты, выбрав </w:t>
            </w:r>
            <w:proofErr w:type="spellStart"/>
            <w:r w:rsidRPr="00CF562E">
              <w:rPr>
                <w:rFonts w:cs="Arial"/>
              </w:rPr>
              <w:t>Exit</w:t>
            </w:r>
            <w:proofErr w:type="spellEnd"/>
            <w:r w:rsidRPr="00CF562E">
              <w:rPr>
                <w:rFonts w:cs="Arial"/>
              </w:rPr>
              <w:t>.</w:t>
            </w:r>
          </w:p>
          <w:p w14:paraId="21343AEC" w14:textId="6D014B9E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Перезагрузить систему и в меню BIOS/EUFI включить режим </w:t>
            </w:r>
            <w:proofErr w:type="spellStart"/>
            <w:r w:rsidRPr="00CF562E">
              <w:rPr>
                <w:rFonts w:cs="Arial"/>
              </w:rPr>
              <w:t>SecureBoot</w:t>
            </w:r>
            <w:proofErr w:type="spellEnd"/>
            <w:r w:rsidRPr="00CF562E">
              <w:rPr>
                <w:rFonts w:cs="Arial"/>
              </w:rPr>
              <w:t xml:space="preserve"> в соответствии с документацией на используемый BIOS/UEFI.</w:t>
            </w:r>
          </w:p>
        </w:tc>
        <w:tc>
          <w:tcPr>
            <w:tcW w:w="1082" w:type="pct"/>
            <w:shd w:val="clear" w:color="auto" w:fill="auto"/>
          </w:tcPr>
          <w:p w14:paraId="6BC52C93" w14:textId="65BEEFAC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документацию используемого BIOS/UEFI</w:t>
            </w:r>
          </w:p>
        </w:tc>
        <w:tc>
          <w:tcPr>
            <w:tcW w:w="1220" w:type="pct"/>
            <w:shd w:val="clear" w:color="auto" w:fill="auto"/>
          </w:tcPr>
          <w:p w14:paraId="064BF021" w14:textId="68FD7C50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Активирована функция </w:t>
            </w:r>
            <w:proofErr w:type="spellStart"/>
            <w:r w:rsidRPr="00CF562E">
              <w:rPr>
                <w:rFonts w:cs="Arial"/>
              </w:rPr>
              <w:t>SecureBoot</w:t>
            </w:r>
            <w:proofErr w:type="spellEnd"/>
          </w:p>
        </w:tc>
      </w:tr>
      <w:tr w:rsidR="00845A70" w:rsidRPr="00FE4AC3" w14:paraId="32F26E45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1E5124E0" w14:textId="5D362CB9" w:rsidR="00E1297F" w:rsidRPr="00483FAA" w:rsidRDefault="00E1297F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lastRenderedPageBreak/>
              <w:t>5</w:t>
            </w:r>
            <w:r w:rsidR="00483FAA">
              <w:rPr>
                <w:rFonts w:cs="Arial"/>
                <w:lang w:val="en-US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2A005ACD" w14:textId="5776A9FF" w:rsidR="00845A70" w:rsidRPr="00CF562E" w:rsidRDefault="00845A70" w:rsidP="001E252F">
            <w:pPr>
              <w:widowControl w:val="0"/>
              <w:rPr>
                <w:rFonts w:cs="Arial"/>
              </w:rPr>
            </w:pPr>
            <w:r w:rsidRPr="00CF562E">
              <w:rPr>
                <w:rFonts w:cs="Arial"/>
              </w:rPr>
              <w:t>Должен быть установлен стойкий пароль на BIOS/UEFI</w:t>
            </w:r>
            <w:r w:rsidR="00E159D6">
              <w:rPr>
                <w:rStyle w:val="af7"/>
                <w:rFonts w:cs="Arial"/>
              </w:rPr>
              <w:footnoteReference w:id="5"/>
            </w:r>
          </w:p>
        </w:tc>
        <w:tc>
          <w:tcPr>
            <w:tcW w:w="1036" w:type="pct"/>
            <w:shd w:val="clear" w:color="auto" w:fill="auto"/>
          </w:tcPr>
          <w:p w14:paraId="6AA83181" w14:textId="6267EC8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Настройка стойкого пароля BIOS/UEFI зависит от типа используемой материнской платы. Общая рекомендация включает в себя установку стойкого пароля на администрирование BIOS/UEFI</w:t>
            </w:r>
          </w:p>
        </w:tc>
        <w:tc>
          <w:tcPr>
            <w:tcW w:w="1082" w:type="pct"/>
            <w:shd w:val="clear" w:color="auto" w:fill="auto"/>
          </w:tcPr>
          <w:p w14:paraId="51800332" w14:textId="47EACEB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документацию используемого BIOS/UEFI</w:t>
            </w:r>
          </w:p>
        </w:tc>
        <w:tc>
          <w:tcPr>
            <w:tcW w:w="1220" w:type="pct"/>
            <w:shd w:val="clear" w:color="auto" w:fill="auto"/>
          </w:tcPr>
          <w:p w14:paraId="160A099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Настроен стойкий пароль, удовлетворяющий следующим условиям:</w:t>
            </w:r>
          </w:p>
          <w:p w14:paraId="1A1FCDE3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ind w:left="285" w:hanging="283"/>
              <w:contextualSpacing/>
              <w:rPr>
                <w:rFonts w:cs="Arial"/>
              </w:rPr>
            </w:pPr>
            <w:proofErr w:type="gramStart"/>
            <w:r w:rsidRPr="00CF562E">
              <w:rPr>
                <w:rFonts w:cs="Arial"/>
              </w:rPr>
              <w:t>содержащий</w:t>
            </w:r>
            <w:proofErr w:type="gramEnd"/>
            <w:r w:rsidRPr="00CF562E">
              <w:rPr>
                <w:rFonts w:cs="Arial"/>
              </w:rPr>
              <w:t xml:space="preserve"> не менее 8 символов;</w:t>
            </w:r>
          </w:p>
          <w:p w14:paraId="512A4EFC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ind w:left="285" w:hanging="283"/>
              <w:contextualSpacing/>
              <w:rPr>
                <w:rFonts w:cs="Arial"/>
              </w:rPr>
            </w:pPr>
            <w:r w:rsidRPr="00CF562E">
              <w:rPr>
                <w:rFonts w:cs="Arial"/>
              </w:rPr>
              <w:t xml:space="preserve">не </w:t>
            </w:r>
            <w:proofErr w:type="gramStart"/>
            <w:r w:rsidRPr="00CF562E">
              <w:rPr>
                <w:rFonts w:cs="Arial"/>
              </w:rPr>
              <w:t>содержащий</w:t>
            </w:r>
            <w:proofErr w:type="gramEnd"/>
            <w:r w:rsidRPr="00CF562E">
              <w:rPr>
                <w:rFonts w:cs="Arial"/>
              </w:rPr>
              <w:t xml:space="preserve"> в себе осмысленных слов (ни в каких раскладках);</w:t>
            </w:r>
          </w:p>
          <w:p w14:paraId="37076D21" w14:textId="5F250B5D" w:rsidR="00845A70" w:rsidRPr="00CF562E" w:rsidRDefault="00845A70" w:rsidP="00D77C83">
            <w:pPr>
              <w:pStyle w:val="afffb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ind w:left="285" w:hanging="283"/>
              <w:contextualSpacing/>
              <w:rPr>
                <w:rFonts w:cs="Arial"/>
              </w:rPr>
            </w:pPr>
            <w:proofErr w:type="gramStart"/>
            <w:r w:rsidRPr="00CF562E">
              <w:rPr>
                <w:rFonts w:cs="Arial"/>
              </w:rPr>
              <w:t>содержащий</w:t>
            </w:r>
            <w:proofErr w:type="gramEnd"/>
            <w:r w:rsidRPr="00CF562E">
              <w:rPr>
                <w:rFonts w:cs="Arial"/>
              </w:rPr>
              <w:t xml:space="preserve"> буквы в различных регистрах, цифры и спецсимволы</w:t>
            </w:r>
          </w:p>
        </w:tc>
      </w:tr>
      <w:tr w:rsidR="00845A70" w:rsidRPr="00844A44" w14:paraId="5A528831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197D1A65" w14:textId="1CA82338" w:rsidR="00E1297F" w:rsidRPr="00483FAA" w:rsidRDefault="00E1297F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6</w:t>
            </w:r>
            <w:r w:rsidR="00483FAA">
              <w:rPr>
                <w:rFonts w:cs="Arial"/>
                <w:lang w:val="en-US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6F6A598C" w14:textId="47343890" w:rsidR="00845A70" w:rsidRPr="00CF562E" w:rsidRDefault="00845A70" w:rsidP="00CF562E">
            <w:pPr>
              <w:widowControl w:val="0"/>
              <w:rPr>
                <w:rFonts w:cs="Arial"/>
              </w:rPr>
            </w:pPr>
            <w:r w:rsidRPr="00CF562E">
              <w:rPr>
                <w:rFonts w:cs="Arial"/>
              </w:rPr>
              <w:t xml:space="preserve">Функция </w:t>
            </w:r>
            <w:proofErr w:type="spellStart"/>
            <w:r w:rsidRPr="00CF562E">
              <w:rPr>
                <w:rFonts w:cs="Arial"/>
              </w:rPr>
              <w:t>Data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Execution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Prevention</w:t>
            </w:r>
            <w:proofErr w:type="spellEnd"/>
            <w:r w:rsidRPr="00CF562E">
              <w:rPr>
                <w:rFonts w:cs="Arial"/>
              </w:rPr>
              <w:t xml:space="preserve"> (DEP, запрет исполнения программ из области, предназначенной для хранения данных) должна быть включена</w:t>
            </w:r>
            <w:r w:rsidR="00E159D6">
              <w:rPr>
                <w:rStyle w:val="af7"/>
                <w:rFonts w:cs="Arial"/>
              </w:rPr>
              <w:footnoteReference w:id="6"/>
            </w:r>
          </w:p>
        </w:tc>
        <w:tc>
          <w:tcPr>
            <w:tcW w:w="1036" w:type="pct"/>
            <w:shd w:val="clear" w:color="auto" w:fill="auto"/>
          </w:tcPr>
          <w:p w14:paraId="5DFA4D4A" w14:textId="6E08956B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Включение функции </w:t>
            </w:r>
            <w:proofErr w:type="spellStart"/>
            <w:r w:rsidRPr="00CF562E">
              <w:rPr>
                <w:rFonts w:cs="Arial"/>
              </w:rPr>
              <w:t>Data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Execution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Prevention</w:t>
            </w:r>
            <w:proofErr w:type="spellEnd"/>
            <w:r w:rsidRPr="00CF562E">
              <w:rPr>
                <w:rFonts w:cs="Arial"/>
              </w:rPr>
              <w:t xml:space="preserve"> (DEP) производится в соответствии с документацией на используемый BIOS/UEFI и тип используемого процессора (</w:t>
            </w:r>
            <w:proofErr w:type="spellStart"/>
            <w:r w:rsidRPr="00CF562E">
              <w:rPr>
                <w:rFonts w:cs="Arial"/>
              </w:rPr>
              <w:t>Intel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Execute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Disable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Bit</w:t>
            </w:r>
            <w:proofErr w:type="spellEnd"/>
            <w:r w:rsidRPr="00CF562E">
              <w:rPr>
                <w:rFonts w:cs="Arial"/>
              </w:rPr>
              <w:t xml:space="preserve"> (XD-</w:t>
            </w:r>
            <w:proofErr w:type="spellStart"/>
            <w:r w:rsidRPr="00CF562E">
              <w:rPr>
                <w:rFonts w:cs="Arial"/>
              </w:rPr>
              <w:t>Bit</w:t>
            </w:r>
            <w:proofErr w:type="spellEnd"/>
            <w:r w:rsidRPr="00CF562E">
              <w:rPr>
                <w:rFonts w:cs="Arial"/>
              </w:rPr>
              <w:t xml:space="preserve">) или AMD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Execute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Bit</w:t>
            </w:r>
            <w:proofErr w:type="spellEnd"/>
            <w:r w:rsidRPr="00CF562E">
              <w:rPr>
                <w:rFonts w:cs="Arial"/>
              </w:rPr>
              <w:t xml:space="preserve"> (NX-</w:t>
            </w:r>
            <w:proofErr w:type="spellStart"/>
            <w:r w:rsidRPr="00CF562E">
              <w:rPr>
                <w:rFonts w:cs="Arial"/>
              </w:rPr>
              <w:t>Bit</w:t>
            </w:r>
            <w:proofErr w:type="spellEnd"/>
            <w:r w:rsidRPr="00CF562E">
              <w:rPr>
                <w:rFonts w:cs="Arial"/>
              </w:rPr>
              <w:t>))</w:t>
            </w:r>
          </w:p>
        </w:tc>
        <w:tc>
          <w:tcPr>
            <w:tcW w:w="1082" w:type="pct"/>
            <w:shd w:val="clear" w:color="auto" w:fill="auto"/>
          </w:tcPr>
          <w:p w14:paraId="6673EC6B" w14:textId="5A590D9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документацию используемого BIOS/UEFI и процессора</w:t>
            </w:r>
          </w:p>
        </w:tc>
        <w:tc>
          <w:tcPr>
            <w:tcW w:w="1220" w:type="pct"/>
            <w:shd w:val="clear" w:color="auto" w:fill="auto"/>
          </w:tcPr>
          <w:p w14:paraId="0841AB3A" w14:textId="256B9DCB" w:rsidR="00845A70" w:rsidRPr="002852E7" w:rsidRDefault="00845A70" w:rsidP="00CF562E">
            <w:pPr>
              <w:widowControl w:val="0"/>
              <w:spacing w:after="60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Активирована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функция</w:t>
            </w:r>
            <w:r w:rsidRPr="002852E7">
              <w:rPr>
                <w:rFonts w:cs="Arial"/>
                <w:lang w:val="en-US"/>
              </w:rPr>
              <w:t xml:space="preserve"> Data Execution Prevention (DEP)</w:t>
            </w:r>
          </w:p>
        </w:tc>
      </w:tr>
      <w:tr w:rsidR="00845A70" w:rsidRPr="004D385C" w14:paraId="3E499F98" w14:textId="4D68DC8B" w:rsidTr="00EB15E2">
        <w:trPr>
          <w:cantSplit/>
        </w:trPr>
        <w:tc>
          <w:tcPr>
            <w:tcW w:w="581" w:type="pct"/>
            <w:shd w:val="clear" w:color="auto" w:fill="auto"/>
          </w:tcPr>
          <w:p w14:paraId="53492814" w14:textId="208A5AB5" w:rsidR="00E1297F" w:rsidRPr="00483FAA" w:rsidDel="00EF3026" w:rsidRDefault="00E1297F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lastRenderedPageBreak/>
              <w:t>7</w:t>
            </w:r>
            <w:r w:rsidR="00483FAA">
              <w:rPr>
                <w:rFonts w:cs="Arial"/>
                <w:lang w:val="en-US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38937975" w14:textId="5EF18FB6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Не доверенные «</w:t>
            </w:r>
            <w:proofErr w:type="spellStart"/>
            <w:r w:rsidRPr="00CF562E">
              <w:rPr>
                <w:rFonts w:cs="Arial"/>
              </w:rPr>
              <w:t>out-of-band</w:t>
            </w:r>
            <w:proofErr w:type="spellEnd"/>
            <w:r w:rsidRPr="00CF562E">
              <w:rPr>
                <w:rFonts w:cs="Arial"/>
              </w:rPr>
              <w:t>» интерфейсы управления должны быть отключены</w:t>
            </w:r>
            <w:r w:rsidR="00E159D6">
              <w:rPr>
                <w:rStyle w:val="af7"/>
                <w:rFonts w:cs="Arial"/>
              </w:rPr>
              <w:footnoteReference w:id="7"/>
            </w:r>
          </w:p>
        </w:tc>
        <w:tc>
          <w:tcPr>
            <w:tcW w:w="1036" w:type="pct"/>
            <w:shd w:val="clear" w:color="auto" w:fill="auto"/>
          </w:tcPr>
          <w:p w14:paraId="09C6288B" w14:textId="0379ED33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Отключение не доверенных «</w:t>
            </w:r>
            <w:proofErr w:type="spellStart"/>
            <w:r w:rsidRPr="00CF562E">
              <w:rPr>
                <w:rFonts w:cs="Arial"/>
              </w:rPr>
              <w:t>out-of-band</w:t>
            </w:r>
            <w:proofErr w:type="spellEnd"/>
            <w:r w:rsidRPr="00CF562E">
              <w:rPr>
                <w:rFonts w:cs="Arial"/>
              </w:rPr>
              <w:t>» интерфейсов управления производится в соответствии с документацией на используемые средства управления</w:t>
            </w:r>
          </w:p>
        </w:tc>
        <w:tc>
          <w:tcPr>
            <w:tcW w:w="1082" w:type="pct"/>
            <w:shd w:val="clear" w:color="auto" w:fill="auto"/>
          </w:tcPr>
          <w:p w14:paraId="120E0B08" w14:textId="778D6383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использовать документацию используемого «</w:t>
            </w:r>
            <w:proofErr w:type="spellStart"/>
            <w:r w:rsidRPr="00CF562E">
              <w:rPr>
                <w:rFonts w:cs="Arial"/>
              </w:rPr>
              <w:t>out-of-band</w:t>
            </w:r>
            <w:proofErr w:type="spellEnd"/>
            <w:r w:rsidRPr="00CF562E">
              <w:rPr>
                <w:rFonts w:cs="Arial"/>
              </w:rPr>
              <w:t>» интерфейса управления</w:t>
            </w:r>
          </w:p>
        </w:tc>
        <w:tc>
          <w:tcPr>
            <w:tcW w:w="1220" w:type="pct"/>
            <w:shd w:val="clear" w:color="auto" w:fill="auto"/>
          </w:tcPr>
          <w:p w14:paraId="4AE194DD" w14:textId="062F9C5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«</w:t>
            </w:r>
            <w:proofErr w:type="spellStart"/>
            <w:r w:rsidRPr="00CF562E">
              <w:rPr>
                <w:rFonts w:cs="Arial"/>
              </w:rPr>
              <w:t>out-of-band</w:t>
            </w:r>
            <w:proofErr w:type="spellEnd"/>
            <w:r w:rsidRPr="00CF562E">
              <w:rPr>
                <w:rFonts w:cs="Arial"/>
              </w:rPr>
              <w:t>» интерфейс управления отключен</w:t>
            </w:r>
          </w:p>
        </w:tc>
      </w:tr>
      <w:tr w:rsidR="00581555" w:rsidRPr="004D385C" w14:paraId="78465E41" w14:textId="77777777" w:rsidTr="00EB15E2">
        <w:trPr>
          <w:cantSplit/>
        </w:trPr>
        <w:tc>
          <w:tcPr>
            <w:tcW w:w="5000" w:type="pct"/>
            <w:gridSpan w:val="5"/>
            <w:shd w:val="clear" w:color="auto" w:fill="auto"/>
          </w:tcPr>
          <w:p w14:paraId="688CAFEF" w14:textId="202E193C" w:rsidR="00581555" w:rsidRDefault="00581555" w:rsidP="00581555">
            <w:pPr>
              <w:spacing w:before="120" w:after="60"/>
            </w:pPr>
            <w:r>
              <w:rPr>
                <w:b/>
              </w:rPr>
              <w:t>Настройка дисковых разделов</w:t>
            </w:r>
          </w:p>
        </w:tc>
      </w:tr>
      <w:tr w:rsidR="00845A70" w:rsidRPr="004D385C" w14:paraId="4B4C61B2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2C6DC99F" w14:textId="015744A0" w:rsidR="00581555" w:rsidRPr="00483FAA" w:rsidDel="00EF3026" w:rsidRDefault="00E1297F" w:rsidP="00483FAA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8</w:t>
            </w:r>
            <w:r w:rsidR="00483FAA">
              <w:rPr>
                <w:rFonts w:cs="Arial"/>
                <w:lang w:val="en-US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0ADCB3E1" w14:textId="408A910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Каталоги должны быть размещены в отдельных дисковых разделах</w:t>
            </w:r>
          </w:p>
        </w:tc>
        <w:tc>
          <w:tcPr>
            <w:tcW w:w="1036" w:type="pct"/>
            <w:shd w:val="clear" w:color="auto" w:fill="auto"/>
          </w:tcPr>
          <w:p w14:paraId="1EEB73D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Размещение каталогов на отдельных дисковых </w:t>
            </w:r>
            <w:proofErr w:type="gramStart"/>
            <w:r w:rsidRPr="00CF562E">
              <w:rPr>
                <w:rFonts w:cs="Arial"/>
              </w:rPr>
              <w:t>разделах</w:t>
            </w:r>
            <w:proofErr w:type="gramEnd"/>
            <w:r w:rsidRPr="00CF562E">
              <w:rPr>
                <w:rFonts w:cs="Arial"/>
              </w:rPr>
              <w:t xml:space="preserve"> осуществляется при первоначальной установке ОС, на этапе создания новых разделов производится настройка соответствующих точек монтирования</w:t>
            </w:r>
          </w:p>
          <w:p w14:paraId="4FED6D6B" w14:textId="7777777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</w:p>
        </w:tc>
        <w:tc>
          <w:tcPr>
            <w:tcW w:w="1082" w:type="pct"/>
            <w:shd w:val="clear" w:color="auto" w:fill="auto"/>
          </w:tcPr>
          <w:p w14:paraId="628B81ED" w14:textId="49C8E4D0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просмотреть файл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fstab</w:t>
            </w:r>
            <w:proofErr w:type="spellEnd"/>
            <w:r w:rsidRPr="00CF562E">
              <w:rPr>
                <w:rFonts w:cs="Arial"/>
              </w:rPr>
              <w:t xml:space="preserve"> и вывод команды </w:t>
            </w:r>
            <w:proofErr w:type="spellStart"/>
            <w:r w:rsidRPr="00CF562E">
              <w:rPr>
                <w:rFonts w:cs="Arial"/>
              </w:rPr>
              <w:t>mount</w:t>
            </w:r>
            <w:proofErr w:type="spellEnd"/>
            <w:r w:rsidRPr="00CF562E">
              <w:rPr>
                <w:rFonts w:cs="Arial"/>
              </w:rPr>
              <w:t xml:space="preserve"> на соответствие требуемым значениям</w:t>
            </w:r>
          </w:p>
        </w:tc>
        <w:tc>
          <w:tcPr>
            <w:tcW w:w="1220" w:type="pct"/>
            <w:shd w:val="clear" w:color="auto" w:fill="auto"/>
          </w:tcPr>
          <w:p w14:paraId="3AFEDF3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Каждый каталог размещен в отдельном дисковом разделе:</w:t>
            </w:r>
          </w:p>
          <w:p w14:paraId="5EC74C00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ind w:left="355"/>
              <w:jc w:val="left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</w:p>
          <w:p w14:paraId="1EBB8D38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ind w:left="355"/>
              <w:jc w:val="left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boot</w:t>
            </w:r>
            <w:proofErr w:type="spellEnd"/>
          </w:p>
          <w:p w14:paraId="1C25626E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ind w:left="355"/>
              <w:jc w:val="left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home</w:t>
            </w:r>
            <w:proofErr w:type="spellEnd"/>
          </w:p>
          <w:p w14:paraId="613DDB91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ind w:left="355"/>
              <w:jc w:val="left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tmp</w:t>
            </w:r>
            <w:proofErr w:type="spellEnd"/>
          </w:p>
          <w:p w14:paraId="1D1D4011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ind w:left="355"/>
              <w:jc w:val="left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var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tmp</w:t>
            </w:r>
            <w:proofErr w:type="spellEnd"/>
          </w:p>
          <w:p w14:paraId="1D045C0F" w14:textId="7777777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</w:p>
        </w:tc>
      </w:tr>
      <w:tr w:rsidR="00845A70" w:rsidRPr="004D385C" w14:paraId="0A89A31C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7F116A4C" w14:textId="22C8A15C" w:rsidR="00E1297F" w:rsidRPr="00483FAA" w:rsidRDefault="00E1297F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lastRenderedPageBreak/>
              <w:t>9</w:t>
            </w:r>
            <w:r w:rsidR="00483FAA">
              <w:rPr>
                <w:rFonts w:cs="Arial"/>
                <w:lang w:val="en-US"/>
              </w:rPr>
              <w:t>***</w:t>
            </w:r>
          </w:p>
          <w:p w14:paraId="4C4CD6FC" w14:textId="06CAF709" w:rsidR="00581555" w:rsidRPr="00CF562E" w:rsidDel="00EF3026" w:rsidRDefault="00581555" w:rsidP="00CF562E">
            <w:pPr>
              <w:widowControl w:val="0"/>
              <w:jc w:val="center"/>
              <w:rPr>
                <w:rFonts w:cs="Arial"/>
              </w:rPr>
            </w:pPr>
          </w:p>
        </w:tc>
        <w:tc>
          <w:tcPr>
            <w:tcW w:w="1081" w:type="pct"/>
            <w:shd w:val="clear" w:color="auto" w:fill="auto"/>
          </w:tcPr>
          <w:p w14:paraId="3AE05BE9" w14:textId="0D416F03" w:rsidR="00845A70" w:rsidRPr="00CF562E" w:rsidRDefault="009A17D2" w:rsidP="00CF562E">
            <w:pPr>
              <w:widowControl w:val="0"/>
              <w:spacing w:after="60"/>
              <w:rPr>
                <w:rFonts w:cs="Arial"/>
              </w:rPr>
            </w:pPr>
            <w:r>
              <w:rPr>
                <w:rFonts w:cs="Arial"/>
              </w:rPr>
              <w:t>Каталог /</w:t>
            </w:r>
            <w:proofErr w:type="spellStart"/>
            <w:r>
              <w:rPr>
                <w:rFonts w:cs="Arial"/>
              </w:rPr>
              <w:t>boot</w:t>
            </w:r>
            <w:proofErr w:type="spellEnd"/>
            <w:r>
              <w:rPr>
                <w:rFonts w:cs="Arial"/>
              </w:rPr>
              <w:t xml:space="preserve"> должен быть смон</w:t>
            </w:r>
            <w:r w:rsidR="00845A70" w:rsidRPr="00CF562E">
              <w:rPr>
                <w:rFonts w:cs="Arial"/>
              </w:rPr>
              <w:t>тирован с опцией «</w:t>
            </w:r>
            <w:proofErr w:type="spellStart"/>
            <w:r w:rsidR="00845A70" w:rsidRPr="00CF562E">
              <w:rPr>
                <w:rFonts w:cs="Arial"/>
              </w:rPr>
              <w:t>Read</w:t>
            </w:r>
            <w:proofErr w:type="spellEnd"/>
            <w:r w:rsidR="00845A70" w:rsidRPr="00CF562E">
              <w:rPr>
                <w:rFonts w:cs="Arial"/>
              </w:rPr>
              <w:t xml:space="preserve"> </w:t>
            </w:r>
            <w:proofErr w:type="spellStart"/>
            <w:r w:rsidR="00845A70" w:rsidRPr="00CF562E">
              <w:rPr>
                <w:rFonts w:cs="Arial"/>
              </w:rPr>
              <w:t>Only</w:t>
            </w:r>
            <w:proofErr w:type="spellEnd"/>
            <w:r w:rsidR="00845A70" w:rsidRPr="00CF562E">
              <w:rPr>
                <w:rFonts w:cs="Arial"/>
              </w:rPr>
              <w:t>»</w:t>
            </w:r>
          </w:p>
        </w:tc>
        <w:tc>
          <w:tcPr>
            <w:tcW w:w="1036" w:type="pct"/>
            <w:shd w:val="clear" w:color="auto" w:fill="auto"/>
          </w:tcPr>
          <w:p w14:paraId="09DD6A70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Для каталога /</w:t>
            </w:r>
            <w:proofErr w:type="spellStart"/>
            <w:r w:rsidRPr="00CF562E">
              <w:rPr>
                <w:rFonts w:cs="Arial"/>
              </w:rPr>
              <w:t>boot</w:t>
            </w:r>
            <w:proofErr w:type="spellEnd"/>
            <w:r w:rsidRPr="00CF562E">
              <w:rPr>
                <w:rFonts w:cs="Arial"/>
              </w:rPr>
              <w:t xml:space="preserve"> прописать в файле </w:t>
            </w:r>
            <w:proofErr w:type="spellStart"/>
            <w:r w:rsidRPr="00CF562E">
              <w:rPr>
                <w:rFonts w:cs="Arial"/>
              </w:rPr>
              <w:t>fstab</w:t>
            </w:r>
            <w:proofErr w:type="spellEnd"/>
            <w:r w:rsidRPr="00CF562E">
              <w:rPr>
                <w:rFonts w:cs="Arial"/>
              </w:rPr>
              <w:t xml:space="preserve"> опцию монтирования </w:t>
            </w:r>
            <w:proofErr w:type="spellStart"/>
            <w:r w:rsidRPr="00CF562E">
              <w:rPr>
                <w:rFonts w:cs="Arial"/>
              </w:rPr>
              <w:t>ro</w:t>
            </w:r>
            <w:proofErr w:type="spellEnd"/>
            <w:r w:rsidRPr="00CF562E">
              <w:rPr>
                <w:rFonts w:cs="Arial"/>
              </w:rPr>
              <w:t>: UUID=&lt;</w:t>
            </w:r>
            <w:proofErr w:type="spellStart"/>
            <w:r w:rsidRPr="00CF562E">
              <w:rPr>
                <w:rFonts w:cs="Arial"/>
              </w:rPr>
              <w:t>Идентификатор_монтируемого_раздела</w:t>
            </w:r>
            <w:proofErr w:type="spellEnd"/>
            <w:r w:rsidRPr="00CF562E">
              <w:rPr>
                <w:rFonts w:cs="Arial"/>
              </w:rPr>
              <w:tab/>
              <w:t>&gt;/</w:t>
            </w:r>
            <w:proofErr w:type="spellStart"/>
            <w:r w:rsidRPr="00CF562E">
              <w:rPr>
                <w:rFonts w:cs="Arial"/>
              </w:rPr>
              <w:t>boot</w:t>
            </w:r>
            <w:proofErr w:type="spellEnd"/>
            <w:r w:rsidRPr="00CF562E">
              <w:rPr>
                <w:rFonts w:cs="Arial"/>
              </w:rPr>
              <w:tab/>
              <w:t>&lt;</w:t>
            </w:r>
            <w:proofErr w:type="spellStart"/>
            <w:r w:rsidRPr="00CF562E">
              <w:rPr>
                <w:rFonts w:cs="Arial"/>
              </w:rPr>
              <w:t>Файловая_система_раздела</w:t>
            </w:r>
            <w:proofErr w:type="spellEnd"/>
            <w:r w:rsidRPr="00CF562E">
              <w:rPr>
                <w:rFonts w:cs="Arial"/>
              </w:rPr>
              <w:t>&gt; </w:t>
            </w:r>
            <w:r w:rsidRPr="00CF562E">
              <w:rPr>
                <w:rFonts w:cs="Arial"/>
              </w:rPr>
              <w:tab/>
            </w:r>
            <w:proofErr w:type="spellStart"/>
            <w:r w:rsidRPr="00CF562E">
              <w:rPr>
                <w:rFonts w:cs="Arial"/>
              </w:rPr>
              <w:t>ro</w:t>
            </w:r>
            <w:proofErr w:type="spellEnd"/>
          </w:p>
          <w:p w14:paraId="0E48F10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</w:p>
          <w:p w14:paraId="4C32D5BB" w14:textId="7777777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</w:p>
        </w:tc>
        <w:tc>
          <w:tcPr>
            <w:tcW w:w="1082" w:type="pct"/>
            <w:shd w:val="clear" w:color="auto" w:fill="auto"/>
          </w:tcPr>
          <w:p w14:paraId="553E49D7" w14:textId="1F545990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просмотреть файл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fstab</w:t>
            </w:r>
            <w:proofErr w:type="spellEnd"/>
            <w:r w:rsidRPr="00CF562E">
              <w:rPr>
                <w:rFonts w:cs="Arial"/>
              </w:rPr>
              <w:t xml:space="preserve"> на соответствие с требуемыми значениями</w:t>
            </w:r>
          </w:p>
        </w:tc>
        <w:tc>
          <w:tcPr>
            <w:tcW w:w="1220" w:type="pct"/>
            <w:shd w:val="clear" w:color="auto" w:fill="auto"/>
          </w:tcPr>
          <w:p w14:paraId="51A38DF4" w14:textId="01FCBAF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Каталог /</w:t>
            </w:r>
            <w:proofErr w:type="spellStart"/>
            <w:r w:rsidRPr="00CF562E">
              <w:rPr>
                <w:rFonts w:cs="Arial"/>
              </w:rPr>
              <w:t>boot</w:t>
            </w:r>
            <w:proofErr w:type="spellEnd"/>
            <w:r w:rsidRPr="00CF562E">
              <w:rPr>
                <w:rFonts w:cs="Arial"/>
              </w:rPr>
              <w:t xml:space="preserve"> монтируется с опцией </w:t>
            </w:r>
            <w:proofErr w:type="spellStart"/>
            <w:r w:rsidRPr="00CF562E">
              <w:rPr>
                <w:rFonts w:cs="Arial"/>
              </w:rPr>
              <w:t>ro</w:t>
            </w:r>
            <w:proofErr w:type="spellEnd"/>
          </w:p>
        </w:tc>
      </w:tr>
      <w:tr w:rsidR="00581555" w:rsidRPr="004D385C" w14:paraId="3576EB3C" w14:textId="77777777" w:rsidTr="00EB15E2">
        <w:trPr>
          <w:cantSplit/>
        </w:trPr>
        <w:tc>
          <w:tcPr>
            <w:tcW w:w="5000" w:type="pct"/>
            <w:gridSpan w:val="5"/>
            <w:shd w:val="clear" w:color="auto" w:fill="auto"/>
          </w:tcPr>
          <w:p w14:paraId="47E4F424" w14:textId="4EFC8D41" w:rsidR="00581555" w:rsidRPr="00581555" w:rsidRDefault="00581555" w:rsidP="00845A70">
            <w:pPr>
              <w:spacing w:before="60" w:after="60" w:line="276" w:lineRule="auto"/>
              <w:rPr>
                <w:b/>
              </w:rPr>
            </w:pPr>
            <w:r w:rsidRPr="00581555">
              <w:rPr>
                <w:b/>
              </w:rPr>
              <w:t>Настройки парольной политики</w:t>
            </w:r>
          </w:p>
        </w:tc>
      </w:tr>
      <w:tr w:rsidR="00845A70" w:rsidRPr="004D385C" w14:paraId="01DD9861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0B7540BF" w14:textId="120885E4" w:rsidR="00E1297F" w:rsidRPr="00CF562E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10</w:t>
            </w:r>
          </w:p>
          <w:p w14:paraId="5D431800" w14:textId="05155DB4" w:rsidR="00581555" w:rsidRPr="00F45656" w:rsidDel="00EF3026" w:rsidRDefault="00F45656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(7)**</w:t>
            </w:r>
            <w:r>
              <w:rPr>
                <w:rStyle w:val="af7"/>
                <w:rFonts w:cs="Arial"/>
              </w:rPr>
              <w:t xml:space="preserve"> </w:t>
            </w:r>
            <w:r>
              <w:rPr>
                <w:rStyle w:val="af7"/>
                <w:rFonts w:cs="Arial"/>
              </w:rPr>
              <w:footnoteReference w:id="8"/>
            </w:r>
          </w:p>
        </w:tc>
        <w:tc>
          <w:tcPr>
            <w:tcW w:w="1081" w:type="pct"/>
            <w:shd w:val="clear" w:color="auto" w:fill="auto"/>
          </w:tcPr>
          <w:p w14:paraId="4F16B992" w14:textId="78680A64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Максимальный период действия пароля должен составлять </w:t>
            </w:r>
            <w:r w:rsidR="00B02150">
              <w:rPr>
                <w:rFonts w:cs="Arial"/>
              </w:rPr>
              <w:t>60</w:t>
            </w:r>
            <w:r w:rsidRPr="00CF562E">
              <w:rPr>
                <w:rFonts w:cs="Arial"/>
              </w:rPr>
              <w:t xml:space="preserve"> дней.</w:t>
            </w:r>
          </w:p>
          <w:p w14:paraId="71FCA5FE" w14:textId="7E5287AF" w:rsidR="00845A70" w:rsidRPr="00CF562E" w:rsidRDefault="00845A70" w:rsidP="00B02150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Оповещение пользователя об истечении срока действия пароля должно осуществляться за </w:t>
            </w:r>
            <w:r w:rsidR="00B02150">
              <w:rPr>
                <w:rFonts w:cs="Arial"/>
              </w:rPr>
              <w:t>14</w:t>
            </w:r>
            <w:r w:rsidRPr="00CF562E">
              <w:rPr>
                <w:rFonts w:cs="Arial"/>
              </w:rPr>
              <w:t xml:space="preserve"> дней до его окончания</w:t>
            </w:r>
          </w:p>
        </w:tc>
        <w:tc>
          <w:tcPr>
            <w:tcW w:w="1036" w:type="pct"/>
            <w:shd w:val="clear" w:color="auto" w:fill="auto"/>
          </w:tcPr>
          <w:p w14:paraId="061C0DAC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7D452911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61456A1C" w14:textId="2708D5BB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 поле PASS_MAX_DAYS внести значение </w:t>
            </w:r>
            <w:r w:rsidR="00B02150">
              <w:rPr>
                <w:rFonts w:cs="Arial"/>
              </w:rPr>
              <w:t>60</w:t>
            </w:r>
          </w:p>
          <w:p w14:paraId="3F04949B" w14:textId="3C15860E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 поле PASS_WARN_AGE внести значение </w:t>
            </w:r>
            <w:r w:rsidR="00B02150">
              <w:rPr>
                <w:rFonts w:cs="Arial"/>
              </w:rPr>
              <w:t>14</w:t>
            </w:r>
          </w:p>
          <w:p w14:paraId="0478F3FE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  <w:shd w:val="clear" w:color="auto" w:fill="auto"/>
          </w:tcPr>
          <w:p w14:paraId="2DC5CF62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18B1AA9C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72EAEB80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39597C9F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49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PASS_MAX_DAYS</w:t>
            </w:r>
          </w:p>
          <w:p w14:paraId="2F350E59" w14:textId="390EA1A0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49"/>
              </w:numPr>
              <w:spacing w:after="60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PASS_WARN_AGE</w:t>
            </w:r>
          </w:p>
        </w:tc>
        <w:tc>
          <w:tcPr>
            <w:tcW w:w="1220" w:type="pct"/>
            <w:shd w:val="clear" w:color="auto" w:fill="auto"/>
          </w:tcPr>
          <w:p w14:paraId="015B4401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Настроены следующие параметры:</w:t>
            </w:r>
          </w:p>
          <w:p w14:paraId="1891EF0F" w14:textId="6D74717D" w:rsidR="00581555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PASS_MAX_DAYS –  </w:t>
            </w:r>
            <w:r w:rsidR="00B02150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60</w:t>
            </w:r>
          </w:p>
          <w:p w14:paraId="21743337" w14:textId="3DD8EBB1" w:rsidR="00845A70" w:rsidRPr="00CF562E" w:rsidRDefault="00845A70" w:rsidP="00B02150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PASS_WARN_AGE – </w:t>
            </w:r>
            <w:r w:rsidR="00B02150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14</w:t>
            </w:r>
          </w:p>
        </w:tc>
      </w:tr>
      <w:tr w:rsidR="00845A70" w:rsidRPr="004D385C" w14:paraId="506E359C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088A8E25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11</w:t>
            </w:r>
          </w:p>
          <w:p w14:paraId="2D2B7B16" w14:textId="49980AAB" w:rsidR="00F45656" w:rsidRPr="00F45656" w:rsidDel="00EF3026" w:rsidRDefault="00F45656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(7)**</w:t>
            </w:r>
          </w:p>
        </w:tc>
        <w:tc>
          <w:tcPr>
            <w:tcW w:w="1081" w:type="pct"/>
            <w:shd w:val="clear" w:color="auto" w:fill="auto"/>
          </w:tcPr>
          <w:p w14:paraId="781DB729" w14:textId="42DC7AAA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Минимальный период действия пароля должен составлять один день</w:t>
            </w:r>
          </w:p>
        </w:tc>
        <w:tc>
          <w:tcPr>
            <w:tcW w:w="1036" w:type="pct"/>
            <w:shd w:val="clear" w:color="auto" w:fill="auto"/>
          </w:tcPr>
          <w:p w14:paraId="1F5A950A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71146CD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37A01D2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В поле PASS_MIN_DAYS внести значение 1</w:t>
            </w:r>
          </w:p>
          <w:p w14:paraId="148BC2C8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</w:p>
          <w:p w14:paraId="27088B45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  <w:shd w:val="clear" w:color="auto" w:fill="auto"/>
          </w:tcPr>
          <w:p w14:paraId="50BC230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5C99DD53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15CCA20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0DD394C9" w14:textId="6671B1F3" w:rsidR="00845A70" w:rsidRPr="00CF562E" w:rsidRDefault="00845A70" w:rsidP="000E2833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PASS_MIN_DAYS</w:t>
            </w:r>
          </w:p>
        </w:tc>
        <w:tc>
          <w:tcPr>
            <w:tcW w:w="1220" w:type="pct"/>
            <w:shd w:val="clear" w:color="auto" w:fill="auto"/>
          </w:tcPr>
          <w:p w14:paraId="32C4A054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Настроены следующие параметры:</w:t>
            </w:r>
          </w:p>
          <w:p w14:paraId="3C478351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PASS_MIN_DAYS – 1</w:t>
            </w:r>
          </w:p>
          <w:p w14:paraId="08FF97C6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</w:tr>
      <w:tr w:rsidR="00845A70" w:rsidRPr="004D385C" w14:paraId="08E33285" w14:textId="77777777" w:rsidTr="00A7623E">
        <w:trPr>
          <w:cantSplit/>
        </w:trPr>
        <w:tc>
          <w:tcPr>
            <w:tcW w:w="581" w:type="pct"/>
          </w:tcPr>
          <w:p w14:paraId="117199BF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12</w:t>
            </w:r>
          </w:p>
          <w:p w14:paraId="2F0B81BB" w14:textId="153E677F" w:rsidR="000E2833" w:rsidRPr="00CF562E" w:rsidDel="00EF3026" w:rsidRDefault="00F45656" w:rsidP="00F45656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rPr>
                <w:rFonts w:cs="Arial"/>
                <w:lang w:val="en-US"/>
              </w:rPr>
              <w:t>16.2</w:t>
            </w:r>
            <w:r w:rsidR="000E2833">
              <w:rPr>
                <w:rFonts w:cs="Arial"/>
              </w:rPr>
              <w:t>)**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081" w:type="pct"/>
          </w:tcPr>
          <w:p w14:paraId="06A11A5A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Пароль должен отвечать требованиям сложности. В </w:t>
            </w:r>
            <w:proofErr w:type="gramStart"/>
            <w:r w:rsidRPr="00CF562E">
              <w:rPr>
                <w:rFonts w:cs="Arial"/>
              </w:rPr>
              <w:t>пароле</w:t>
            </w:r>
            <w:proofErr w:type="gramEnd"/>
            <w:r w:rsidRPr="00CF562E">
              <w:rPr>
                <w:rFonts w:cs="Arial"/>
              </w:rPr>
              <w:t xml:space="preserve"> должны быть использованы: </w:t>
            </w:r>
          </w:p>
          <w:p w14:paraId="6D7CA218" w14:textId="77777777" w:rsidR="00845A70" w:rsidRPr="00CF562E" w:rsidRDefault="00845A70" w:rsidP="00CF562E">
            <w:pPr>
              <w:pStyle w:val="a2"/>
              <w:widowControl w:val="0"/>
              <w:spacing w:before="0"/>
              <w:rPr>
                <w:rFonts w:cs="Arial"/>
                <w:spacing w:val="0"/>
                <w:szCs w:val="24"/>
              </w:rPr>
            </w:pPr>
            <w:r w:rsidRPr="00CF562E">
              <w:rPr>
                <w:rFonts w:cs="Arial"/>
                <w:spacing w:val="0"/>
                <w:szCs w:val="24"/>
              </w:rPr>
              <w:t>заглавные буквы (от A до Z);</w:t>
            </w:r>
          </w:p>
          <w:p w14:paraId="616363C9" w14:textId="77777777" w:rsidR="00845A70" w:rsidRPr="00CF562E" w:rsidRDefault="00845A70" w:rsidP="00CF562E">
            <w:pPr>
              <w:pStyle w:val="a2"/>
              <w:widowControl w:val="0"/>
              <w:spacing w:before="0"/>
              <w:rPr>
                <w:rFonts w:cs="Arial"/>
                <w:spacing w:val="0"/>
                <w:szCs w:val="24"/>
              </w:rPr>
            </w:pPr>
            <w:r w:rsidRPr="00CF562E">
              <w:rPr>
                <w:rFonts w:cs="Arial"/>
                <w:spacing w:val="0"/>
                <w:szCs w:val="24"/>
              </w:rPr>
              <w:t>строчные буквы (от a до z);</w:t>
            </w:r>
          </w:p>
          <w:p w14:paraId="3CF7F39B" w14:textId="77777777" w:rsidR="00845A70" w:rsidRPr="00CF562E" w:rsidRDefault="00845A70" w:rsidP="00CF562E">
            <w:pPr>
              <w:pStyle w:val="a2"/>
              <w:widowControl w:val="0"/>
              <w:spacing w:before="0"/>
              <w:rPr>
                <w:rFonts w:cs="Arial"/>
                <w:spacing w:val="0"/>
                <w:szCs w:val="24"/>
              </w:rPr>
            </w:pPr>
            <w:r w:rsidRPr="00CF562E">
              <w:rPr>
                <w:rFonts w:cs="Arial"/>
                <w:spacing w:val="0"/>
                <w:szCs w:val="24"/>
              </w:rPr>
              <w:t>цифры (от 0 до 9);</w:t>
            </w:r>
          </w:p>
          <w:p w14:paraId="677CB787" w14:textId="0F495621" w:rsidR="00845A70" w:rsidRPr="00CF562E" w:rsidRDefault="00845A70" w:rsidP="009A17D2">
            <w:pPr>
              <w:pStyle w:val="a2"/>
              <w:widowControl w:val="0"/>
              <w:spacing w:before="0"/>
              <w:rPr>
                <w:rFonts w:cs="Arial"/>
              </w:rPr>
            </w:pPr>
            <w:r w:rsidRPr="009A17D2">
              <w:rPr>
                <w:rFonts w:cs="Arial"/>
                <w:spacing w:val="0"/>
                <w:szCs w:val="24"/>
              </w:rPr>
              <w:t>небуквенные символы (например</w:t>
            </w:r>
            <w:proofErr w:type="gramStart"/>
            <w:r w:rsidRPr="009A17D2">
              <w:rPr>
                <w:rFonts w:cs="Arial"/>
                <w:spacing w:val="0"/>
                <w:szCs w:val="24"/>
              </w:rPr>
              <w:t>: !, $, #, %);</w:t>
            </w:r>
            <w:r w:rsidRPr="00CF562E">
              <w:rPr>
                <w:rFonts w:cs="Arial"/>
              </w:rPr>
              <w:t xml:space="preserve">  </w:t>
            </w:r>
            <w:proofErr w:type="gramEnd"/>
          </w:p>
        </w:tc>
        <w:tc>
          <w:tcPr>
            <w:tcW w:w="1036" w:type="pct"/>
          </w:tcPr>
          <w:p w14:paraId="0B79FB2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common-password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61A47509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pam.d</w:t>
            </w:r>
            <w:proofErr w:type="spellEnd"/>
            <w:r w:rsidRPr="002852E7">
              <w:rPr>
                <w:rFonts w:cs="Arial"/>
                <w:lang w:val="en-US"/>
              </w:rPr>
              <w:t>/common-password</w:t>
            </w:r>
          </w:p>
          <w:p w14:paraId="7D2AB5C1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В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поле</w:t>
            </w:r>
            <w:r w:rsidRPr="002852E7">
              <w:rPr>
                <w:rFonts w:cs="Arial"/>
                <w:lang w:val="en-US"/>
              </w:rPr>
              <w:t xml:space="preserve"> requisite pam_cracklib.so </w:t>
            </w:r>
            <w:r w:rsidRPr="00CF562E">
              <w:rPr>
                <w:rFonts w:cs="Arial"/>
              </w:rPr>
              <w:t>внести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значения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ucredit</w:t>
            </w:r>
            <w:proofErr w:type="spellEnd"/>
            <w:r w:rsidRPr="002852E7">
              <w:rPr>
                <w:rFonts w:cs="Arial"/>
                <w:lang w:val="en-US"/>
              </w:rPr>
              <w:t xml:space="preserve">=-1 </w:t>
            </w:r>
            <w:proofErr w:type="spellStart"/>
            <w:r w:rsidRPr="002852E7">
              <w:rPr>
                <w:rFonts w:cs="Arial"/>
                <w:lang w:val="en-US"/>
              </w:rPr>
              <w:t>lcredit</w:t>
            </w:r>
            <w:proofErr w:type="spellEnd"/>
            <w:r w:rsidRPr="002852E7">
              <w:rPr>
                <w:rFonts w:cs="Arial"/>
                <w:lang w:val="en-US"/>
              </w:rPr>
              <w:t xml:space="preserve">=-1 </w:t>
            </w:r>
            <w:proofErr w:type="spellStart"/>
            <w:r w:rsidRPr="002852E7">
              <w:rPr>
                <w:rFonts w:cs="Arial"/>
                <w:lang w:val="en-US"/>
              </w:rPr>
              <w:t>dcredit</w:t>
            </w:r>
            <w:proofErr w:type="spellEnd"/>
            <w:r w:rsidRPr="002852E7">
              <w:rPr>
                <w:rFonts w:cs="Arial"/>
                <w:lang w:val="en-US"/>
              </w:rPr>
              <w:t xml:space="preserve">=-1 </w:t>
            </w:r>
            <w:proofErr w:type="spellStart"/>
            <w:r w:rsidRPr="002852E7">
              <w:rPr>
                <w:rFonts w:cs="Arial"/>
                <w:lang w:val="en-US"/>
              </w:rPr>
              <w:t>ocredit</w:t>
            </w:r>
            <w:proofErr w:type="spellEnd"/>
            <w:r w:rsidRPr="002852E7">
              <w:rPr>
                <w:rFonts w:cs="Arial"/>
                <w:lang w:val="en-US"/>
              </w:rPr>
              <w:t>=-1</w:t>
            </w:r>
          </w:p>
          <w:p w14:paraId="6A8BA4FF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</w:p>
          <w:p w14:paraId="369992A8" w14:textId="77777777" w:rsidR="00845A70" w:rsidRPr="002852E7" w:rsidRDefault="00845A70" w:rsidP="00CF562E">
            <w:pPr>
              <w:widowControl w:val="0"/>
              <w:spacing w:after="6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082" w:type="pct"/>
          </w:tcPr>
          <w:p w14:paraId="0A45BC7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common-password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305B849C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pam.d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common-password</w:t>
            </w:r>
            <w:proofErr w:type="spellEnd"/>
          </w:p>
          <w:p w14:paraId="41FB1FAD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3C9BFDFD" w14:textId="59FB02DE" w:rsidR="00845A70" w:rsidRPr="00CF562E" w:rsidRDefault="00845A70" w:rsidP="00F31ABF">
            <w:pPr>
              <w:widowControl w:val="0"/>
              <w:spacing w:after="60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requisite</w:t>
            </w:r>
            <w:proofErr w:type="spellEnd"/>
            <w:r w:rsidRPr="00CF562E">
              <w:rPr>
                <w:rFonts w:cs="Arial"/>
              </w:rPr>
              <w:t xml:space="preserve"> pam_cracklib.so</w:t>
            </w:r>
          </w:p>
        </w:tc>
        <w:tc>
          <w:tcPr>
            <w:tcW w:w="1220" w:type="pct"/>
          </w:tcPr>
          <w:p w14:paraId="0DA9E262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параметра </w:t>
            </w:r>
            <w:proofErr w:type="spellStart"/>
            <w:r w:rsidRPr="00CF562E">
              <w:rPr>
                <w:rFonts w:cs="Arial"/>
              </w:rPr>
              <w:t>requisite</w:t>
            </w:r>
            <w:proofErr w:type="spellEnd"/>
            <w:r w:rsidRPr="00CF562E">
              <w:rPr>
                <w:rFonts w:cs="Arial"/>
              </w:rPr>
              <w:t xml:space="preserve"> pam_cracklib.so настроены следующие значения:</w:t>
            </w:r>
          </w:p>
          <w:p w14:paraId="495E7403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ucredit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=-1;</w:t>
            </w:r>
          </w:p>
          <w:p w14:paraId="47956996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lcredit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=-1;</w:t>
            </w:r>
          </w:p>
          <w:p w14:paraId="4A0078CE" w14:textId="77777777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dcredit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=-1;</w:t>
            </w:r>
          </w:p>
          <w:p w14:paraId="476BAD46" w14:textId="0F276476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ocredit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=-1</w:t>
            </w:r>
          </w:p>
        </w:tc>
      </w:tr>
      <w:tr w:rsidR="00581555" w:rsidRPr="004D385C" w14:paraId="14D9A826" w14:textId="77777777" w:rsidTr="00581555">
        <w:trPr>
          <w:cantSplit/>
        </w:trPr>
        <w:tc>
          <w:tcPr>
            <w:tcW w:w="5000" w:type="pct"/>
            <w:gridSpan w:val="5"/>
          </w:tcPr>
          <w:p w14:paraId="7866A520" w14:textId="0277423E" w:rsidR="00581555" w:rsidRPr="00581555" w:rsidRDefault="00581555" w:rsidP="00845A70">
            <w:pPr>
              <w:spacing w:before="60" w:after="60" w:line="276" w:lineRule="auto"/>
              <w:rPr>
                <w:b/>
              </w:rPr>
            </w:pPr>
            <w:r w:rsidRPr="00581555">
              <w:rPr>
                <w:b/>
              </w:rPr>
              <w:lastRenderedPageBreak/>
              <w:t>Настройка блокировки учетных записей</w:t>
            </w:r>
          </w:p>
        </w:tc>
      </w:tr>
      <w:tr w:rsidR="00845A70" w:rsidRPr="004D385C" w14:paraId="1D82539F" w14:textId="77777777" w:rsidTr="00A7623E">
        <w:trPr>
          <w:cantSplit/>
        </w:trPr>
        <w:tc>
          <w:tcPr>
            <w:tcW w:w="581" w:type="pct"/>
          </w:tcPr>
          <w:p w14:paraId="79616C0F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13</w:t>
            </w:r>
          </w:p>
          <w:p w14:paraId="0F15D4DD" w14:textId="1E115CAD" w:rsidR="00F45656" w:rsidRPr="00F45656" w:rsidDel="00EF3026" w:rsidRDefault="00F45656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(2)**</w:t>
            </w:r>
          </w:p>
        </w:tc>
        <w:tc>
          <w:tcPr>
            <w:tcW w:w="1081" w:type="pct"/>
          </w:tcPr>
          <w:p w14:paraId="5BA95F3A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Учетная запись пользователя должна быть заблокирована после пяти неудачных попыток ввода пароля</w:t>
            </w:r>
          </w:p>
          <w:p w14:paraId="5393CCC5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36" w:type="pct"/>
          </w:tcPr>
          <w:p w14:paraId="0BB70D2A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common-auth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0880B69D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pam.d</w:t>
            </w:r>
            <w:proofErr w:type="spellEnd"/>
            <w:r w:rsidRPr="002852E7">
              <w:rPr>
                <w:rFonts w:cs="Arial"/>
                <w:lang w:val="en-US"/>
              </w:rPr>
              <w:t>/common-</w:t>
            </w: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</w:p>
          <w:p w14:paraId="4CEA5AE8" w14:textId="5C7F2E96" w:rsidR="00845A70" w:rsidRPr="00C33FBD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В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поле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  <w:r w:rsidRPr="002852E7">
              <w:rPr>
                <w:rFonts w:cs="Arial"/>
                <w:lang w:val="en-US"/>
              </w:rPr>
              <w:t xml:space="preserve"> [success=ignore default=die] pam_tally.so </w:t>
            </w:r>
            <w:r w:rsidRPr="00CF562E">
              <w:rPr>
                <w:rFonts w:cs="Arial"/>
              </w:rPr>
              <w:t>внести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значения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per_user</w:t>
            </w:r>
            <w:proofErr w:type="spellEnd"/>
            <w:r w:rsidRPr="002852E7">
              <w:rPr>
                <w:rFonts w:cs="Arial"/>
                <w:lang w:val="en-US"/>
              </w:rPr>
              <w:t xml:space="preserve"> deny </w:t>
            </w:r>
            <w:r w:rsidR="00C33FBD" w:rsidRPr="00C33FBD">
              <w:rPr>
                <w:rFonts w:cs="Arial"/>
                <w:lang w:val="en-US"/>
              </w:rPr>
              <w:t>10</w:t>
            </w:r>
          </w:p>
          <w:p w14:paraId="68237B07" w14:textId="77777777" w:rsidR="00845A70" w:rsidRPr="002852E7" w:rsidRDefault="00845A70" w:rsidP="00CF562E">
            <w:pPr>
              <w:widowControl w:val="0"/>
              <w:spacing w:after="6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082" w:type="pct"/>
          </w:tcPr>
          <w:p w14:paraId="55AE671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common-auth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1EB6FF3C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pam.d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common-auth</w:t>
            </w:r>
            <w:proofErr w:type="spellEnd"/>
          </w:p>
          <w:p w14:paraId="6D6A54A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3433B71A" w14:textId="233E3275" w:rsidR="00845A70" w:rsidRPr="002852E7" w:rsidRDefault="00845A70" w:rsidP="00F31ABF">
            <w:pPr>
              <w:widowControl w:val="0"/>
              <w:spacing w:after="60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  <w:r w:rsidRPr="002852E7">
              <w:rPr>
                <w:rFonts w:cs="Arial"/>
                <w:lang w:val="en-US"/>
              </w:rPr>
              <w:t xml:space="preserve"> [success=ignore default=die] pam_tally.so</w:t>
            </w:r>
          </w:p>
        </w:tc>
        <w:tc>
          <w:tcPr>
            <w:tcW w:w="1220" w:type="pct"/>
          </w:tcPr>
          <w:p w14:paraId="2422775D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Для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параметра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  <w:r w:rsidRPr="002852E7">
              <w:rPr>
                <w:rFonts w:cs="Arial"/>
                <w:lang w:val="en-US"/>
              </w:rPr>
              <w:t xml:space="preserve"> [success=ignore default=die] pam_tally.so </w:t>
            </w:r>
            <w:r w:rsidRPr="00CF562E">
              <w:rPr>
                <w:rFonts w:cs="Arial"/>
              </w:rPr>
              <w:t>настроены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следующие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значения</w:t>
            </w:r>
            <w:r w:rsidRPr="002852E7">
              <w:rPr>
                <w:rFonts w:cs="Arial"/>
                <w:lang w:val="en-US"/>
              </w:rPr>
              <w:t>:</w:t>
            </w:r>
          </w:p>
          <w:p w14:paraId="3F042814" w14:textId="206C0395" w:rsidR="00845A70" w:rsidRPr="00CF562E" w:rsidRDefault="00845A70" w:rsidP="00C33FBD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per_user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deny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r w:rsidR="00C33FBD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10</w:t>
            </w:r>
          </w:p>
        </w:tc>
      </w:tr>
      <w:tr w:rsidR="00845A70" w:rsidRPr="004D385C" w14:paraId="396DF08D" w14:textId="77777777" w:rsidTr="00A7623E">
        <w:trPr>
          <w:cantSplit/>
        </w:trPr>
        <w:tc>
          <w:tcPr>
            <w:tcW w:w="581" w:type="pct"/>
          </w:tcPr>
          <w:p w14:paraId="4697AD18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14</w:t>
            </w:r>
          </w:p>
          <w:p w14:paraId="6AA12D65" w14:textId="4435BA0A" w:rsidR="00F45656" w:rsidRPr="00F45656" w:rsidDel="00EF3026" w:rsidRDefault="00F45656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(16.2)**</w:t>
            </w:r>
          </w:p>
        </w:tc>
        <w:tc>
          <w:tcPr>
            <w:tcW w:w="1081" w:type="pct"/>
          </w:tcPr>
          <w:p w14:paraId="44576F75" w14:textId="4E8E7C03" w:rsidR="00845A70" w:rsidRPr="00CF562E" w:rsidRDefault="00845A70" w:rsidP="00C33FBD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Число новых уникальных паролей, назначенных учетной записи пользователя до повторного использования старого пароля, должно быть не менее </w:t>
            </w:r>
            <w:r w:rsidR="00C33FBD">
              <w:rPr>
                <w:rFonts w:cs="Arial"/>
              </w:rPr>
              <w:t>24</w:t>
            </w:r>
          </w:p>
        </w:tc>
        <w:tc>
          <w:tcPr>
            <w:tcW w:w="1036" w:type="pct"/>
          </w:tcPr>
          <w:p w14:paraId="3E14BB39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common-password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3C5F54AC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pam.d</w:t>
            </w:r>
            <w:proofErr w:type="spellEnd"/>
            <w:r w:rsidRPr="002852E7">
              <w:rPr>
                <w:rFonts w:cs="Arial"/>
                <w:lang w:val="en-US"/>
              </w:rPr>
              <w:t>/common-password</w:t>
            </w:r>
          </w:p>
          <w:p w14:paraId="30401198" w14:textId="3B71BFA5" w:rsidR="00845A70" w:rsidRPr="00A07F81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В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поле</w:t>
            </w:r>
            <w:r w:rsidRPr="002852E7">
              <w:rPr>
                <w:rFonts w:cs="Arial"/>
                <w:lang w:val="en-US"/>
              </w:rPr>
              <w:t xml:space="preserve"> password sufficient pam_unix.so </w:t>
            </w:r>
            <w:r w:rsidRPr="00CF562E">
              <w:rPr>
                <w:rFonts w:cs="Arial"/>
              </w:rPr>
              <w:t>внести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значения</w:t>
            </w:r>
            <w:r w:rsidRPr="002852E7">
              <w:rPr>
                <w:rFonts w:cs="Arial"/>
                <w:lang w:val="en-US"/>
              </w:rPr>
              <w:t xml:space="preserve"> remember=</w:t>
            </w:r>
            <w:r w:rsidR="00C33FBD" w:rsidRPr="00A07F81">
              <w:rPr>
                <w:rFonts w:cs="Arial"/>
                <w:lang w:val="en-US"/>
              </w:rPr>
              <w:t>24</w:t>
            </w:r>
          </w:p>
          <w:p w14:paraId="695BA754" w14:textId="77777777" w:rsidR="00845A70" w:rsidRPr="002852E7" w:rsidRDefault="00845A70" w:rsidP="00CF562E">
            <w:pPr>
              <w:widowControl w:val="0"/>
              <w:spacing w:after="6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082" w:type="pct"/>
          </w:tcPr>
          <w:p w14:paraId="24EFB628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common-password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1B2BF061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pam.d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common-password</w:t>
            </w:r>
            <w:proofErr w:type="spellEnd"/>
          </w:p>
          <w:p w14:paraId="7FB17687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7C2F3AD2" w14:textId="561D0936" w:rsidR="00845A70" w:rsidRPr="002852E7" w:rsidRDefault="00845A70" w:rsidP="00CF562E">
            <w:pPr>
              <w:widowControl w:val="0"/>
              <w:spacing w:after="60"/>
              <w:jc w:val="center"/>
              <w:rPr>
                <w:rFonts w:cs="Arial"/>
                <w:lang w:val="en-US"/>
              </w:rPr>
            </w:pPr>
            <w:r w:rsidRPr="002852E7">
              <w:rPr>
                <w:rFonts w:cs="Arial"/>
                <w:lang w:val="en-US"/>
              </w:rPr>
              <w:t>password sufficient pam_unix.so</w:t>
            </w:r>
          </w:p>
        </w:tc>
        <w:tc>
          <w:tcPr>
            <w:tcW w:w="1220" w:type="pct"/>
          </w:tcPr>
          <w:p w14:paraId="32F7334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параметра </w:t>
            </w:r>
            <w:proofErr w:type="spellStart"/>
            <w:r w:rsidRPr="00CF562E">
              <w:rPr>
                <w:rFonts w:cs="Arial"/>
              </w:rPr>
              <w:t>password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sufficient</w:t>
            </w:r>
            <w:proofErr w:type="spellEnd"/>
            <w:r w:rsidRPr="00CF562E">
              <w:rPr>
                <w:rFonts w:cs="Arial"/>
              </w:rPr>
              <w:t xml:space="preserve"> pam_unix.so настроены следующие значения:</w:t>
            </w:r>
          </w:p>
          <w:p w14:paraId="3AF08D6A" w14:textId="7C06F464" w:rsidR="00845A70" w:rsidRPr="00CF562E" w:rsidRDefault="00845A70" w:rsidP="00C33FBD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remember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=</w:t>
            </w:r>
            <w:r w:rsidR="00C33FBD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24</w:t>
            </w:r>
          </w:p>
        </w:tc>
      </w:tr>
      <w:tr w:rsidR="00845A70" w:rsidRPr="004D385C" w14:paraId="3CF823EC" w14:textId="77777777" w:rsidTr="00A7623E">
        <w:trPr>
          <w:cantSplit/>
        </w:trPr>
        <w:tc>
          <w:tcPr>
            <w:tcW w:w="581" w:type="pct"/>
          </w:tcPr>
          <w:p w14:paraId="55D4E353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15</w:t>
            </w:r>
          </w:p>
          <w:p w14:paraId="49B23148" w14:textId="506412BE" w:rsidR="00F45656" w:rsidRPr="00F45656" w:rsidDel="00EF3026" w:rsidRDefault="00F45656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(16.2)</w:t>
            </w:r>
            <w:r w:rsidR="000D6D10">
              <w:rPr>
                <w:rFonts w:cs="Arial"/>
              </w:rPr>
              <w:t>**</w:t>
            </w:r>
          </w:p>
        </w:tc>
        <w:tc>
          <w:tcPr>
            <w:tcW w:w="1081" w:type="pct"/>
          </w:tcPr>
          <w:p w14:paraId="54196BC0" w14:textId="4B768B5E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После неудачных попыток ввода пароля</w:t>
            </w:r>
            <w:r w:rsidRPr="00CF562E" w:rsidDel="00803CBD">
              <w:rPr>
                <w:rFonts w:cs="Arial"/>
              </w:rPr>
              <w:t xml:space="preserve"> </w:t>
            </w:r>
            <w:r w:rsidRPr="00CF562E">
              <w:rPr>
                <w:rFonts w:cs="Arial"/>
              </w:rPr>
              <w:t xml:space="preserve">учетная запись пользователя должна быть заблокирована на 30 минут </w:t>
            </w:r>
          </w:p>
        </w:tc>
        <w:tc>
          <w:tcPr>
            <w:tcW w:w="1036" w:type="pct"/>
          </w:tcPr>
          <w:p w14:paraId="1DCD81B9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common-auth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6FF6513F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pam.d</w:t>
            </w:r>
            <w:proofErr w:type="spellEnd"/>
            <w:r w:rsidRPr="002852E7">
              <w:rPr>
                <w:rFonts w:cs="Arial"/>
                <w:lang w:val="en-US"/>
              </w:rPr>
              <w:t>/common-</w:t>
            </w: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</w:p>
          <w:p w14:paraId="5797E32F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В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поле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  <w:r w:rsidRPr="002852E7">
              <w:rPr>
                <w:rFonts w:cs="Arial"/>
                <w:lang w:val="en-US"/>
              </w:rPr>
              <w:t xml:space="preserve"> [success=ignore default=die] pam_tally.so </w:t>
            </w:r>
            <w:r w:rsidRPr="00CF562E">
              <w:rPr>
                <w:rFonts w:cs="Arial"/>
              </w:rPr>
              <w:t>внести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значения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unlock_time</w:t>
            </w:r>
            <w:proofErr w:type="spellEnd"/>
            <w:r w:rsidRPr="002852E7">
              <w:rPr>
                <w:rFonts w:cs="Arial"/>
                <w:lang w:val="en-US"/>
              </w:rPr>
              <w:t>=1800</w:t>
            </w:r>
          </w:p>
          <w:p w14:paraId="6E47815C" w14:textId="77777777" w:rsidR="00845A70" w:rsidRPr="002852E7" w:rsidRDefault="00845A70" w:rsidP="00CF562E">
            <w:pPr>
              <w:widowControl w:val="0"/>
              <w:spacing w:after="6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082" w:type="pct"/>
          </w:tcPr>
          <w:p w14:paraId="78F3614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common-auth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2BE8E85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pam.d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common-auth</w:t>
            </w:r>
            <w:proofErr w:type="spellEnd"/>
          </w:p>
          <w:p w14:paraId="212741E1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483A93BE" w14:textId="7A172582" w:rsidR="00845A70" w:rsidRPr="002852E7" w:rsidRDefault="00845A70" w:rsidP="00F31ABF">
            <w:pPr>
              <w:widowControl w:val="0"/>
              <w:spacing w:after="60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  <w:r w:rsidRPr="002852E7">
              <w:rPr>
                <w:rFonts w:cs="Arial"/>
                <w:lang w:val="en-US"/>
              </w:rPr>
              <w:t xml:space="preserve"> [success=ignore default=die] pam_tally.so</w:t>
            </w:r>
          </w:p>
        </w:tc>
        <w:tc>
          <w:tcPr>
            <w:tcW w:w="1220" w:type="pct"/>
          </w:tcPr>
          <w:p w14:paraId="6506E515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Для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параметра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auth</w:t>
            </w:r>
            <w:proofErr w:type="spellEnd"/>
            <w:r w:rsidRPr="002852E7">
              <w:rPr>
                <w:rFonts w:cs="Arial"/>
                <w:lang w:val="en-US"/>
              </w:rPr>
              <w:t xml:space="preserve"> [success=ignore default=die] pam_tally.so </w:t>
            </w:r>
            <w:r w:rsidRPr="00CF562E">
              <w:rPr>
                <w:rFonts w:cs="Arial"/>
              </w:rPr>
              <w:t>настроены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следующие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значения</w:t>
            </w:r>
            <w:r w:rsidRPr="002852E7">
              <w:rPr>
                <w:rFonts w:cs="Arial"/>
                <w:lang w:val="en-US"/>
              </w:rPr>
              <w:t>:</w:t>
            </w:r>
          </w:p>
          <w:p w14:paraId="0A42BA77" w14:textId="548F5661" w:rsidR="00845A70" w:rsidRPr="00CF562E" w:rsidRDefault="00845A70" w:rsidP="00CF562E">
            <w:pPr>
              <w:pStyle w:val="affffff1"/>
              <w:keepNext/>
              <w:widowControl w:val="0"/>
              <w:numPr>
                <w:ilvl w:val="0"/>
                <w:numId w:val="43"/>
              </w:numPr>
              <w:spacing w:line="240" w:lineRule="auto"/>
              <w:ind w:left="355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unlock_time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=1800</w:t>
            </w:r>
          </w:p>
        </w:tc>
      </w:tr>
      <w:tr w:rsidR="00845A70" w:rsidRPr="004D385C" w14:paraId="74C7C6A8" w14:textId="77777777" w:rsidTr="00A7623E">
        <w:trPr>
          <w:cantSplit/>
        </w:trPr>
        <w:tc>
          <w:tcPr>
            <w:tcW w:w="581" w:type="pct"/>
          </w:tcPr>
          <w:p w14:paraId="23821AEE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16</w:t>
            </w:r>
          </w:p>
          <w:p w14:paraId="1686F386" w14:textId="2D635F00" w:rsidR="0068148B" w:rsidRPr="0068148B" w:rsidDel="00EF3026" w:rsidRDefault="0068148B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(16.2)**</w:t>
            </w:r>
          </w:p>
        </w:tc>
        <w:tc>
          <w:tcPr>
            <w:tcW w:w="1081" w:type="pct"/>
          </w:tcPr>
          <w:p w14:paraId="5239068A" w14:textId="5B4BA59C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Блокировка экрана должна </w:t>
            </w:r>
            <w:r w:rsidR="00F3106A" w:rsidRPr="00CF562E">
              <w:rPr>
                <w:rFonts w:cs="Arial"/>
              </w:rPr>
              <w:t>осуществляется</w:t>
            </w:r>
            <w:r w:rsidRPr="00CF562E">
              <w:rPr>
                <w:rFonts w:cs="Arial"/>
              </w:rPr>
              <w:t xml:space="preserve"> спустя 10 минут </w:t>
            </w:r>
            <w:r w:rsidR="00F3106A" w:rsidRPr="00CF562E">
              <w:rPr>
                <w:rFonts w:cs="Arial"/>
              </w:rPr>
              <w:t>отсутствия</w:t>
            </w:r>
            <w:r w:rsidRPr="00CF562E">
              <w:rPr>
                <w:rFonts w:cs="Arial"/>
              </w:rPr>
              <w:t xml:space="preserve"> активности пользователя</w:t>
            </w:r>
          </w:p>
        </w:tc>
        <w:tc>
          <w:tcPr>
            <w:tcW w:w="1036" w:type="pct"/>
          </w:tcPr>
          <w:p w14:paraId="7295748A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Под учетной записью с правами администратора перейти по указанному пути:</w:t>
            </w:r>
          </w:p>
          <w:p w14:paraId="6AA4D960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Панель управления\Рабочий стол\Темы рабочего стола </w:t>
            </w:r>
            <w:proofErr w:type="spellStart"/>
            <w:r w:rsidRPr="00CF562E">
              <w:rPr>
                <w:rFonts w:cs="Arial"/>
              </w:rPr>
              <w:t>Fly</w:t>
            </w:r>
            <w:proofErr w:type="spellEnd"/>
            <w:r w:rsidRPr="00CF562E">
              <w:rPr>
                <w:rFonts w:cs="Arial"/>
              </w:rPr>
              <w:t>\Блокировка</w:t>
            </w:r>
            <w:proofErr w:type="gramStart"/>
            <w:r w:rsidRPr="00CF562E">
              <w:rPr>
                <w:rFonts w:cs="Arial"/>
              </w:rPr>
              <w:t>\Б</w:t>
            </w:r>
            <w:proofErr w:type="gramEnd"/>
            <w:r w:rsidRPr="00CF562E">
              <w:rPr>
                <w:rFonts w:cs="Arial"/>
              </w:rPr>
              <w:t>локировать экран через</w:t>
            </w:r>
          </w:p>
          <w:p w14:paraId="70BCB213" w14:textId="513432D5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Задать значение 10</w:t>
            </w:r>
          </w:p>
        </w:tc>
        <w:tc>
          <w:tcPr>
            <w:tcW w:w="1082" w:type="pct"/>
          </w:tcPr>
          <w:p w14:paraId="5A8EF1FD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Перейти по указанному пути:</w:t>
            </w:r>
          </w:p>
          <w:p w14:paraId="38E6643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Панель управления\Рабочий стол\Темы рабочего стола </w:t>
            </w:r>
            <w:proofErr w:type="spellStart"/>
            <w:r w:rsidRPr="00CF562E">
              <w:rPr>
                <w:rFonts w:cs="Arial"/>
              </w:rPr>
              <w:t>Fly</w:t>
            </w:r>
            <w:proofErr w:type="spellEnd"/>
            <w:r w:rsidRPr="00CF562E">
              <w:rPr>
                <w:rFonts w:cs="Arial"/>
              </w:rPr>
              <w:t>\Блокировка</w:t>
            </w:r>
            <w:proofErr w:type="gramStart"/>
            <w:r w:rsidRPr="00CF562E">
              <w:rPr>
                <w:rFonts w:cs="Arial"/>
              </w:rPr>
              <w:t>\Б</w:t>
            </w:r>
            <w:proofErr w:type="gramEnd"/>
            <w:r w:rsidRPr="00CF562E">
              <w:rPr>
                <w:rFonts w:cs="Arial"/>
              </w:rPr>
              <w:t>локировать экран через</w:t>
            </w:r>
          </w:p>
          <w:p w14:paraId="120869DB" w14:textId="79A005CB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Проверить значение параметра «Блокировать экран </w:t>
            </w:r>
            <w:proofErr w:type="gramStart"/>
            <w:r w:rsidRPr="00CF562E">
              <w:rPr>
                <w:rFonts w:cs="Arial"/>
              </w:rPr>
              <w:t>через</w:t>
            </w:r>
            <w:proofErr w:type="gramEnd"/>
            <w:r w:rsidRPr="00CF562E">
              <w:rPr>
                <w:rFonts w:cs="Arial"/>
              </w:rPr>
              <w:t>»</w:t>
            </w:r>
          </w:p>
        </w:tc>
        <w:tc>
          <w:tcPr>
            <w:tcW w:w="1220" w:type="pct"/>
          </w:tcPr>
          <w:p w14:paraId="67D1C036" w14:textId="0B0B3F33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Параметр «Блокировать экран через» имеет значение 10</w:t>
            </w:r>
          </w:p>
        </w:tc>
      </w:tr>
      <w:tr w:rsidR="00581555" w:rsidRPr="00581555" w14:paraId="053976E8" w14:textId="77777777" w:rsidTr="00581555">
        <w:trPr>
          <w:cantSplit/>
        </w:trPr>
        <w:tc>
          <w:tcPr>
            <w:tcW w:w="5000" w:type="pct"/>
            <w:gridSpan w:val="5"/>
          </w:tcPr>
          <w:p w14:paraId="4A8902B3" w14:textId="6D3B48F9" w:rsidR="00581555" w:rsidRPr="00581555" w:rsidRDefault="00581555" w:rsidP="00581555">
            <w:pPr>
              <w:spacing w:before="120" w:after="60"/>
              <w:rPr>
                <w:b/>
              </w:rPr>
            </w:pPr>
            <w:r w:rsidRPr="00581555">
              <w:rPr>
                <w:b/>
              </w:rPr>
              <w:t>Настройка параметров безопасности</w:t>
            </w:r>
          </w:p>
        </w:tc>
      </w:tr>
      <w:tr w:rsidR="00845A70" w:rsidRPr="00844A44" w14:paraId="57DCAFE7" w14:textId="77777777" w:rsidTr="00A7623E">
        <w:trPr>
          <w:cantSplit/>
        </w:trPr>
        <w:tc>
          <w:tcPr>
            <w:tcW w:w="581" w:type="pct"/>
          </w:tcPr>
          <w:p w14:paraId="75E7D3BB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17</w:t>
            </w:r>
          </w:p>
          <w:p w14:paraId="2F1D2294" w14:textId="6D84F3DB" w:rsidR="0068148B" w:rsidRPr="0068148B" w:rsidDel="00EF3026" w:rsidRDefault="0068148B" w:rsidP="00CF562E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(15.5.2)**</w:t>
            </w:r>
          </w:p>
        </w:tc>
        <w:tc>
          <w:tcPr>
            <w:tcW w:w="1081" w:type="pct"/>
          </w:tcPr>
          <w:p w14:paraId="0BC451E0" w14:textId="6A65734B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Доступ пользователей к консоли должен быть отключен</w:t>
            </w:r>
          </w:p>
        </w:tc>
        <w:tc>
          <w:tcPr>
            <w:tcW w:w="1036" w:type="pct"/>
          </w:tcPr>
          <w:p w14:paraId="5104FA5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470472E8" w14:textId="77777777" w:rsidR="00845A70" w:rsidRPr="00CF562E" w:rsidRDefault="00845A70" w:rsidP="00CF562E">
            <w:pPr>
              <w:pStyle w:val="affffff1"/>
              <w:widowControl w:val="0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astra-console-lock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enable</w:t>
            </w:r>
            <w:proofErr w:type="spellEnd"/>
          </w:p>
          <w:p w14:paraId="0585A425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</w:tcPr>
          <w:p w14:paraId="10B91AEE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Выполнить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следующие</w:t>
            </w:r>
            <w:r w:rsidRPr="002852E7">
              <w:rPr>
                <w:rFonts w:cs="Arial"/>
                <w:lang w:val="en-US"/>
              </w:rPr>
              <w:t xml:space="preserve"> </w:t>
            </w:r>
            <w:r w:rsidRPr="00CF562E">
              <w:rPr>
                <w:rFonts w:cs="Arial"/>
              </w:rPr>
              <w:t>команды</w:t>
            </w:r>
            <w:r w:rsidRPr="002852E7">
              <w:rPr>
                <w:rFonts w:cs="Arial"/>
                <w:lang w:val="en-US"/>
              </w:rPr>
              <w:t>:</w:t>
            </w:r>
          </w:p>
          <w:p w14:paraId="284ADE79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systemctl</w:t>
            </w:r>
            <w:proofErr w:type="spellEnd"/>
            <w:r w:rsidRPr="002852E7">
              <w:rPr>
                <w:rFonts w:cs="Arial"/>
                <w:lang w:val="en-US"/>
              </w:rPr>
              <w:t xml:space="preserve"> is-enabled </w:t>
            </w:r>
            <w:proofErr w:type="spellStart"/>
            <w:r w:rsidRPr="002852E7">
              <w:rPr>
                <w:rFonts w:cs="Arial"/>
                <w:lang w:val="en-US"/>
              </w:rPr>
              <w:t>astra</w:t>
            </w:r>
            <w:proofErr w:type="spellEnd"/>
            <w:r w:rsidRPr="002852E7">
              <w:rPr>
                <w:rFonts w:cs="Arial"/>
                <w:lang w:val="en-US"/>
              </w:rPr>
              <w:t>-console-lock</w:t>
            </w:r>
          </w:p>
          <w:p w14:paraId="72F6C188" w14:textId="5B45A2C5" w:rsidR="00845A70" w:rsidRPr="00CF562E" w:rsidRDefault="00845A70" w:rsidP="00F31ABF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Проверить параметр </w:t>
            </w:r>
            <w:proofErr w:type="spellStart"/>
            <w:r w:rsidRPr="00CF562E">
              <w:rPr>
                <w:rFonts w:cs="Arial"/>
              </w:rPr>
              <w:t>astra-console-lock</w:t>
            </w:r>
            <w:proofErr w:type="spellEnd"/>
          </w:p>
        </w:tc>
        <w:tc>
          <w:tcPr>
            <w:tcW w:w="1220" w:type="pct"/>
          </w:tcPr>
          <w:p w14:paraId="7F6B710B" w14:textId="19823F1A" w:rsidR="00845A70" w:rsidRPr="002852E7" w:rsidRDefault="00845A70" w:rsidP="00F31ABF">
            <w:pPr>
              <w:widowControl w:val="0"/>
              <w:spacing w:after="60"/>
              <w:rPr>
                <w:rFonts w:cs="Arial"/>
                <w:lang w:val="en-US"/>
              </w:rPr>
            </w:pPr>
            <w:r w:rsidRPr="00CF562E">
              <w:rPr>
                <w:rFonts w:cs="Arial"/>
              </w:rPr>
              <w:t>Для</w:t>
            </w:r>
            <w:r w:rsidRPr="002852E7">
              <w:rPr>
                <w:rFonts w:cs="Arial"/>
                <w:lang w:val="en-US"/>
              </w:rPr>
              <w:t xml:space="preserve"> </w:t>
            </w:r>
            <w:proofErr w:type="spellStart"/>
            <w:r w:rsidRPr="002852E7">
              <w:rPr>
                <w:rFonts w:cs="Arial"/>
                <w:lang w:val="en-US"/>
              </w:rPr>
              <w:t>astra</w:t>
            </w:r>
            <w:proofErr w:type="spellEnd"/>
            <w:r w:rsidRPr="002852E7">
              <w:rPr>
                <w:rFonts w:cs="Arial"/>
                <w:lang w:val="en-US"/>
              </w:rPr>
              <w:t xml:space="preserve">-console-lock </w:t>
            </w:r>
            <w:r w:rsidRPr="00CF562E">
              <w:rPr>
                <w:rFonts w:cs="Arial"/>
              </w:rPr>
              <w:t>установлено</w:t>
            </w:r>
            <w:r w:rsidRPr="002852E7">
              <w:rPr>
                <w:rFonts w:cs="Arial"/>
                <w:lang w:val="en-US"/>
              </w:rPr>
              <w:t xml:space="preserve"> enable</w:t>
            </w:r>
          </w:p>
        </w:tc>
      </w:tr>
      <w:tr w:rsidR="00845A70" w:rsidRPr="004D385C" w14:paraId="72761B81" w14:textId="77777777" w:rsidTr="00A7623E">
        <w:trPr>
          <w:cantSplit/>
        </w:trPr>
        <w:tc>
          <w:tcPr>
            <w:tcW w:w="581" w:type="pct"/>
          </w:tcPr>
          <w:p w14:paraId="485502F7" w14:textId="6FD4CE69" w:rsidR="00E1297F" w:rsidRPr="00CF562E" w:rsidDel="00EF3026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18</w:t>
            </w:r>
            <w:r w:rsidR="00483FAA">
              <w:rPr>
                <w:rFonts w:cs="Arial"/>
              </w:rPr>
              <w:t>***</w:t>
            </w:r>
          </w:p>
        </w:tc>
        <w:tc>
          <w:tcPr>
            <w:tcW w:w="1081" w:type="pct"/>
          </w:tcPr>
          <w:p w14:paraId="005F939A" w14:textId="1AF4D73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Системные учетные записи должны быть заблокированы </w:t>
            </w:r>
          </w:p>
        </w:tc>
        <w:tc>
          <w:tcPr>
            <w:tcW w:w="1036" w:type="pct"/>
          </w:tcPr>
          <w:p w14:paraId="3DF16A0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717DF4A5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daemon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081F572E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bin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35602F4B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mail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460310D6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news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7EA9AB3E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nobody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4E1B70FE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lp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0DCAA9B3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passwd</w:t>
            </w:r>
            <w:proofErr w:type="spellEnd"/>
            <w:r w:rsidRPr="00CF562E">
              <w:rPr>
                <w:rFonts w:cs="Arial"/>
              </w:rPr>
              <w:t xml:space="preserve"> –l </w:t>
            </w:r>
            <w:proofErr w:type="spellStart"/>
            <w:r w:rsidRPr="00CF562E">
              <w:rPr>
                <w:rFonts w:cs="Arial"/>
              </w:rPr>
              <w:t>uucp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3C71AC0A" w14:textId="77777777" w:rsidR="0011287B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usermod</w:t>
            </w:r>
            <w:proofErr w:type="spellEnd"/>
            <w:r w:rsidRPr="00CF562E">
              <w:rPr>
                <w:rFonts w:cs="Arial"/>
              </w:rPr>
              <w:t xml:space="preserve"> –s /s</w:t>
            </w:r>
          </w:p>
          <w:p w14:paraId="32DD014F" w14:textId="61B6CA09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4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bin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nologin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sshd</w:t>
            </w:r>
            <w:proofErr w:type="spellEnd"/>
          </w:p>
          <w:p w14:paraId="6DAE3490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</w:tcPr>
          <w:p w14:paraId="6387FFE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Выполнить следующие команды:</w:t>
            </w:r>
          </w:p>
          <w:p w14:paraId="73711057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# </w:t>
            </w:r>
            <w:proofErr w:type="spellStart"/>
            <w:r w:rsidRPr="00CF562E">
              <w:rPr>
                <w:rFonts w:cs="Arial"/>
              </w:rPr>
              <w:t>cat</w:t>
            </w:r>
            <w:proofErr w:type="spell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passwd</w:t>
            </w:r>
            <w:proofErr w:type="spellEnd"/>
          </w:p>
          <w:p w14:paraId="538CC820" w14:textId="46C5888B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Проверить состояние </w:t>
            </w:r>
            <w:r w:rsidR="00753440" w:rsidRPr="00CF562E">
              <w:rPr>
                <w:rFonts w:cs="Arial"/>
              </w:rPr>
              <w:t>следующих</w:t>
            </w:r>
            <w:r w:rsidRPr="00CF562E">
              <w:rPr>
                <w:rFonts w:cs="Arial"/>
              </w:rPr>
              <w:t xml:space="preserve"> учетных записей:</w:t>
            </w:r>
          </w:p>
          <w:p w14:paraId="5AE64A77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daemon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4FC3A513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bin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1FA0AEAF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mail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725A2ED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news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08C2C718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nobody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335C9BFE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sshd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02D9229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lp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4F236C4D" w14:textId="5F0FA622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uucp</w:t>
            </w:r>
            <w:proofErr w:type="spellEnd"/>
          </w:p>
        </w:tc>
        <w:tc>
          <w:tcPr>
            <w:tcW w:w="1220" w:type="pct"/>
          </w:tcPr>
          <w:p w14:paraId="76654C8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Для учетных записей установлены следующие параметры:</w:t>
            </w:r>
          </w:p>
          <w:p w14:paraId="2736CB24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daemon</w:t>
            </w:r>
            <w:proofErr w:type="spellEnd"/>
            <w:r w:rsidRPr="00CF562E">
              <w:rPr>
                <w:rFonts w:cs="Arial"/>
              </w:rPr>
              <w:t xml:space="preserve"> –  заблокирована;</w:t>
            </w:r>
          </w:p>
          <w:p w14:paraId="7C1BD8C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bin</w:t>
            </w:r>
            <w:proofErr w:type="spellEnd"/>
            <w:r w:rsidRPr="00CF562E">
              <w:rPr>
                <w:rFonts w:cs="Arial"/>
              </w:rPr>
              <w:t xml:space="preserve"> –  заблокирована;</w:t>
            </w:r>
          </w:p>
          <w:p w14:paraId="5357323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mail</w:t>
            </w:r>
            <w:proofErr w:type="spellEnd"/>
            <w:r w:rsidRPr="00CF562E">
              <w:rPr>
                <w:rFonts w:cs="Arial"/>
              </w:rPr>
              <w:t xml:space="preserve"> – заблокирована;</w:t>
            </w:r>
          </w:p>
          <w:p w14:paraId="532D3FC4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news</w:t>
            </w:r>
            <w:proofErr w:type="spellEnd"/>
            <w:r w:rsidRPr="00CF562E">
              <w:rPr>
                <w:rFonts w:cs="Arial"/>
              </w:rPr>
              <w:t xml:space="preserve"> –  заблокирована;</w:t>
            </w:r>
          </w:p>
          <w:p w14:paraId="09F4245D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nobody</w:t>
            </w:r>
            <w:proofErr w:type="spellEnd"/>
            <w:r w:rsidRPr="00CF562E">
              <w:rPr>
                <w:rFonts w:cs="Arial"/>
              </w:rPr>
              <w:t xml:space="preserve"> –  заблокирована;</w:t>
            </w:r>
          </w:p>
          <w:p w14:paraId="7623B54F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wwwrun</w:t>
            </w:r>
            <w:proofErr w:type="spellEnd"/>
            <w:r w:rsidRPr="00CF562E">
              <w:rPr>
                <w:rFonts w:cs="Arial"/>
              </w:rPr>
              <w:t xml:space="preserve"> –  заблокирована;</w:t>
            </w:r>
          </w:p>
          <w:p w14:paraId="52EF9A6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sshd</w:t>
            </w:r>
            <w:proofErr w:type="spellEnd"/>
            <w:r w:rsidRPr="00CF562E">
              <w:rPr>
                <w:rFonts w:cs="Arial"/>
              </w:rPr>
              <w:t xml:space="preserve"> – установлен запрет на вход;</w:t>
            </w:r>
          </w:p>
          <w:p w14:paraId="0F163755" w14:textId="77777777" w:rsidR="0011287B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lp</w:t>
            </w:r>
            <w:proofErr w:type="spellEnd"/>
            <w:r w:rsidRPr="00CF562E">
              <w:rPr>
                <w:rFonts w:cs="Arial"/>
              </w:rPr>
              <w:t xml:space="preserve"> – заблокирована;</w:t>
            </w:r>
          </w:p>
          <w:p w14:paraId="1CFEB518" w14:textId="32D0CB5B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5"/>
              </w:numPr>
              <w:spacing w:after="60" w:line="276" w:lineRule="auto"/>
              <w:ind w:left="214" w:hanging="284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uucp</w:t>
            </w:r>
            <w:proofErr w:type="spellEnd"/>
            <w:r w:rsidRPr="00CF562E">
              <w:rPr>
                <w:rFonts w:cs="Arial"/>
              </w:rPr>
              <w:t xml:space="preserve"> – заблокирована</w:t>
            </w:r>
          </w:p>
        </w:tc>
      </w:tr>
      <w:tr w:rsidR="00845A70" w:rsidRPr="004D385C" w14:paraId="522C06DE" w14:textId="77777777" w:rsidTr="00A7623E">
        <w:trPr>
          <w:cantSplit/>
        </w:trPr>
        <w:tc>
          <w:tcPr>
            <w:tcW w:w="581" w:type="pct"/>
          </w:tcPr>
          <w:p w14:paraId="686A1085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19</w:t>
            </w:r>
          </w:p>
          <w:p w14:paraId="380A1023" w14:textId="29481878" w:rsidR="0068148B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(15.5.1)**</w:t>
            </w:r>
          </w:p>
        </w:tc>
        <w:tc>
          <w:tcPr>
            <w:tcW w:w="1081" w:type="pct"/>
          </w:tcPr>
          <w:p w14:paraId="7519D452" w14:textId="2C849E2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Блокировка бита исполнения командами должна быть </w:t>
            </w:r>
            <w:r w:rsidR="00483FAA" w:rsidRPr="00CF562E">
              <w:rPr>
                <w:rFonts w:cs="Arial"/>
              </w:rPr>
              <w:t>включена</w:t>
            </w:r>
            <w:r w:rsidRPr="00CF562E">
              <w:rPr>
                <w:rFonts w:cs="Arial"/>
              </w:rPr>
              <w:t xml:space="preserve"> </w:t>
            </w:r>
          </w:p>
        </w:tc>
        <w:tc>
          <w:tcPr>
            <w:tcW w:w="1036" w:type="pct"/>
          </w:tcPr>
          <w:p w14:paraId="53E9D9C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7AF3442C" w14:textId="4D5452E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astra-nochmodx-lock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enable</w:t>
            </w:r>
            <w:proofErr w:type="spellEnd"/>
          </w:p>
        </w:tc>
        <w:tc>
          <w:tcPr>
            <w:tcW w:w="1082" w:type="pct"/>
          </w:tcPr>
          <w:p w14:paraId="618B4BE3" w14:textId="36FD36D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Проверить файлы: /</w:t>
            </w:r>
            <w:proofErr w:type="spellStart"/>
            <w:r w:rsidRPr="00CF562E">
              <w:rPr>
                <w:rFonts w:cs="Arial"/>
              </w:rPr>
              <w:t>parsecfs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nochmodx</w:t>
            </w:r>
            <w:proofErr w:type="spell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parsec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nochmodx</w:t>
            </w:r>
            <w:proofErr w:type="spellEnd"/>
          </w:p>
        </w:tc>
        <w:tc>
          <w:tcPr>
            <w:tcW w:w="1220" w:type="pct"/>
          </w:tcPr>
          <w:p w14:paraId="37EB1FB4" w14:textId="2B2CD408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В </w:t>
            </w:r>
            <w:proofErr w:type="gramStart"/>
            <w:r w:rsidRPr="00CF562E">
              <w:rPr>
                <w:rFonts w:cs="Arial"/>
              </w:rPr>
              <w:t>файлах</w:t>
            </w:r>
            <w:proofErr w:type="gram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parsecfs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nochmodx</w:t>
            </w:r>
            <w:proofErr w:type="spell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parsec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nochmodx</w:t>
            </w:r>
            <w:proofErr w:type="spellEnd"/>
            <w:r w:rsidRPr="00CF562E">
              <w:rPr>
                <w:rFonts w:cs="Arial"/>
              </w:rPr>
              <w:t xml:space="preserve"> присутствует значение 1</w:t>
            </w:r>
          </w:p>
        </w:tc>
      </w:tr>
      <w:tr w:rsidR="00845A70" w:rsidRPr="004D385C" w14:paraId="053A4459" w14:textId="77777777" w:rsidTr="00A7623E">
        <w:trPr>
          <w:cantSplit/>
        </w:trPr>
        <w:tc>
          <w:tcPr>
            <w:tcW w:w="581" w:type="pct"/>
          </w:tcPr>
          <w:p w14:paraId="59D08316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20</w:t>
            </w:r>
          </w:p>
          <w:p w14:paraId="7E10619D" w14:textId="08139645" w:rsidR="0068148B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(15.5.5)**</w:t>
            </w:r>
          </w:p>
        </w:tc>
        <w:tc>
          <w:tcPr>
            <w:tcW w:w="1081" w:type="pct"/>
          </w:tcPr>
          <w:p w14:paraId="2DDF56C9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Блокировка трассировки </w:t>
            </w:r>
            <w:proofErr w:type="spellStart"/>
            <w:r w:rsidRPr="00CF562E">
              <w:rPr>
                <w:rFonts w:cs="Arial"/>
              </w:rPr>
              <w:t>ptrace</w:t>
            </w:r>
            <w:proofErr w:type="spellEnd"/>
            <w:r w:rsidRPr="00CF562E">
              <w:rPr>
                <w:rFonts w:cs="Arial"/>
              </w:rPr>
              <w:t xml:space="preserve"> должна быть включена </w:t>
            </w:r>
          </w:p>
          <w:p w14:paraId="557DC49C" w14:textId="7777777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</w:p>
        </w:tc>
        <w:tc>
          <w:tcPr>
            <w:tcW w:w="1036" w:type="pct"/>
          </w:tcPr>
          <w:p w14:paraId="6C11385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54EC892F" w14:textId="6BABE50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astra-ptrace-lock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enable</w:t>
            </w:r>
            <w:proofErr w:type="spellEnd"/>
          </w:p>
        </w:tc>
        <w:tc>
          <w:tcPr>
            <w:tcW w:w="1082" w:type="pct"/>
          </w:tcPr>
          <w:p w14:paraId="3C7D5192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1157BB3A" w14:textId="2EAF31C5" w:rsidR="00845A70" w:rsidRPr="002852E7" w:rsidRDefault="00845A70" w:rsidP="00CF562E">
            <w:pPr>
              <w:widowControl w:val="0"/>
              <w:spacing w:after="60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systemctl</w:t>
            </w:r>
            <w:proofErr w:type="spellEnd"/>
            <w:r w:rsidRPr="002852E7">
              <w:rPr>
                <w:rFonts w:cs="Arial"/>
                <w:lang w:val="en-US"/>
              </w:rPr>
              <w:t xml:space="preserve"> is-enabled </w:t>
            </w:r>
            <w:proofErr w:type="spellStart"/>
            <w:r w:rsidRPr="002852E7">
              <w:rPr>
                <w:rFonts w:cs="Arial"/>
                <w:lang w:val="en-US"/>
              </w:rPr>
              <w:t>astra</w:t>
            </w:r>
            <w:proofErr w:type="spellEnd"/>
            <w:r w:rsidRPr="002852E7">
              <w:rPr>
                <w:rFonts w:cs="Arial"/>
                <w:lang w:val="en-US"/>
              </w:rPr>
              <w:t>-</w:t>
            </w:r>
            <w:proofErr w:type="spellStart"/>
            <w:r w:rsidRPr="002852E7">
              <w:rPr>
                <w:rFonts w:cs="Arial"/>
                <w:lang w:val="en-US"/>
              </w:rPr>
              <w:t>ptrace</w:t>
            </w:r>
            <w:proofErr w:type="spellEnd"/>
            <w:r w:rsidRPr="002852E7">
              <w:rPr>
                <w:rFonts w:cs="Arial"/>
                <w:lang w:val="en-US"/>
              </w:rPr>
              <w:t>-lock</w:t>
            </w:r>
          </w:p>
        </w:tc>
        <w:tc>
          <w:tcPr>
            <w:tcW w:w="1220" w:type="pct"/>
          </w:tcPr>
          <w:p w14:paraId="6DB649CE" w14:textId="12152358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параметра </w:t>
            </w:r>
            <w:proofErr w:type="spellStart"/>
            <w:r w:rsidRPr="00CF562E">
              <w:rPr>
                <w:rFonts w:cs="Arial"/>
              </w:rPr>
              <w:t>astra-ptrace-lock</w:t>
            </w:r>
            <w:proofErr w:type="spellEnd"/>
            <w:r w:rsidRPr="00CF562E">
              <w:rPr>
                <w:rFonts w:cs="Arial"/>
              </w:rPr>
              <w:t xml:space="preserve"> настроено значение </w:t>
            </w:r>
            <w:proofErr w:type="spellStart"/>
            <w:r w:rsidRPr="00CF562E">
              <w:rPr>
                <w:rFonts w:cs="Arial"/>
              </w:rPr>
              <w:t>enabled</w:t>
            </w:r>
            <w:proofErr w:type="spellEnd"/>
          </w:p>
        </w:tc>
      </w:tr>
      <w:tr w:rsidR="00845A70" w:rsidRPr="004D385C" w14:paraId="31B76BE3" w14:textId="77777777" w:rsidTr="00A7623E">
        <w:trPr>
          <w:cantSplit/>
        </w:trPr>
        <w:tc>
          <w:tcPr>
            <w:tcW w:w="581" w:type="pct"/>
          </w:tcPr>
          <w:p w14:paraId="48950FFE" w14:textId="1A012D61" w:rsidR="00E1297F" w:rsidRPr="00CF562E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21</w:t>
            </w:r>
          </w:p>
          <w:p w14:paraId="275CBC03" w14:textId="65707FB0" w:rsidR="00E1297F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(15.2.2)**</w:t>
            </w:r>
          </w:p>
        </w:tc>
        <w:tc>
          <w:tcPr>
            <w:tcW w:w="1081" w:type="pct"/>
          </w:tcPr>
          <w:p w14:paraId="348D25C3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Режим киоска для пользователей должен быть </w:t>
            </w:r>
            <w:proofErr w:type="gramStart"/>
            <w:r w:rsidRPr="00CF562E">
              <w:rPr>
                <w:rFonts w:cs="Arial"/>
              </w:rPr>
              <w:t>включен и настроен</w:t>
            </w:r>
            <w:proofErr w:type="gramEnd"/>
          </w:p>
          <w:p w14:paraId="2BA582FA" w14:textId="7777777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</w:p>
        </w:tc>
        <w:tc>
          <w:tcPr>
            <w:tcW w:w="1036" w:type="pct"/>
          </w:tcPr>
          <w:p w14:paraId="25EE7119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перейти по указанному пути и открыть конфигурационный файл:</w:t>
            </w:r>
          </w:p>
          <w:p w14:paraId="47759BF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parsec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kiosk_mask</w:t>
            </w:r>
            <w:proofErr w:type="spellEnd"/>
            <w:r w:rsidRPr="00CF562E">
              <w:rPr>
                <w:rFonts w:cs="Arial"/>
              </w:rPr>
              <w:t xml:space="preserve"> </w:t>
            </w:r>
          </w:p>
          <w:p w14:paraId="05ECD19C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Исправить маску 0000 на маску 0003</w:t>
            </w:r>
          </w:p>
          <w:p w14:paraId="69320BB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079E7A07" w14:textId="3FF82E3E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mkiosk</w:t>
            </w:r>
            <w:proofErr w:type="spellEnd"/>
            <w:r w:rsidRPr="00CF562E">
              <w:rPr>
                <w:rFonts w:cs="Arial"/>
              </w:rPr>
              <w:t xml:space="preserve"> -u &lt;</w:t>
            </w:r>
            <w:proofErr w:type="spellStart"/>
            <w:r w:rsidRPr="00CF562E">
              <w:rPr>
                <w:rFonts w:cs="Arial"/>
              </w:rPr>
              <w:t>Имя_пользователя</w:t>
            </w:r>
            <w:proofErr w:type="spellEnd"/>
            <w:r w:rsidRPr="00CF562E">
              <w:rPr>
                <w:rFonts w:cs="Arial"/>
              </w:rPr>
              <w:t>&gt;</w:t>
            </w:r>
          </w:p>
        </w:tc>
        <w:tc>
          <w:tcPr>
            <w:tcW w:w="1082" w:type="pct"/>
          </w:tcPr>
          <w:p w14:paraId="2F12D44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проверить файл /</w:t>
            </w:r>
            <w:proofErr w:type="spellStart"/>
            <w:r w:rsidRPr="00CF562E">
              <w:rPr>
                <w:rFonts w:cs="Arial"/>
              </w:rPr>
              <w:t>parsecfs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mode_mask</w:t>
            </w:r>
            <w:proofErr w:type="spellEnd"/>
          </w:p>
          <w:p w14:paraId="65BC23C6" w14:textId="00671DF0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Проверить действующую маску</w:t>
            </w:r>
          </w:p>
        </w:tc>
        <w:tc>
          <w:tcPr>
            <w:tcW w:w="1220" w:type="pct"/>
          </w:tcPr>
          <w:p w14:paraId="7DB55CD6" w14:textId="0EF427C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В </w:t>
            </w:r>
            <w:proofErr w:type="spellStart"/>
            <w:r w:rsidRPr="00CF562E">
              <w:rPr>
                <w:rFonts w:cs="Arial"/>
              </w:rPr>
              <w:t>конфигурацонном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gramStart"/>
            <w:r w:rsidRPr="00CF562E">
              <w:rPr>
                <w:rFonts w:cs="Arial"/>
              </w:rPr>
              <w:t>файле</w:t>
            </w:r>
            <w:proofErr w:type="gram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parsecfs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mode_mask</w:t>
            </w:r>
            <w:proofErr w:type="spellEnd"/>
            <w:r w:rsidRPr="00CF562E">
              <w:rPr>
                <w:rFonts w:cs="Arial"/>
              </w:rPr>
              <w:t xml:space="preserve"> установлено значение маски отличное от 0000</w:t>
            </w:r>
          </w:p>
        </w:tc>
      </w:tr>
      <w:tr w:rsidR="00845A70" w:rsidRPr="004D385C" w14:paraId="16109578" w14:textId="77777777" w:rsidTr="00A7623E">
        <w:trPr>
          <w:cantSplit/>
        </w:trPr>
        <w:tc>
          <w:tcPr>
            <w:tcW w:w="581" w:type="pct"/>
          </w:tcPr>
          <w:p w14:paraId="64B2BDE7" w14:textId="1651DD25" w:rsidR="0068148B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22</w:t>
            </w:r>
          </w:p>
          <w:p w14:paraId="5D9DA284" w14:textId="2A0D4501" w:rsidR="00E1297F" w:rsidRPr="0068148B" w:rsidDel="00EF3026" w:rsidRDefault="0068148B" w:rsidP="006814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(15.4)**</w:t>
            </w:r>
          </w:p>
        </w:tc>
        <w:tc>
          <w:tcPr>
            <w:tcW w:w="1081" w:type="pct"/>
          </w:tcPr>
          <w:p w14:paraId="3DCFE91A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Системные ограничения для пользователей должны быть включены</w:t>
            </w:r>
          </w:p>
          <w:p w14:paraId="382C29F9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36" w:type="pct"/>
          </w:tcPr>
          <w:p w14:paraId="6C2E6CE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1153143F" w14:textId="4C14A752" w:rsidR="00845A70" w:rsidRPr="00CF562E" w:rsidRDefault="00845A70" w:rsidP="00F31ABF">
            <w:pPr>
              <w:widowControl w:val="0"/>
              <w:spacing w:after="60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astra-ulimits-control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enable</w:t>
            </w:r>
            <w:proofErr w:type="spellEnd"/>
          </w:p>
        </w:tc>
        <w:tc>
          <w:tcPr>
            <w:tcW w:w="1082" w:type="pct"/>
          </w:tcPr>
          <w:p w14:paraId="4F63C0B1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40E42037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systemctl</w:t>
            </w:r>
            <w:proofErr w:type="spellEnd"/>
            <w:r w:rsidRPr="002852E7">
              <w:rPr>
                <w:rFonts w:cs="Arial"/>
                <w:lang w:val="en-US"/>
              </w:rPr>
              <w:t xml:space="preserve"> is-enabled </w:t>
            </w:r>
            <w:proofErr w:type="spellStart"/>
            <w:r w:rsidRPr="002852E7">
              <w:rPr>
                <w:rFonts w:cs="Arial"/>
                <w:lang w:val="en-US"/>
              </w:rPr>
              <w:t>astra</w:t>
            </w:r>
            <w:proofErr w:type="spellEnd"/>
            <w:r w:rsidRPr="002852E7">
              <w:rPr>
                <w:rFonts w:cs="Arial"/>
                <w:lang w:val="en-US"/>
              </w:rPr>
              <w:t>-</w:t>
            </w:r>
            <w:proofErr w:type="spellStart"/>
            <w:r w:rsidRPr="002852E7">
              <w:rPr>
                <w:rFonts w:cs="Arial"/>
                <w:lang w:val="en-US"/>
              </w:rPr>
              <w:t>ulimits</w:t>
            </w:r>
            <w:proofErr w:type="spellEnd"/>
            <w:r w:rsidRPr="002852E7">
              <w:rPr>
                <w:rFonts w:cs="Arial"/>
                <w:lang w:val="en-US"/>
              </w:rPr>
              <w:t>-control</w:t>
            </w:r>
          </w:p>
          <w:p w14:paraId="0AB4B6A0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параметры:</w:t>
            </w:r>
          </w:p>
          <w:p w14:paraId="3B3C5FBF" w14:textId="51CEC708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astra-ulimits-control</w:t>
            </w:r>
            <w:proofErr w:type="spellEnd"/>
          </w:p>
        </w:tc>
        <w:tc>
          <w:tcPr>
            <w:tcW w:w="1220" w:type="pct"/>
          </w:tcPr>
          <w:p w14:paraId="1631F855" w14:textId="04B64C83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параметра </w:t>
            </w:r>
            <w:proofErr w:type="spellStart"/>
            <w:r w:rsidRPr="00CF562E">
              <w:rPr>
                <w:rFonts w:cs="Arial"/>
              </w:rPr>
              <w:t>astra-ulimits-control</w:t>
            </w:r>
            <w:proofErr w:type="spellEnd"/>
            <w:r w:rsidRPr="00CF562E">
              <w:rPr>
                <w:rFonts w:cs="Arial"/>
              </w:rPr>
              <w:t xml:space="preserve"> установлено значение </w:t>
            </w:r>
            <w:proofErr w:type="spellStart"/>
            <w:r w:rsidRPr="00CF562E">
              <w:rPr>
                <w:rFonts w:cs="Arial"/>
              </w:rPr>
              <w:t>enable</w:t>
            </w:r>
            <w:proofErr w:type="spellEnd"/>
          </w:p>
        </w:tc>
      </w:tr>
      <w:tr w:rsidR="00845A70" w:rsidRPr="004D385C" w14:paraId="40B0A42A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108DA114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23</w:t>
            </w:r>
          </w:p>
          <w:p w14:paraId="1542E61A" w14:textId="7FDB67B9" w:rsidR="0068148B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(15.5.6)**</w:t>
            </w:r>
          </w:p>
        </w:tc>
        <w:tc>
          <w:tcPr>
            <w:tcW w:w="1081" w:type="pct"/>
            <w:shd w:val="clear" w:color="auto" w:fill="auto"/>
          </w:tcPr>
          <w:p w14:paraId="42822E30" w14:textId="3D06693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Использование клавиши </w:t>
            </w:r>
            <w:proofErr w:type="spellStart"/>
            <w:r w:rsidRPr="00CF562E">
              <w:rPr>
                <w:rFonts w:cs="Arial"/>
              </w:rPr>
              <w:t>SysRq</w:t>
            </w:r>
            <w:proofErr w:type="spellEnd"/>
            <w:r w:rsidRPr="00CF562E">
              <w:rPr>
                <w:rFonts w:cs="Arial"/>
              </w:rPr>
              <w:t xml:space="preserve"> должно быть запрещено</w:t>
            </w:r>
          </w:p>
        </w:tc>
        <w:tc>
          <w:tcPr>
            <w:tcW w:w="1036" w:type="pct"/>
            <w:shd w:val="clear" w:color="auto" w:fill="auto"/>
          </w:tcPr>
          <w:p w14:paraId="3A002BE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sysctl.conf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33A19948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sysctl.conf</w:t>
            </w:r>
            <w:proofErr w:type="spellEnd"/>
            <w:r w:rsidRPr="00CF562E">
              <w:rPr>
                <w:rFonts w:cs="Arial"/>
              </w:rPr>
              <w:t xml:space="preserve"> </w:t>
            </w:r>
          </w:p>
          <w:p w14:paraId="598240DD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 поле </w:t>
            </w:r>
            <w:proofErr w:type="spellStart"/>
            <w:r w:rsidRPr="00CF562E">
              <w:rPr>
                <w:rFonts w:cs="Arial"/>
              </w:rPr>
              <w:t>kernel.sysrq</w:t>
            </w:r>
            <w:proofErr w:type="spellEnd"/>
            <w:r w:rsidRPr="00CF562E">
              <w:rPr>
                <w:rFonts w:cs="Arial"/>
              </w:rPr>
              <w:t xml:space="preserve"> внести значение 0</w:t>
            </w:r>
          </w:p>
          <w:p w14:paraId="1732D0DD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  <w:shd w:val="clear" w:color="auto" w:fill="auto"/>
          </w:tcPr>
          <w:p w14:paraId="74FF32BA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Выполнить следующие команды:</w:t>
            </w:r>
          </w:p>
          <w:p w14:paraId="4271A637" w14:textId="77777777" w:rsidR="001E252F" w:rsidRPr="00CF562E" w:rsidRDefault="001E252F" w:rsidP="001E252F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sysctl.conf</w:t>
            </w:r>
            <w:proofErr w:type="spellEnd"/>
            <w:r w:rsidRPr="00CF562E">
              <w:rPr>
                <w:rFonts w:cs="Arial"/>
              </w:rPr>
              <w:t xml:space="preserve"> </w:t>
            </w:r>
          </w:p>
          <w:p w14:paraId="13837791" w14:textId="1AB97606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Проверить параметр </w:t>
            </w:r>
            <w:proofErr w:type="spellStart"/>
            <w:r w:rsidRPr="00CF562E">
              <w:rPr>
                <w:rFonts w:cs="Arial"/>
              </w:rPr>
              <w:t>kernel.sysrq</w:t>
            </w:r>
            <w:proofErr w:type="spellEnd"/>
          </w:p>
        </w:tc>
        <w:tc>
          <w:tcPr>
            <w:tcW w:w="1220" w:type="pct"/>
            <w:shd w:val="clear" w:color="auto" w:fill="auto"/>
          </w:tcPr>
          <w:p w14:paraId="358EC1E1" w14:textId="57F1857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параметра </w:t>
            </w:r>
            <w:proofErr w:type="spellStart"/>
            <w:r w:rsidRPr="00CF562E">
              <w:rPr>
                <w:rFonts w:cs="Arial"/>
              </w:rPr>
              <w:t>kernel.sysrq</w:t>
            </w:r>
            <w:proofErr w:type="spellEnd"/>
            <w:r w:rsidRPr="00CF562E">
              <w:rPr>
                <w:rFonts w:cs="Arial"/>
              </w:rPr>
              <w:t xml:space="preserve"> установлено значение 0</w:t>
            </w:r>
          </w:p>
        </w:tc>
      </w:tr>
      <w:tr w:rsidR="00845A70" w:rsidRPr="004D385C" w14:paraId="598BFF3A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585BD653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24</w:t>
            </w:r>
          </w:p>
          <w:p w14:paraId="5396A76A" w14:textId="2A9EF448" w:rsidR="0068148B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(15.5.3)</w:t>
            </w:r>
            <w:r w:rsidR="00D77C83">
              <w:rPr>
                <w:rFonts w:cs="Arial"/>
              </w:rPr>
              <w:t>**</w:t>
            </w:r>
          </w:p>
        </w:tc>
        <w:tc>
          <w:tcPr>
            <w:tcW w:w="1081" w:type="pct"/>
            <w:shd w:val="clear" w:color="auto" w:fill="auto"/>
          </w:tcPr>
          <w:p w14:paraId="55A16446" w14:textId="78B6A3A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Исполнение модулей </w:t>
            </w:r>
            <w:proofErr w:type="spellStart"/>
            <w:r w:rsidRPr="00CF562E">
              <w:rPr>
                <w:rFonts w:cs="Arial"/>
              </w:rPr>
              <w:t>Python</w:t>
            </w:r>
            <w:proofErr w:type="spellEnd"/>
            <w:r w:rsidRPr="00CF562E">
              <w:rPr>
                <w:rFonts w:cs="Arial"/>
              </w:rPr>
              <w:t xml:space="preserve"> с расширенным функционалом должно быть заблокировано</w:t>
            </w:r>
          </w:p>
        </w:tc>
        <w:tc>
          <w:tcPr>
            <w:tcW w:w="1036" w:type="pct"/>
            <w:shd w:val="clear" w:color="auto" w:fill="auto"/>
          </w:tcPr>
          <w:p w14:paraId="11B17732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следующие команды:</w:t>
            </w:r>
          </w:p>
          <w:p w14:paraId="603662BF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proofErr w:type="gram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find</w:t>
            </w:r>
            <w:proofErr w:type="gram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/lib/python* -type f -name "_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ctype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*" -exec 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sudo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dpkg-statoverride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--update --add root 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root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640 {} \;.</w:t>
            </w:r>
          </w:p>
          <w:p w14:paraId="2B90B84F" w14:textId="77777777" w:rsidR="00845A70" w:rsidRPr="002852E7" w:rsidRDefault="00845A70" w:rsidP="00CF562E">
            <w:pPr>
              <w:widowControl w:val="0"/>
              <w:spacing w:after="6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082" w:type="pct"/>
            <w:shd w:val="clear" w:color="auto" w:fill="auto"/>
          </w:tcPr>
          <w:p w14:paraId="69FB713C" w14:textId="21773253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проверки выполнения требования необходимо проверить права на все файлы из вывода команды </w:t>
            </w:r>
            <w:proofErr w:type="spellStart"/>
            <w:r w:rsidRPr="00CF562E">
              <w:rPr>
                <w:rFonts w:cs="Arial"/>
              </w:rPr>
              <w:t>find</w:t>
            </w:r>
            <w:proofErr w:type="spell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usr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lib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python</w:t>
            </w:r>
            <w:proofErr w:type="spellEnd"/>
            <w:r w:rsidRPr="00CF562E">
              <w:rPr>
                <w:rFonts w:cs="Arial"/>
              </w:rPr>
              <w:t>* -</w:t>
            </w:r>
            <w:proofErr w:type="spellStart"/>
            <w:r w:rsidRPr="00CF562E">
              <w:rPr>
                <w:rFonts w:cs="Arial"/>
              </w:rPr>
              <w:t>type</w:t>
            </w:r>
            <w:proofErr w:type="spellEnd"/>
            <w:r w:rsidRPr="00CF562E">
              <w:rPr>
                <w:rFonts w:cs="Arial"/>
              </w:rPr>
              <w:t xml:space="preserve"> f -</w:t>
            </w:r>
            <w:proofErr w:type="spellStart"/>
            <w:r w:rsidRPr="00CF562E">
              <w:rPr>
                <w:rFonts w:cs="Arial"/>
              </w:rPr>
              <w:t>name</w:t>
            </w:r>
            <w:proofErr w:type="spellEnd"/>
            <w:r w:rsidRPr="00CF562E">
              <w:rPr>
                <w:rFonts w:cs="Arial"/>
              </w:rPr>
              <w:t xml:space="preserve"> "_</w:t>
            </w:r>
            <w:proofErr w:type="spellStart"/>
            <w:r w:rsidRPr="00CF562E">
              <w:rPr>
                <w:rFonts w:cs="Arial"/>
              </w:rPr>
              <w:t>ctype</w:t>
            </w:r>
            <w:proofErr w:type="spellEnd"/>
            <w:r w:rsidRPr="00CF562E">
              <w:rPr>
                <w:rFonts w:cs="Arial"/>
              </w:rPr>
              <w:t>*" на соответствие требованиям</w:t>
            </w:r>
          </w:p>
        </w:tc>
        <w:tc>
          <w:tcPr>
            <w:tcW w:w="1220" w:type="pct"/>
            <w:shd w:val="clear" w:color="auto" w:fill="auto"/>
          </w:tcPr>
          <w:p w14:paraId="6E33F006" w14:textId="74D25412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Исполнение модулей </w:t>
            </w:r>
            <w:proofErr w:type="spellStart"/>
            <w:r w:rsidRPr="00CF562E">
              <w:rPr>
                <w:rFonts w:cs="Arial"/>
              </w:rPr>
              <w:t>Python</w:t>
            </w:r>
            <w:proofErr w:type="spellEnd"/>
            <w:r w:rsidRPr="00CF562E">
              <w:rPr>
                <w:rFonts w:cs="Arial"/>
              </w:rPr>
              <w:t xml:space="preserve"> с расширенным функционалом запрещено</w:t>
            </w:r>
          </w:p>
        </w:tc>
      </w:tr>
      <w:tr w:rsidR="00845A70" w:rsidRPr="004D385C" w14:paraId="7CF9CE0C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6ACB4762" w14:textId="4232B494" w:rsidR="00E1297F" w:rsidRPr="00CF562E" w:rsidDel="00EF3026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>25</w:t>
            </w:r>
            <w:r w:rsidR="00483FAA">
              <w:rPr>
                <w:rFonts w:cs="Arial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137E6959" w14:textId="6E09EFE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Все неиспользуемые службы должны быть отключены</w:t>
            </w:r>
          </w:p>
        </w:tc>
        <w:tc>
          <w:tcPr>
            <w:tcW w:w="1036" w:type="pct"/>
            <w:shd w:val="clear" w:color="auto" w:fill="auto"/>
          </w:tcPr>
          <w:p w14:paraId="0E447930" w14:textId="2BA440F2" w:rsidR="00845A70" w:rsidRPr="00934970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Для просмотра списка сервисов, стартующих по умолчанию можно воспользоваться командой</w:t>
            </w:r>
            <w:r w:rsidR="00934970" w:rsidRPr="00934970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934970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systemctl</w:t>
            </w:r>
            <w:proofErr w:type="spellEnd"/>
            <w:r w:rsidR="00934970" w:rsidRPr="00934970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r w:rsidR="00934970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is</w:t>
            </w:r>
            <w:r w:rsidR="00934970" w:rsidRPr="00934970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-</w:t>
            </w:r>
            <w:r w:rsidR="00934970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enabled</w:t>
            </w: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.</w:t>
            </w:r>
          </w:p>
          <w:p w14:paraId="73E9D005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Оцените необходимость всех сервисов и отключите 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ненужные</w:t>
            </w:r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. Для удаления сервисов из автозагрузки выполните следующие команды:</w:t>
            </w:r>
          </w:p>
          <w:p w14:paraId="6BDE48C0" w14:textId="01DD9D1A" w:rsidR="00845A70" w:rsidRPr="00CF562E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="00934970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systemctl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r w:rsidR="00934970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disable </w:t>
            </w: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[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service-name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]</w:t>
            </w:r>
          </w:p>
          <w:p w14:paraId="739C40CA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  <w:shd w:val="clear" w:color="auto" w:fill="auto"/>
          </w:tcPr>
          <w:p w14:paraId="4C6E6DD5" w14:textId="2DE09ACE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проверки выполнения требования необходимо проверить вывод команды </w:t>
            </w:r>
            <w:proofErr w:type="spellStart"/>
            <w:r w:rsidR="00934970">
              <w:rPr>
                <w:rFonts w:cs="Arial"/>
                <w:lang w:val="en-US"/>
              </w:rPr>
              <w:t>systemctl</w:t>
            </w:r>
            <w:proofErr w:type="spellEnd"/>
            <w:r w:rsidR="00934970" w:rsidRPr="00934970">
              <w:rPr>
                <w:rFonts w:cs="Arial"/>
              </w:rPr>
              <w:t xml:space="preserve"> </w:t>
            </w:r>
            <w:r w:rsidR="00934970">
              <w:rPr>
                <w:rFonts w:cs="Arial"/>
                <w:lang w:val="en-US"/>
              </w:rPr>
              <w:t>is</w:t>
            </w:r>
            <w:r w:rsidR="00934970" w:rsidRPr="00934970">
              <w:rPr>
                <w:rFonts w:cs="Arial"/>
              </w:rPr>
              <w:t>-</w:t>
            </w:r>
            <w:r w:rsidR="00934970">
              <w:rPr>
                <w:rFonts w:cs="Arial"/>
                <w:lang w:val="en-US"/>
              </w:rPr>
              <w:t>enabled</w:t>
            </w:r>
            <w:r w:rsidRPr="00CF562E">
              <w:rPr>
                <w:rFonts w:cs="Arial"/>
              </w:rPr>
              <w:t xml:space="preserve">, а также вывод команды </w:t>
            </w:r>
            <w:proofErr w:type="spellStart"/>
            <w:r w:rsidRPr="00CF562E">
              <w:rPr>
                <w:rFonts w:cs="Arial"/>
              </w:rPr>
              <w:t>netstat</w:t>
            </w:r>
            <w:proofErr w:type="spellEnd"/>
            <w:r w:rsidRPr="00CF562E">
              <w:rPr>
                <w:rFonts w:cs="Arial"/>
              </w:rPr>
              <w:t xml:space="preserve"> -</w:t>
            </w:r>
            <w:proofErr w:type="spellStart"/>
            <w:r w:rsidRPr="00CF562E">
              <w:rPr>
                <w:rFonts w:cs="Arial"/>
              </w:rPr>
              <w:t>ntulp</w:t>
            </w:r>
            <w:proofErr w:type="spellEnd"/>
            <w:r w:rsidRPr="00CF562E">
              <w:rPr>
                <w:rFonts w:cs="Arial"/>
              </w:rPr>
              <w:t>, на наличие неиспользуемых служб</w:t>
            </w:r>
          </w:p>
        </w:tc>
        <w:tc>
          <w:tcPr>
            <w:tcW w:w="1220" w:type="pct"/>
            <w:shd w:val="clear" w:color="auto" w:fill="auto"/>
          </w:tcPr>
          <w:p w14:paraId="4378664F" w14:textId="2C87B23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Все неиспользуемые службы отключены</w:t>
            </w:r>
          </w:p>
        </w:tc>
      </w:tr>
      <w:tr w:rsidR="00845A70" w:rsidRPr="004D385C" w14:paraId="4D20FB37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29002BE7" w14:textId="77777777" w:rsidR="00E1297F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26</w:t>
            </w:r>
          </w:p>
          <w:p w14:paraId="16628B09" w14:textId="587F0DD3" w:rsidR="0068148B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(7.1)**</w:t>
            </w:r>
          </w:p>
        </w:tc>
        <w:tc>
          <w:tcPr>
            <w:tcW w:w="1081" w:type="pct"/>
            <w:shd w:val="clear" w:color="auto" w:fill="auto"/>
          </w:tcPr>
          <w:p w14:paraId="5D7CA8AB" w14:textId="1013154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Функция принудительной очистки оперативной и дисковой памяти должна быть включена</w:t>
            </w:r>
          </w:p>
        </w:tc>
        <w:tc>
          <w:tcPr>
            <w:tcW w:w="1036" w:type="pct"/>
            <w:shd w:val="clear" w:color="auto" w:fill="auto"/>
          </w:tcPr>
          <w:p w14:paraId="125F7E24" w14:textId="47245AB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Выбрать пункты «Включить очистку разделов страничного обмена» и «Включить очистку освобождаемых </w:t>
            </w:r>
            <w:proofErr w:type="spellStart"/>
            <w:r w:rsidRPr="00CF562E">
              <w:rPr>
                <w:rFonts w:cs="Arial"/>
              </w:rPr>
              <w:t>областеи</w:t>
            </w:r>
            <w:proofErr w:type="spellEnd"/>
            <w:r w:rsidRPr="00CF562E">
              <w:rPr>
                <w:rFonts w:cs="Arial"/>
              </w:rPr>
              <w:t xml:space="preserve">̆ для EXT-разделов» на </w:t>
            </w:r>
            <w:proofErr w:type="gramStart"/>
            <w:r w:rsidRPr="00CF562E">
              <w:rPr>
                <w:rFonts w:cs="Arial"/>
              </w:rPr>
              <w:t>этапе</w:t>
            </w:r>
            <w:proofErr w:type="gramEnd"/>
            <w:r w:rsidRPr="00CF562E">
              <w:rPr>
                <w:rFonts w:cs="Arial"/>
              </w:rPr>
              <w:t xml:space="preserve"> «дополнительные функции безопасности ОС» установки ОС</w:t>
            </w:r>
          </w:p>
        </w:tc>
        <w:tc>
          <w:tcPr>
            <w:tcW w:w="1082" w:type="pct"/>
            <w:shd w:val="clear" w:color="auto" w:fill="auto"/>
          </w:tcPr>
          <w:p w14:paraId="7476F2A2" w14:textId="58B956CE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проверить файл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fstab</w:t>
            </w:r>
            <w:proofErr w:type="spellEnd"/>
            <w:r w:rsidRPr="00CF562E">
              <w:rPr>
                <w:rFonts w:cs="Arial"/>
              </w:rPr>
              <w:t xml:space="preserve"> на наличие параметра </w:t>
            </w:r>
            <w:proofErr w:type="spellStart"/>
            <w:r w:rsidRPr="00CF562E">
              <w:rPr>
                <w:rFonts w:cs="Arial"/>
              </w:rPr>
              <w:t>secdel</w:t>
            </w:r>
            <w:proofErr w:type="spellEnd"/>
            <w:r w:rsidRPr="00CF562E">
              <w:rPr>
                <w:rFonts w:cs="Arial"/>
              </w:rPr>
              <w:t xml:space="preserve"> для монтируемых разделов, а также файл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parsec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swap_wiper.conf</w:t>
            </w:r>
            <w:proofErr w:type="spellEnd"/>
            <w:r w:rsidRPr="00CF562E">
              <w:rPr>
                <w:rFonts w:cs="Arial"/>
              </w:rPr>
              <w:t>, в котором значение параметра ENABLE должно быть равно Y</w:t>
            </w:r>
          </w:p>
        </w:tc>
        <w:tc>
          <w:tcPr>
            <w:tcW w:w="1220" w:type="pct"/>
            <w:shd w:val="clear" w:color="auto" w:fill="auto"/>
          </w:tcPr>
          <w:p w14:paraId="12471C9A" w14:textId="5943F061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Функция принудительной очистки оперативной и дисковой памяти активирована</w:t>
            </w:r>
          </w:p>
        </w:tc>
      </w:tr>
      <w:tr w:rsidR="00845A70" w:rsidRPr="004D385C" w14:paraId="681EBCA0" w14:textId="77777777" w:rsidTr="00A7623E">
        <w:trPr>
          <w:cantSplit/>
        </w:trPr>
        <w:tc>
          <w:tcPr>
            <w:tcW w:w="581" w:type="pct"/>
          </w:tcPr>
          <w:p w14:paraId="727B0895" w14:textId="75F42EAA" w:rsidR="00E1297F" w:rsidRPr="00CF562E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27</w:t>
            </w:r>
          </w:p>
          <w:p w14:paraId="33E12A3E" w14:textId="0CD49DD2" w:rsidR="00E1297F" w:rsidRPr="0068148B" w:rsidDel="00EF3026" w:rsidRDefault="0068148B" w:rsidP="0068148B"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(3.3.4)**</w:t>
            </w:r>
          </w:p>
        </w:tc>
        <w:tc>
          <w:tcPr>
            <w:tcW w:w="1081" w:type="pct"/>
          </w:tcPr>
          <w:p w14:paraId="564734E4" w14:textId="2E5B6C50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всех новых создаваемых пользователями файлов должна быть установлена </w:t>
            </w:r>
            <w:r w:rsidR="00CF562E" w:rsidRPr="00CF562E">
              <w:rPr>
                <w:rFonts w:cs="Arial"/>
              </w:rPr>
              <w:t>ограничивающая</w:t>
            </w:r>
            <w:r w:rsidRPr="00CF562E">
              <w:rPr>
                <w:rFonts w:cs="Arial"/>
              </w:rPr>
              <w:t xml:space="preserve"> маска</w:t>
            </w:r>
          </w:p>
          <w:p w14:paraId="04C4E3F3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</w:p>
          <w:p w14:paraId="601E561A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36" w:type="pct"/>
          </w:tcPr>
          <w:p w14:paraId="1069A1F2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common-session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3F766B0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pam.d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common-session</w:t>
            </w:r>
            <w:proofErr w:type="spellEnd"/>
            <w:r w:rsidRPr="00CF562E">
              <w:rPr>
                <w:rFonts w:cs="Arial"/>
              </w:rPr>
              <w:t xml:space="preserve"> </w:t>
            </w:r>
          </w:p>
          <w:p w14:paraId="3CF4A22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Добавить в конфигурационный файл строку </w:t>
            </w:r>
            <w:proofErr w:type="spellStart"/>
            <w:r w:rsidRPr="00CF562E">
              <w:rPr>
                <w:rFonts w:cs="Arial"/>
              </w:rPr>
              <w:t>session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optional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pam_umask</w:t>
            </w:r>
            <w:proofErr w:type="spellEnd"/>
          </w:p>
          <w:p w14:paraId="0FFE0F0F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С использованием учетной записи администратора перейти по указанному пути и открыть конфигурационный файл 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  <w:r w:rsidRPr="00CF562E">
              <w:rPr>
                <w:rFonts w:cs="Arial"/>
              </w:rPr>
              <w:t>:</w:t>
            </w:r>
          </w:p>
          <w:p w14:paraId="2094783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7AD46736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Для параметра UMASK установить значение 077</w:t>
            </w:r>
          </w:p>
          <w:p w14:paraId="06DA0B86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82" w:type="pct"/>
          </w:tcPr>
          <w:p w14:paraId="41887A47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Выполнить следующие команды:</w:t>
            </w:r>
          </w:p>
          <w:p w14:paraId="2BC7D2C8" w14:textId="77777777" w:rsidR="00845A70" w:rsidRPr="00844A44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E159D6">
              <w:rPr>
                <w:rFonts w:cs="Arial"/>
                <w:lang w:val="en-US"/>
              </w:rPr>
              <w:t>cat</w:t>
            </w:r>
            <w:r w:rsidRPr="00844A44">
              <w:rPr>
                <w:rFonts w:cs="Arial"/>
              </w:rPr>
              <w:t xml:space="preserve"> /</w:t>
            </w:r>
            <w:proofErr w:type="spellStart"/>
            <w:r w:rsidRPr="00E159D6">
              <w:rPr>
                <w:rFonts w:cs="Arial"/>
                <w:lang w:val="en-US"/>
              </w:rPr>
              <w:t>etc</w:t>
            </w:r>
            <w:proofErr w:type="spellEnd"/>
            <w:r w:rsidRPr="00844A44">
              <w:rPr>
                <w:rFonts w:cs="Arial"/>
              </w:rPr>
              <w:t>/</w:t>
            </w:r>
            <w:r w:rsidRPr="00E159D6">
              <w:rPr>
                <w:rFonts w:cs="Arial"/>
                <w:lang w:val="en-US"/>
              </w:rPr>
              <w:t>pam</w:t>
            </w:r>
            <w:r w:rsidRPr="00844A44">
              <w:rPr>
                <w:rFonts w:cs="Arial"/>
              </w:rPr>
              <w:t>.</w:t>
            </w:r>
            <w:r w:rsidRPr="00E159D6">
              <w:rPr>
                <w:rFonts w:cs="Arial"/>
                <w:lang w:val="en-US"/>
              </w:rPr>
              <w:t>d</w:t>
            </w:r>
            <w:r w:rsidRPr="00844A44">
              <w:rPr>
                <w:rFonts w:cs="Arial"/>
              </w:rPr>
              <w:t>/</w:t>
            </w:r>
            <w:r w:rsidRPr="00E159D6">
              <w:rPr>
                <w:rFonts w:cs="Arial"/>
                <w:lang w:val="en-US"/>
              </w:rPr>
              <w:t>common</w:t>
            </w:r>
            <w:r w:rsidRPr="00844A44">
              <w:rPr>
                <w:rFonts w:cs="Arial"/>
              </w:rPr>
              <w:t>-</w:t>
            </w:r>
            <w:r w:rsidRPr="00E159D6">
              <w:rPr>
                <w:rFonts w:cs="Arial"/>
                <w:lang w:val="en-US"/>
              </w:rPr>
              <w:t>session</w:t>
            </w:r>
            <w:r w:rsidRPr="00844A44">
              <w:rPr>
                <w:rFonts w:cs="Arial"/>
              </w:rPr>
              <w:t xml:space="preserve"> </w:t>
            </w:r>
            <w:r w:rsidRPr="00E159D6">
              <w:rPr>
                <w:rFonts w:cs="Arial"/>
                <w:lang w:val="en-US"/>
              </w:rPr>
              <w:t>cat</w:t>
            </w:r>
            <w:r w:rsidRPr="00844A44">
              <w:rPr>
                <w:rFonts w:cs="Arial"/>
              </w:rPr>
              <w:t xml:space="preserve"> /</w:t>
            </w:r>
            <w:proofErr w:type="spellStart"/>
            <w:r w:rsidRPr="00E159D6">
              <w:rPr>
                <w:rFonts w:cs="Arial"/>
                <w:lang w:val="en-US"/>
              </w:rPr>
              <w:t>etc</w:t>
            </w:r>
            <w:proofErr w:type="spellEnd"/>
            <w:r w:rsidRPr="00844A44">
              <w:rPr>
                <w:rFonts w:cs="Arial"/>
              </w:rPr>
              <w:t>/</w:t>
            </w:r>
            <w:r w:rsidRPr="00E159D6">
              <w:rPr>
                <w:rFonts w:cs="Arial"/>
                <w:lang w:val="en-US"/>
              </w:rPr>
              <w:t>login</w:t>
            </w:r>
            <w:r w:rsidRPr="00844A44">
              <w:rPr>
                <w:rFonts w:cs="Arial"/>
              </w:rPr>
              <w:t>.</w:t>
            </w:r>
            <w:proofErr w:type="spellStart"/>
            <w:r w:rsidRPr="00E159D6">
              <w:rPr>
                <w:rFonts w:cs="Arial"/>
                <w:lang w:val="en-US"/>
              </w:rPr>
              <w:t>defs</w:t>
            </w:r>
            <w:proofErr w:type="spellEnd"/>
          </w:p>
          <w:p w14:paraId="2BEE0618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Проверить параметры </w:t>
            </w:r>
            <w:proofErr w:type="spellStart"/>
            <w:r w:rsidRPr="00CF562E">
              <w:rPr>
                <w:rFonts w:cs="Arial"/>
              </w:rPr>
              <w:t>umask</w:t>
            </w:r>
            <w:proofErr w:type="spellEnd"/>
          </w:p>
          <w:p w14:paraId="75F8D29E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220" w:type="pct"/>
          </w:tcPr>
          <w:p w14:paraId="656C8C7A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В конфигурационный файл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pam.d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common-session</w:t>
            </w:r>
            <w:proofErr w:type="spellEnd"/>
            <w:r w:rsidRPr="00CF562E">
              <w:rPr>
                <w:rFonts w:cs="Arial"/>
              </w:rPr>
              <w:t xml:space="preserve"> </w:t>
            </w:r>
          </w:p>
          <w:p w14:paraId="10560249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внесен параметр </w:t>
            </w:r>
            <w:proofErr w:type="spellStart"/>
            <w:r w:rsidRPr="00CF562E">
              <w:rPr>
                <w:rFonts w:cs="Arial"/>
              </w:rPr>
              <w:t>session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optional</w:t>
            </w:r>
            <w:proofErr w:type="spellEnd"/>
            <w:r w:rsidRPr="00CF562E">
              <w:rPr>
                <w:rFonts w:cs="Arial"/>
              </w:rPr>
              <w:t xml:space="preserve"> </w:t>
            </w:r>
            <w:proofErr w:type="spellStart"/>
            <w:r w:rsidRPr="00CF562E">
              <w:rPr>
                <w:rFonts w:cs="Arial"/>
              </w:rPr>
              <w:t>pam_umask</w:t>
            </w:r>
            <w:proofErr w:type="spellEnd"/>
          </w:p>
          <w:p w14:paraId="4EA25574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 конфигурационном </w:t>
            </w:r>
            <w:proofErr w:type="gramStart"/>
            <w:r w:rsidRPr="00CF562E">
              <w:rPr>
                <w:rFonts w:cs="Arial"/>
              </w:rPr>
              <w:t>файле</w:t>
            </w:r>
            <w:proofErr w:type="gram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65B4E76A" w14:textId="44B5200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параметра UMASK установлено значение 077</w:t>
            </w:r>
          </w:p>
        </w:tc>
      </w:tr>
      <w:tr w:rsidR="00845A70" w:rsidRPr="004D385C" w14:paraId="2A582C02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7E372E46" w14:textId="76A0ADA8" w:rsidR="00E1297F" w:rsidRPr="00CF562E" w:rsidDel="00EF3026" w:rsidRDefault="00E1297F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28</w:t>
            </w:r>
            <w:r w:rsidR="00483FAA">
              <w:rPr>
                <w:rFonts w:cs="Arial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2DF99277" w14:textId="77777777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критичных файлов должен быть установлен владелец </w:t>
            </w:r>
            <w:proofErr w:type="spellStart"/>
            <w:r w:rsidRPr="00CF562E">
              <w:rPr>
                <w:rFonts w:cs="Arial"/>
              </w:rPr>
              <w:t>root</w:t>
            </w:r>
            <w:proofErr w:type="spellEnd"/>
            <w:r w:rsidRPr="00CF562E">
              <w:rPr>
                <w:rFonts w:cs="Arial"/>
              </w:rPr>
              <w:t xml:space="preserve"> и ограниченные права, в зависимости от типа файла </w:t>
            </w:r>
          </w:p>
          <w:p w14:paraId="25F71FB4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36" w:type="pct"/>
            <w:shd w:val="clear" w:color="auto" w:fill="auto"/>
          </w:tcPr>
          <w:p w14:paraId="5A74BCF7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С использованием учетной записи администратора выполнить следующий скрипт:</w:t>
            </w:r>
          </w:p>
          <w:p w14:paraId="4B82327C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r w:rsidRPr="002852E7">
              <w:rPr>
                <w:rFonts w:cs="Arial"/>
                <w:lang w:val="en-US"/>
              </w:rPr>
              <w:t>#!/bin/bash</w:t>
            </w:r>
          </w:p>
          <w:p w14:paraId="5CD7A852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passwd</w:t>
            </w:r>
            <w:proofErr w:type="spellEnd"/>
          </w:p>
          <w:p w14:paraId="5861337F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resolv.conf</w:t>
            </w:r>
            <w:proofErr w:type="spellEnd"/>
          </w:p>
          <w:p w14:paraId="24016395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/profile</w:t>
            </w:r>
          </w:p>
          <w:p w14:paraId="645619CD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/hosts</w:t>
            </w:r>
          </w:p>
          <w:p w14:paraId="5628C309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/services</w:t>
            </w:r>
          </w:p>
          <w:p w14:paraId="74CF09E2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sysconfig</w:t>
            </w:r>
            <w:proofErr w:type="spellEnd"/>
            <w:r w:rsidRPr="002852E7">
              <w:rPr>
                <w:rFonts w:cs="Arial"/>
                <w:lang w:val="en-US"/>
              </w:rPr>
              <w:t>/*</w:t>
            </w:r>
          </w:p>
          <w:p w14:paraId="45BB063B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644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ntp.conf</w:t>
            </w:r>
            <w:proofErr w:type="spellEnd"/>
          </w:p>
          <w:p w14:paraId="32EAEB43" w14:textId="1C9F98B2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passwd</w:t>
            </w:r>
            <w:proofErr w:type="spellEnd"/>
          </w:p>
          <w:p w14:paraId="79503D68" w14:textId="31B1B690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resolv.conf</w:t>
            </w:r>
            <w:proofErr w:type="spellEnd"/>
          </w:p>
          <w:p w14:paraId="1650B758" w14:textId="09B57A3F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/profile</w:t>
            </w:r>
          </w:p>
          <w:p w14:paraId="3196687C" w14:textId="121F84C0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/hosts</w:t>
            </w:r>
          </w:p>
          <w:p w14:paraId="72333BC1" w14:textId="5E3486A0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/services</w:t>
            </w:r>
          </w:p>
          <w:p w14:paraId="32884BBB" w14:textId="201D8FE7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sysconfig</w:t>
            </w:r>
            <w:proofErr w:type="spellEnd"/>
            <w:r w:rsidR="00845A70" w:rsidRPr="002852E7">
              <w:rPr>
                <w:rFonts w:cs="Arial"/>
                <w:lang w:val="en-US"/>
              </w:rPr>
              <w:t>/*</w:t>
            </w:r>
          </w:p>
          <w:p w14:paraId="31CE1F13" w14:textId="29265A59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ntp.conf</w:t>
            </w:r>
            <w:proofErr w:type="spellEnd"/>
          </w:p>
          <w:p w14:paraId="4B8AE315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/shadow</w:t>
            </w:r>
          </w:p>
          <w:p w14:paraId="2A368BE6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login.defs</w:t>
            </w:r>
            <w:proofErr w:type="spellEnd"/>
          </w:p>
          <w:p w14:paraId="09A1C648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xinetd.conf</w:t>
            </w:r>
            <w:proofErr w:type="spellEnd"/>
          </w:p>
          <w:p w14:paraId="1E4075D3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fstab</w:t>
            </w:r>
            <w:proofErr w:type="spellEnd"/>
          </w:p>
          <w:p w14:paraId="29F4E5F0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securetty</w:t>
            </w:r>
            <w:proofErr w:type="spellEnd"/>
          </w:p>
          <w:p w14:paraId="3325EA33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crontab</w:t>
            </w:r>
            <w:proofErr w:type="spellEnd"/>
          </w:p>
          <w:p w14:paraId="50968157" w14:textId="77777777" w:rsidR="00845A70" w:rsidRPr="002852E7" w:rsidRDefault="00845A7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spellStart"/>
            <w:r w:rsidRPr="002852E7">
              <w:rPr>
                <w:rFonts w:cs="Arial"/>
                <w:lang w:val="en-US"/>
              </w:rPr>
              <w:t>chmod</w:t>
            </w:r>
            <w:proofErr w:type="spellEnd"/>
            <w:r w:rsidRPr="002852E7">
              <w:rPr>
                <w:rFonts w:cs="Arial"/>
                <w:lang w:val="en-US"/>
              </w:rPr>
              <w:t xml:space="preserve"> 600 /</w:t>
            </w:r>
            <w:proofErr w:type="spellStart"/>
            <w:r w:rsidRPr="002852E7">
              <w:rPr>
                <w:rFonts w:cs="Arial"/>
                <w:lang w:val="en-US"/>
              </w:rPr>
              <w:t>etc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ssh</w:t>
            </w:r>
            <w:proofErr w:type="spellEnd"/>
            <w:r w:rsidRPr="002852E7">
              <w:rPr>
                <w:rFonts w:cs="Arial"/>
                <w:lang w:val="en-US"/>
              </w:rPr>
              <w:t>/</w:t>
            </w:r>
            <w:proofErr w:type="spellStart"/>
            <w:r w:rsidRPr="002852E7">
              <w:rPr>
                <w:rFonts w:cs="Arial"/>
                <w:lang w:val="en-US"/>
              </w:rPr>
              <w:t>sshd_config</w:t>
            </w:r>
            <w:proofErr w:type="spellEnd"/>
          </w:p>
          <w:p w14:paraId="38ECC624" w14:textId="3F64E279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/shadow</w:t>
            </w:r>
          </w:p>
          <w:p w14:paraId="6E7A1D41" w14:textId="1C510324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login.defs</w:t>
            </w:r>
            <w:proofErr w:type="spellEnd"/>
          </w:p>
          <w:p w14:paraId="5DC14012" w14:textId="6AF244FB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xinetd.conf</w:t>
            </w:r>
            <w:proofErr w:type="spellEnd"/>
          </w:p>
          <w:p w14:paraId="59C3DD50" w14:textId="6B4D4745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fstab</w:t>
            </w:r>
            <w:proofErr w:type="spellEnd"/>
          </w:p>
          <w:p w14:paraId="4A0E19AF" w14:textId="0EB40619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securetty</w:t>
            </w:r>
            <w:proofErr w:type="spellEnd"/>
          </w:p>
          <w:p w14:paraId="19FC1D54" w14:textId="2B5AB371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crontab</w:t>
            </w:r>
            <w:proofErr w:type="spellEnd"/>
          </w:p>
          <w:p w14:paraId="77FDCF51" w14:textId="51A2BF08" w:rsidR="00845A70" w:rsidRPr="002852E7" w:rsidRDefault="001C6260" w:rsidP="00CF562E">
            <w:pPr>
              <w:widowControl w:val="0"/>
              <w:spacing w:after="60" w:line="276" w:lineRule="auto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</w:rPr>
              <w:t>с</w:t>
            </w:r>
            <w:proofErr w:type="spellStart"/>
            <w:proofErr w:type="gramEnd"/>
            <w:r w:rsidR="00845A70" w:rsidRPr="002852E7">
              <w:rPr>
                <w:rFonts w:cs="Arial"/>
                <w:lang w:val="en-US"/>
              </w:rPr>
              <w:t>hown</w:t>
            </w:r>
            <w:proofErr w:type="spellEnd"/>
            <w:r w:rsidR="00845A70" w:rsidRPr="002852E7">
              <w:rPr>
                <w:rFonts w:cs="Arial"/>
                <w:lang w:val="en-US"/>
              </w:rPr>
              <w:t xml:space="preserve"> root /</w:t>
            </w:r>
            <w:proofErr w:type="spellStart"/>
            <w:r w:rsidR="00845A70" w:rsidRPr="002852E7">
              <w:rPr>
                <w:rFonts w:cs="Arial"/>
                <w:lang w:val="en-US"/>
              </w:rPr>
              <w:t>etc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ssh</w:t>
            </w:r>
            <w:proofErr w:type="spellEnd"/>
            <w:r w:rsidR="00845A70" w:rsidRPr="002852E7">
              <w:rPr>
                <w:rFonts w:cs="Arial"/>
                <w:lang w:val="en-US"/>
              </w:rPr>
              <w:t>/</w:t>
            </w:r>
            <w:proofErr w:type="spellStart"/>
            <w:r w:rsidR="00845A70" w:rsidRPr="002852E7">
              <w:rPr>
                <w:rFonts w:cs="Arial"/>
                <w:lang w:val="en-US"/>
              </w:rPr>
              <w:t>sshd_config</w:t>
            </w:r>
            <w:proofErr w:type="spellEnd"/>
          </w:p>
          <w:p w14:paraId="14880201" w14:textId="5F075248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автоматизации данной процедуры можно воспользоваться планировщиком задач (</w:t>
            </w:r>
            <w:proofErr w:type="spellStart"/>
            <w:r w:rsidRPr="00CF562E">
              <w:rPr>
                <w:rFonts w:cs="Arial"/>
              </w:rPr>
              <w:t>cron</w:t>
            </w:r>
            <w:proofErr w:type="spellEnd"/>
            <w:r w:rsidRPr="00CF562E">
              <w:rPr>
                <w:rFonts w:cs="Arial"/>
              </w:rPr>
              <w:t>), создав задачу на запу</w:t>
            </w:r>
            <w:proofErr w:type="gramStart"/>
            <w:r w:rsidRPr="00CF562E">
              <w:rPr>
                <w:rFonts w:cs="Arial"/>
              </w:rPr>
              <w:t>ск скр</w:t>
            </w:r>
            <w:proofErr w:type="gramEnd"/>
            <w:r w:rsidRPr="00CF562E">
              <w:rPr>
                <w:rFonts w:cs="Arial"/>
              </w:rPr>
              <w:t>ипта после установки пакетов обновлений системы</w:t>
            </w:r>
          </w:p>
        </w:tc>
        <w:tc>
          <w:tcPr>
            <w:tcW w:w="1082" w:type="pct"/>
            <w:shd w:val="clear" w:color="auto" w:fill="auto"/>
          </w:tcPr>
          <w:p w14:paraId="36EC77BD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Выполнить команду </w:t>
            </w:r>
            <w:proofErr w:type="spellStart"/>
            <w:r w:rsidRPr="00CF562E">
              <w:rPr>
                <w:rFonts w:cs="Arial"/>
              </w:rPr>
              <w:t>ls</w:t>
            </w:r>
            <w:proofErr w:type="spellEnd"/>
            <w:r w:rsidRPr="00CF562E">
              <w:rPr>
                <w:rFonts w:cs="Arial"/>
              </w:rPr>
              <w:t xml:space="preserve"> –l для следующих конфигурационных файлов:</w:t>
            </w:r>
          </w:p>
          <w:p w14:paraId="28BA507F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passwd</w:t>
            </w:r>
            <w:proofErr w:type="spellEnd"/>
          </w:p>
          <w:p w14:paraId="0EAEF2E1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resolv.conf</w:t>
            </w:r>
            <w:proofErr w:type="spellEnd"/>
          </w:p>
          <w:p w14:paraId="68A853F0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/profile</w:t>
            </w:r>
          </w:p>
          <w:p w14:paraId="1CA912DA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/hosts</w:t>
            </w:r>
          </w:p>
          <w:p w14:paraId="1D4507EB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/services</w:t>
            </w:r>
          </w:p>
          <w:p w14:paraId="7C4D8A39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sysconfig</w:t>
            </w:r>
            <w:proofErr w:type="spellEnd"/>
            <w:r w:rsidRPr="00A07F81">
              <w:rPr>
                <w:rFonts w:cs="Arial"/>
                <w:lang w:val="en-US"/>
              </w:rPr>
              <w:t>/*</w:t>
            </w:r>
          </w:p>
          <w:p w14:paraId="45BCB454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ntp.conf</w:t>
            </w:r>
            <w:proofErr w:type="spellEnd"/>
          </w:p>
          <w:p w14:paraId="735ECBA9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/shadow</w:t>
            </w:r>
          </w:p>
          <w:p w14:paraId="16B807BC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login.defs</w:t>
            </w:r>
            <w:proofErr w:type="spellEnd"/>
          </w:p>
          <w:p w14:paraId="2D0D7C28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xinetd.conf</w:t>
            </w:r>
            <w:proofErr w:type="spellEnd"/>
          </w:p>
          <w:p w14:paraId="7960E198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fstab</w:t>
            </w:r>
            <w:proofErr w:type="spellEnd"/>
          </w:p>
          <w:p w14:paraId="14BB86F9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securetty</w:t>
            </w:r>
            <w:proofErr w:type="spellEnd"/>
          </w:p>
          <w:p w14:paraId="7935B095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crontab</w:t>
            </w:r>
            <w:proofErr w:type="spellEnd"/>
          </w:p>
          <w:p w14:paraId="1BC431D4" w14:textId="77777777" w:rsidR="00845A70" w:rsidRPr="00A07F81" w:rsidRDefault="00845A70" w:rsidP="00A07F81">
            <w:pPr>
              <w:pStyle w:val="afffb"/>
              <w:widowControl w:val="0"/>
              <w:numPr>
                <w:ilvl w:val="0"/>
                <w:numId w:val="50"/>
              </w:numPr>
              <w:spacing w:after="60" w:line="276" w:lineRule="auto"/>
              <w:rPr>
                <w:rFonts w:cs="Arial"/>
                <w:lang w:val="en-US"/>
              </w:rPr>
            </w:pPr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etc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ssh</w:t>
            </w:r>
            <w:proofErr w:type="spellEnd"/>
            <w:r w:rsidRPr="00A07F81">
              <w:rPr>
                <w:rFonts w:cs="Arial"/>
                <w:lang w:val="en-US"/>
              </w:rPr>
              <w:t>/</w:t>
            </w:r>
            <w:proofErr w:type="spellStart"/>
            <w:r w:rsidRPr="00A07F81">
              <w:rPr>
                <w:rFonts w:cs="Arial"/>
                <w:lang w:val="en-US"/>
              </w:rPr>
              <w:t>sshd_config</w:t>
            </w:r>
            <w:proofErr w:type="spellEnd"/>
          </w:p>
          <w:p w14:paraId="50B8427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Проверить установленные разрешения</w:t>
            </w:r>
          </w:p>
          <w:p w14:paraId="40C18A06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220" w:type="pct"/>
            <w:shd w:val="clear" w:color="auto" w:fill="auto"/>
          </w:tcPr>
          <w:p w14:paraId="47DBC99E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Владелец </w:t>
            </w:r>
            <w:proofErr w:type="spellStart"/>
            <w:r w:rsidRPr="00CF562E">
              <w:rPr>
                <w:rFonts w:cs="Arial"/>
              </w:rPr>
              <w:t>root</w:t>
            </w:r>
            <w:proofErr w:type="spellEnd"/>
            <w:r w:rsidRPr="00CF562E">
              <w:rPr>
                <w:rFonts w:cs="Arial"/>
              </w:rPr>
              <w:t xml:space="preserve"> и права 644 должны быть установлены для следующих файлов:</w:t>
            </w:r>
          </w:p>
          <w:p w14:paraId="55D2972D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passwd</w:t>
            </w:r>
            <w:proofErr w:type="spellEnd"/>
          </w:p>
          <w:p w14:paraId="0AFE7EF4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resolv.conf</w:t>
            </w:r>
            <w:proofErr w:type="spellEnd"/>
          </w:p>
          <w:p w14:paraId="605915CE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profile</w:t>
            </w:r>
            <w:proofErr w:type="spellEnd"/>
          </w:p>
          <w:p w14:paraId="54A65E65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hosts</w:t>
            </w:r>
            <w:proofErr w:type="spellEnd"/>
          </w:p>
          <w:p w14:paraId="0D802B6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services</w:t>
            </w:r>
            <w:proofErr w:type="spellEnd"/>
          </w:p>
          <w:p w14:paraId="090CBDD2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sysconfig</w:t>
            </w:r>
            <w:proofErr w:type="spellEnd"/>
            <w:r w:rsidRPr="00CF562E">
              <w:rPr>
                <w:rFonts w:cs="Arial"/>
              </w:rPr>
              <w:t>/*</w:t>
            </w:r>
          </w:p>
          <w:p w14:paraId="48DAE0C1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ntp.conf</w:t>
            </w:r>
            <w:proofErr w:type="spellEnd"/>
          </w:p>
          <w:p w14:paraId="0FED2030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Владелец </w:t>
            </w:r>
            <w:proofErr w:type="spellStart"/>
            <w:r w:rsidRPr="00CF562E">
              <w:rPr>
                <w:rFonts w:cs="Arial"/>
              </w:rPr>
              <w:t>root</w:t>
            </w:r>
            <w:proofErr w:type="spellEnd"/>
            <w:r w:rsidRPr="00CF562E">
              <w:rPr>
                <w:rFonts w:cs="Arial"/>
              </w:rPr>
              <w:t xml:space="preserve"> и права 600 должны быть установлены для следующих файлов:</w:t>
            </w:r>
          </w:p>
          <w:p w14:paraId="16F87D46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shadow</w:t>
            </w:r>
            <w:proofErr w:type="spellEnd"/>
          </w:p>
          <w:p w14:paraId="55EAA3DF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login.defs</w:t>
            </w:r>
            <w:proofErr w:type="spellEnd"/>
          </w:p>
          <w:p w14:paraId="259D79C1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xinetd.conf</w:t>
            </w:r>
            <w:proofErr w:type="spellEnd"/>
          </w:p>
          <w:p w14:paraId="2554AF7D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fstab</w:t>
            </w:r>
            <w:proofErr w:type="spellEnd"/>
          </w:p>
          <w:p w14:paraId="3CDD281A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securetty</w:t>
            </w:r>
            <w:proofErr w:type="spellEnd"/>
          </w:p>
          <w:p w14:paraId="0B58312F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crontab</w:t>
            </w:r>
            <w:proofErr w:type="spellEnd"/>
          </w:p>
          <w:p w14:paraId="51639357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6"/>
              </w:numPr>
              <w:spacing w:after="60" w:line="276" w:lineRule="auto"/>
              <w:ind w:left="214" w:hanging="214"/>
              <w:rPr>
                <w:rFonts w:cs="Arial"/>
              </w:rPr>
            </w:pPr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ssh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sshd_config</w:t>
            </w:r>
            <w:proofErr w:type="spellEnd"/>
          </w:p>
          <w:p w14:paraId="5BD8E1B8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</w:tr>
      <w:tr w:rsidR="00845A70" w:rsidRPr="004D385C" w14:paraId="73C14EF0" w14:textId="77777777" w:rsidTr="00EB15E2">
        <w:trPr>
          <w:cantSplit/>
        </w:trPr>
        <w:tc>
          <w:tcPr>
            <w:tcW w:w="581" w:type="pct"/>
            <w:shd w:val="clear" w:color="auto" w:fill="auto"/>
          </w:tcPr>
          <w:p w14:paraId="139D0C3D" w14:textId="52076998" w:rsidR="00804698" w:rsidRPr="00CF562E" w:rsidDel="00EF3026" w:rsidRDefault="00804698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29</w:t>
            </w:r>
            <w:r w:rsidR="00483FAA">
              <w:rPr>
                <w:rFonts w:cs="Arial"/>
              </w:rPr>
              <w:t>***</w:t>
            </w:r>
          </w:p>
        </w:tc>
        <w:tc>
          <w:tcPr>
            <w:tcW w:w="1081" w:type="pct"/>
            <w:shd w:val="clear" w:color="auto" w:fill="auto"/>
          </w:tcPr>
          <w:p w14:paraId="0AEB4CE4" w14:textId="66D23C35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SSH должны быть сконфигурированы параметры безопасности</w:t>
            </w:r>
          </w:p>
        </w:tc>
        <w:tc>
          <w:tcPr>
            <w:tcW w:w="1036" w:type="pct"/>
            <w:shd w:val="clear" w:color="auto" w:fill="auto"/>
          </w:tcPr>
          <w:p w14:paraId="2A5CB285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Отредактировать файл конфигурации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ssh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sshd_config</w:t>
            </w:r>
            <w:proofErr w:type="spellEnd"/>
            <w:r w:rsidRPr="00CF562E">
              <w:rPr>
                <w:rFonts w:cs="Arial"/>
              </w:rPr>
              <w:t xml:space="preserve"> в соответствии со следующим перечнем настроек:</w:t>
            </w:r>
          </w:p>
          <w:p w14:paraId="4139560F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Protocol</w:t>
            </w:r>
            <w:proofErr w:type="spellEnd"/>
            <w:r w:rsidRPr="00CF562E">
              <w:rPr>
                <w:rFonts w:cs="Arial"/>
              </w:rPr>
              <w:t xml:space="preserve"> – 2;</w:t>
            </w:r>
          </w:p>
          <w:p w14:paraId="4FA74AB3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ListenAddress</w:t>
            </w:r>
            <w:proofErr w:type="spellEnd"/>
            <w:r w:rsidRPr="00CF562E">
              <w:rPr>
                <w:rFonts w:cs="Arial"/>
              </w:rPr>
              <w:t xml:space="preserve"> – Определяет IP-адрес интерфейса, к которому </w:t>
            </w:r>
            <w:proofErr w:type="gramStart"/>
            <w:r w:rsidRPr="00CF562E">
              <w:rPr>
                <w:rFonts w:cs="Arial"/>
              </w:rPr>
              <w:t>подключен</w:t>
            </w:r>
            <w:proofErr w:type="gramEnd"/>
            <w:r w:rsidRPr="00CF562E">
              <w:rPr>
                <w:rFonts w:cs="Arial"/>
              </w:rPr>
              <w:t xml:space="preserve"> сокет SSH-демона, рекомендуется указать только те интерфейсы, к которым необходимо подключаться;</w:t>
            </w:r>
          </w:p>
          <w:p w14:paraId="5FE99948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LoginGraceTime</w:t>
            </w:r>
            <w:proofErr w:type="spellEnd"/>
            <w:r w:rsidRPr="00CF562E">
              <w:rPr>
                <w:rFonts w:cs="Arial"/>
              </w:rPr>
              <w:t xml:space="preserve"> – 3m;</w:t>
            </w:r>
          </w:p>
          <w:p w14:paraId="1FAA3A59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PermitRootLogin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608D1DFB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IgnoreRhosts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yes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20C4021F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MaxAuthTries</w:t>
            </w:r>
            <w:proofErr w:type="spellEnd"/>
            <w:r w:rsidRPr="00CF562E">
              <w:rPr>
                <w:rFonts w:cs="Arial"/>
              </w:rPr>
              <w:t xml:space="preserve"> – 6;</w:t>
            </w:r>
          </w:p>
          <w:p w14:paraId="1A92343C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PermitEmptyPasswords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75EA9485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UsePAM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yes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4350B165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TCPKeepAlive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yes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7FF17A4D" w14:textId="09B24BEF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t xml:space="preserve">X11Forwarding –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</w:p>
        </w:tc>
        <w:tc>
          <w:tcPr>
            <w:tcW w:w="1082" w:type="pct"/>
            <w:shd w:val="clear" w:color="auto" w:fill="auto"/>
          </w:tcPr>
          <w:p w14:paraId="1817B3F1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Выполнить следующие команды:</w:t>
            </w:r>
          </w:p>
          <w:p w14:paraId="605EED28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# </w:t>
            </w:r>
            <w:proofErr w:type="spellStart"/>
            <w:r w:rsidRPr="00CF562E">
              <w:rPr>
                <w:rFonts w:cs="Arial"/>
              </w:rPr>
              <w:t>cat</w:t>
            </w:r>
            <w:proofErr w:type="spellEnd"/>
            <w:r w:rsidRPr="00CF562E">
              <w:rPr>
                <w:rFonts w:cs="Arial"/>
              </w:rPr>
              <w:t xml:space="preserve">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ssh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sshd_config</w:t>
            </w:r>
            <w:proofErr w:type="spellEnd"/>
          </w:p>
          <w:p w14:paraId="6DEDD401" w14:textId="34BCF1BF" w:rsidR="00845A70" w:rsidRPr="00CF562E" w:rsidRDefault="00845A70" w:rsidP="00F31ABF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 SSH</w:t>
            </w:r>
          </w:p>
        </w:tc>
        <w:tc>
          <w:tcPr>
            <w:tcW w:w="1220" w:type="pct"/>
            <w:shd w:val="clear" w:color="auto" w:fill="auto"/>
          </w:tcPr>
          <w:p w14:paraId="4F92FA89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Для SSH сконфигурированы следующие параметры:</w:t>
            </w:r>
          </w:p>
          <w:p w14:paraId="54A244EB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Protocol</w:t>
            </w:r>
            <w:proofErr w:type="spellEnd"/>
            <w:r w:rsidRPr="00CF562E">
              <w:rPr>
                <w:rFonts w:cs="Arial"/>
              </w:rPr>
              <w:t xml:space="preserve"> – 2;</w:t>
            </w:r>
          </w:p>
          <w:p w14:paraId="703ABB78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ListenAddress</w:t>
            </w:r>
            <w:proofErr w:type="spellEnd"/>
            <w:r w:rsidRPr="00CF562E">
              <w:rPr>
                <w:rFonts w:cs="Arial"/>
              </w:rPr>
              <w:t xml:space="preserve"> – установлены </w:t>
            </w:r>
            <w:proofErr w:type="gramStart"/>
            <w:r w:rsidRPr="00CF562E">
              <w:rPr>
                <w:rFonts w:cs="Arial"/>
              </w:rPr>
              <w:t>интерфейсы</w:t>
            </w:r>
            <w:proofErr w:type="gramEnd"/>
            <w:r w:rsidRPr="00CF562E">
              <w:rPr>
                <w:rFonts w:cs="Arial"/>
              </w:rPr>
              <w:t xml:space="preserve"> к котором осуществляется подключение;</w:t>
            </w:r>
          </w:p>
          <w:p w14:paraId="1836CB1B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LoginGraceTime</w:t>
            </w:r>
            <w:proofErr w:type="spellEnd"/>
            <w:r w:rsidRPr="00CF562E">
              <w:rPr>
                <w:rFonts w:cs="Arial"/>
              </w:rPr>
              <w:t xml:space="preserve"> – 3m;</w:t>
            </w:r>
          </w:p>
          <w:p w14:paraId="091A7C7D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PermitRootLogin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58268B4B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IgnoreRhosts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yes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59BAABD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MaxAuthTries</w:t>
            </w:r>
            <w:proofErr w:type="spellEnd"/>
            <w:r w:rsidRPr="00CF562E">
              <w:rPr>
                <w:rFonts w:cs="Arial"/>
              </w:rPr>
              <w:t xml:space="preserve"> – 6;</w:t>
            </w:r>
          </w:p>
          <w:p w14:paraId="695E3628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PermitEmptyPasswords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5E509670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UsePAM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yes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54A834D5" w14:textId="77777777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TCPKeepAlive</w:t>
            </w:r>
            <w:proofErr w:type="spellEnd"/>
            <w:r w:rsidRPr="00CF562E">
              <w:rPr>
                <w:rFonts w:cs="Arial"/>
              </w:rPr>
              <w:t xml:space="preserve"> – </w:t>
            </w:r>
            <w:proofErr w:type="spellStart"/>
            <w:r w:rsidRPr="00CF562E">
              <w:rPr>
                <w:rFonts w:cs="Arial"/>
              </w:rPr>
              <w:t>yes</w:t>
            </w:r>
            <w:proofErr w:type="spellEnd"/>
            <w:r w:rsidRPr="00CF562E">
              <w:rPr>
                <w:rFonts w:cs="Arial"/>
              </w:rPr>
              <w:t>;</w:t>
            </w:r>
          </w:p>
          <w:p w14:paraId="57EB2A44" w14:textId="53FFA9AB" w:rsidR="00845A70" w:rsidRPr="00CF562E" w:rsidRDefault="00845A70" w:rsidP="00CF562E">
            <w:pPr>
              <w:pStyle w:val="afffb"/>
              <w:widowControl w:val="0"/>
              <w:numPr>
                <w:ilvl w:val="0"/>
                <w:numId w:val="47"/>
              </w:numPr>
              <w:spacing w:after="60" w:line="276" w:lineRule="auto"/>
              <w:ind w:left="355"/>
              <w:rPr>
                <w:rFonts w:cs="Arial"/>
              </w:rPr>
            </w:pPr>
            <w:r w:rsidRPr="00CF562E">
              <w:rPr>
                <w:rFonts w:cs="Arial"/>
              </w:rPr>
              <w:t xml:space="preserve">X11Forwarding – </w:t>
            </w:r>
            <w:proofErr w:type="spellStart"/>
            <w:r w:rsidRPr="00CF562E">
              <w:rPr>
                <w:rFonts w:cs="Arial"/>
              </w:rPr>
              <w:t>no</w:t>
            </w:r>
            <w:proofErr w:type="spellEnd"/>
          </w:p>
        </w:tc>
      </w:tr>
      <w:tr w:rsidR="00845A70" w:rsidRPr="004D385C" w14:paraId="2CA02535" w14:textId="77777777" w:rsidTr="00A7623E">
        <w:trPr>
          <w:cantSplit/>
        </w:trPr>
        <w:tc>
          <w:tcPr>
            <w:tcW w:w="581" w:type="pct"/>
          </w:tcPr>
          <w:p w14:paraId="0084EE41" w14:textId="77777777" w:rsidR="00804698" w:rsidRDefault="00804698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30</w:t>
            </w:r>
          </w:p>
          <w:p w14:paraId="3393FCEB" w14:textId="5447B3C4" w:rsidR="0068148B" w:rsidRPr="00CF562E" w:rsidDel="00EF3026" w:rsidRDefault="0068148B" w:rsidP="00CF562E">
            <w:pPr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(8.4)**</w:t>
            </w:r>
          </w:p>
        </w:tc>
        <w:tc>
          <w:tcPr>
            <w:tcW w:w="1081" w:type="pct"/>
          </w:tcPr>
          <w:p w14:paraId="4F5AA467" w14:textId="77ED3D2F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 xml:space="preserve">Контроль целостности файлов должен быть </w:t>
            </w:r>
            <w:proofErr w:type="gramStart"/>
            <w:r w:rsidRPr="00CF562E">
              <w:rPr>
                <w:rFonts w:cs="Arial"/>
              </w:rPr>
              <w:t>включен и настроен</w:t>
            </w:r>
            <w:proofErr w:type="gramEnd"/>
          </w:p>
        </w:tc>
        <w:tc>
          <w:tcPr>
            <w:tcW w:w="1036" w:type="pct"/>
          </w:tcPr>
          <w:p w14:paraId="63512AE9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Открыть для редактирования файл 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afick.conf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. Все добавляемые файлы и каталоги добавляются в виде строк согласно шаблону:</w:t>
            </w:r>
          </w:p>
          <w:p w14:paraId="3BE809C8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&lt;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Файл_или_каталог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&gt; GOST</w:t>
            </w:r>
          </w:p>
          <w:p w14:paraId="4FCC0F07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ind w:firstLine="0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Необходимо добавить в файл конфигурации следующие файлы и каталоги:</w:t>
            </w:r>
          </w:p>
          <w:p w14:paraId="6269636C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файлы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образов ядра ОС:</w:t>
            </w:r>
          </w:p>
          <w:p w14:paraId="001804F3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      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boot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vmlinuz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-*</w:t>
            </w:r>
          </w:p>
          <w:p w14:paraId="3482822B" w14:textId="15140C84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2)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файлы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образов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временнои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файловои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системы,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используемои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ядром ОС при н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а-</w:t>
            </w:r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чальнои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загрузке (добавляются</w:t>
            </w:r>
            <w:r w:rsidR="00F31ABF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в список контроля целостности </w:t>
            </w: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создания </w:t>
            </w:r>
            <w:r w:rsidR="00F31ABF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по</w:t>
            </w: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сле выполнения всех необходимых операций по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настройке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требующих обновления образов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временнои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файловои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системы):</w:t>
            </w:r>
          </w:p>
          <w:p w14:paraId="0DC885B1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boot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initrd.img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-*</w:t>
            </w:r>
          </w:p>
          <w:p w14:paraId="60BD7EC9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меню загрузчика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grub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:</w:t>
            </w:r>
          </w:p>
          <w:p w14:paraId="60B5DAA8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boot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grub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menu.lst</w:t>
            </w:r>
            <w:proofErr w:type="spellEnd"/>
          </w:p>
          <w:p w14:paraId="3B923F9D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4)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определяющии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используемыи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по умолчанию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графич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е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-</w:t>
            </w:r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скии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дисплейныи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менеджер:</w:t>
            </w:r>
          </w:p>
          <w:p w14:paraId="749F490B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/X11/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default-display-manager</w:t>
            </w:r>
            <w:proofErr w:type="spellEnd"/>
          </w:p>
          <w:p w14:paraId="1DC21120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5)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настройки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файловых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системы, доступных для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монт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-</w:t>
            </w:r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рования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через NFS:</w:t>
            </w:r>
          </w:p>
          <w:p w14:paraId="3917C248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exports</w:t>
            </w:r>
            <w:proofErr w:type="spellEnd"/>
          </w:p>
          <w:p w14:paraId="5F850CD6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6)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содержащии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информацию о различных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устройствах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хранения и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файловых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системах:</w:t>
            </w:r>
          </w:p>
          <w:p w14:paraId="0E4A4EED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fstab</w:t>
            </w:r>
            <w:proofErr w:type="spellEnd"/>
          </w:p>
          <w:p w14:paraId="53C2A420" w14:textId="41C22C3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7)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содержащии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перечень локальных групп О</w:t>
            </w:r>
            <w:r w:rsidR="00F31ABF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С (добавляется в список контро</w:t>
            </w: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ля целостности после создания всех необходимых групп):</w:t>
            </w:r>
          </w:p>
          <w:p w14:paraId="6D1F4B25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group</w:t>
            </w:r>
            <w:proofErr w:type="spellEnd"/>
          </w:p>
          <w:p w14:paraId="6492BD61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8) скрипты для запуска сервисов в каталоге</w:t>
            </w:r>
          </w:p>
          <w:p w14:paraId="6C7824A7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init.d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</w:p>
          <w:p w14:paraId="58230284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9)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определяющии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параметры работы первого процесса пользовательского режима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init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:</w:t>
            </w:r>
          </w:p>
          <w:p w14:paraId="522478DD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inittab</w:t>
            </w:r>
            <w:proofErr w:type="spellEnd"/>
          </w:p>
          <w:p w14:paraId="5C3D9A3D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10) конфигурационные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файлы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, определяющие порядок работы PAM-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модулеи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̆:</w:t>
            </w:r>
          </w:p>
          <w:p w14:paraId="4252FBD7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pam.conf</w:t>
            </w:r>
            <w:proofErr w:type="spellEnd"/>
          </w:p>
          <w:p w14:paraId="04942D3E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chfn</w:t>
            </w:r>
            <w:proofErr w:type="spellEnd"/>
          </w:p>
          <w:p w14:paraId="43985799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chsh</w:t>
            </w:r>
            <w:proofErr w:type="spellEnd"/>
          </w:p>
          <w:p w14:paraId="46656BA3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/common-account</w:t>
            </w:r>
          </w:p>
          <w:p w14:paraId="3BDF2B00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account.pam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-old</w:t>
            </w:r>
          </w:p>
          <w:p w14:paraId="7B817038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auth</w:t>
            </w:r>
            <w:proofErr w:type="spellEnd"/>
          </w:p>
          <w:p w14:paraId="2FBB10A7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auth.pam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-old</w:t>
            </w:r>
          </w:p>
          <w:p w14:paraId="367A9755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/common-password</w:t>
            </w:r>
          </w:p>
          <w:p w14:paraId="180C685B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password.pam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-old</w:t>
            </w:r>
          </w:p>
          <w:p w14:paraId="2F0C21AF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/common-session</w:t>
            </w:r>
          </w:p>
          <w:p w14:paraId="7F74FA02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/common-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session.pam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-old</w:t>
            </w:r>
          </w:p>
          <w:p w14:paraId="45A80AD9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cron</w:t>
            </w:r>
            <w:proofErr w:type="spellEnd"/>
          </w:p>
          <w:p w14:paraId="5AB504DE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/cups</w:t>
            </w:r>
          </w:p>
          <w:p w14:paraId="6D8890E9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cvs</w:t>
            </w:r>
            <w:proofErr w:type="spellEnd"/>
          </w:p>
          <w:p w14:paraId="2B2C39CD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/dovecot</w:t>
            </w:r>
          </w:p>
          <w:p w14:paraId="5AB22A63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/fly-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dm</w:t>
            </w:r>
            <w:proofErr w:type="spellEnd"/>
          </w:p>
          <w:p w14:paraId="00110BA9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/fly-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dm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-np</w:t>
            </w:r>
          </w:p>
          <w:p w14:paraId="28F8F0E4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/login</w:t>
            </w:r>
          </w:p>
          <w:p w14:paraId="713E31E5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/other</w:t>
            </w:r>
          </w:p>
          <w:p w14:paraId="7A0D0836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passwd</w:t>
            </w:r>
            <w:proofErr w:type="spellEnd"/>
          </w:p>
          <w:p w14:paraId="610100B8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polkit</w:t>
            </w:r>
            <w:proofErr w:type="spellEnd"/>
          </w:p>
          <w:p w14:paraId="7E856B7B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/samba</w:t>
            </w:r>
          </w:p>
          <w:p w14:paraId="5F794950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sshd</w:t>
            </w:r>
            <w:proofErr w:type="spellEnd"/>
          </w:p>
          <w:p w14:paraId="4AFE772D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su</w:t>
            </w:r>
            <w:proofErr w:type="spellEnd"/>
          </w:p>
          <w:p w14:paraId="1F2ECF84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pam.d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sumac.xauth</w:t>
            </w:r>
            <w:proofErr w:type="spellEnd"/>
          </w:p>
          <w:p w14:paraId="61DBD072" w14:textId="34658D29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11)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содержащии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перечень локальных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пользо</w:t>
            </w:r>
            <w:r w:rsidR="00F31ABF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вателеи</w:t>
            </w:r>
            <w:proofErr w:type="spellEnd"/>
            <w:r w:rsidR="00F31ABF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ОС (добавляется в спи</w:t>
            </w: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сок контроля целостности после создания всех необходимых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пользователеи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̆): 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passwd</w:t>
            </w:r>
            <w:proofErr w:type="spellEnd"/>
          </w:p>
          <w:p w14:paraId="48D888EB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12) символические ссылки на скрипты для запуска сервисов в каталогах:</w:t>
            </w:r>
          </w:p>
          <w:p w14:paraId="3609819A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rc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*</w:t>
            </w:r>
          </w:p>
          <w:p w14:paraId="25BDCFCE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13)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определяющии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перечень терминалов, с которых с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у-</w:t>
            </w:r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перпользователь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root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может регистрироваться в системе:</w:t>
            </w:r>
          </w:p>
          <w:p w14:paraId="7DD9EA06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securetty</w:t>
            </w:r>
            <w:proofErr w:type="spellEnd"/>
          </w:p>
          <w:p w14:paraId="2BF3E05E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14)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определяющии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перечень регистрируемых оболочек в ОС:</w:t>
            </w:r>
          </w:p>
          <w:p w14:paraId="45F3371C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shells</w:t>
            </w:r>
            <w:proofErr w:type="spellEnd"/>
          </w:p>
          <w:p w14:paraId="1E961985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15)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конфигурационныи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̆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</w:t>
            </w:r>
            <w:proofErr w:type="gram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л</w:t>
            </w:r>
            <w:proofErr w:type="spellEnd"/>
            <w:proofErr w:type="gram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содержащии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значения параметров ядра:</w:t>
            </w:r>
          </w:p>
          <w:p w14:paraId="7F5DCFD1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     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etc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sysctl.conf</w:t>
            </w:r>
            <w:proofErr w:type="spellEnd"/>
          </w:p>
          <w:p w14:paraId="4CFA7039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16) модули ядра, входящие в подсистему безопасности PARSEC:</w:t>
            </w:r>
          </w:p>
          <w:p w14:paraId="3EB018BE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/lib/modules/*/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misc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digsig_verif.ko</w:t>
            </w:r>
            <w:proofErr w:type="spellEnd"/>
          </w:p>
          <w:p w14:paraId="04B2094B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/lib/modules/*/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misc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parsec.ko</w:t>
            </w:r>
            <w:proofErr w:type="spellEnd"/>
          </w:p>
          <w:p w14:paraId="3D1B34AC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/lib/modules/*/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misc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/parsec-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cifs.ko</w:t>
            </w:r>
            <w:proofErr w:type="spellEnd"/>
          </w:p>
          <w:p w14:paraId="57C08DB0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C помощью команд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lsmod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modinfo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можно определить перечень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модулеи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̆ ядра, подлежащих контролю целостности средствами АПМДЗ.</w:t>
            </w:r>
          </w:p>
          <w:p w14:paraId="110885A9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17) PAM-модули в каталоге:</w:t>
            </w:r>
          </w:p>
          <w:p w14:paraId="0EFC6D61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     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lib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security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pam</w:t>
            </w:r>
            <w:proofErr w:type="spellEnd"/>
          </w:p>
          <w:p w14:paraId="04FCD292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18) системные исполняемые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файлы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в каталоге:</w:t>
            </w:r>
          </w:p>
          <w:p w14:paraId="7226E495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sbin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/</w:t>
            </w:r>
          </w:p>
          <w:p w14:paraId="591C1526" w14:textId="77777777" w:rsidR="00845A70" w:rsidRPr="00CF562E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19) исполняемые </w:t>
            </w:r>
            <w:proofErr w:type="spellStart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файлы</w:t>
            </w:r>
            <w:proofErr w:type="spellEnd"/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в каталогах:</w:t>
            </w:r>
          </w:p>
          <w:p w14:paraId="256437BC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 xml:space="preserve">      </w:t>
            </w: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/bin/</w:t>
            </w:r>
          </w:p>
          <w:p w14:paraId="10BAF47A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     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sbin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</w:p>
          <w:p w14:paraId="6F41A33D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     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/bin/</w:t>
            </w:r>
          </w:p>
          <w:p w14:paraId="442060D5" w14:textId="77777777" w:rsidR="00845A70" w:rsidRPr="002852E7" w:rsidRDefault="00845A70" w:rsidP="00CF562E">
            <w:pPr>
              <w:pStyle w:val="affffff1"/>
              <w:widowControl w:val="0"/>
              <w:spacing w:line="240" w:lineRule="auto"/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</w:pPr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 xml:space="preserve">      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sbin</w:t>
            </w:r>
            <w:proofErr w:type="spellEnd"/>
            <w:r w:rsidRPr="002852E7">
              <w:rPr>
                <w:rFonts w:eastAsia="Times New Roman" w:cs="Arial"/>
                <w:spacing w:val="0"/>
                <w:sz w:val="24"/>
                <w:szCs w:val="24"/>
                <w:lang w:val="en-US" w:eastAsia="ru-RU"/>
              </w:rPr>
              <w:t>/</w:t>
            </w:r>
          </w:p>
          <w:p w14:paraId="292FA705" w14:textId="77777777" w:rsidR="00845A70" w:rsidRPr="00CF562E" w:rsidRDefault="00845A70" w:rsidP="00F31ABF">
            <w:pPr>
              <w:pStyle w:val="affffff1"/>
              <w:widowControl w:val="0"/>
              <w:spacing w:line="240" w:lineRule="auto"/>
              <w:ind w:firstLine="0"/>
              <w:jc w:val="left"/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</w:pPr>
            <w:r w:rsidRPr="00CF562E">
              <w:rPr>
                <w:rFonts w:eastAsia="Times New Roman" w:cs="Arial"/>
                <w:spacing w:val="0"/>
                <w:sz w:val="24"/>
                <w:szCs w:val="24"/>
                <w:lang w:eastAsia="ru-RU"/>
              </w:rPr>
              <w:t>Запустить задачу контроль целостности:</w:t>
            </w:r>
          </w:p>
          <w:p w14:paraId="6361E5DF" w14:textId="242723EA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  <w:proofErr w:type="spellStart"/>
            <w:r w:rsidRPr="00CF562E">
              <w:rPr>
                <w:rFonts w:cs="Arial"/>
              </w:rPr>
              <w:t>afick</w:t>
            </w:r>
            <w:proofErr w:type="spellEnd"/>
            <w:r w:rsidRPr="00CF562E">
              <w:rPr>
                <w:rFonts w:cs="Arial"/>
              </w:rPr>
              <w:t xml:space="preserve"> -i</w:t>
            </w:r>
          </w:p>
        </w:tc>
        <w:tc>
          <w:tcPr>
            <w:tcW w:w="1082" w:type="pct"/>
          </w:tcPr>
          <w:p w14:paraId="3DBC8FC7" w14:textId="0C998B39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Для проверки выполнения требования необходимо проверить файл /</w:t>
            </w:r>
            <w:proofErr w:type="spellStart"/>
            <w:r w:rsidRPr="00CF562E">
              <w:rPr>
                <w:rFonts w:cs="Arial"/>
              </w:rPr>
              <w:t>etc</w:t>
            </w:r>
            <w:proofErr w:type="spellEnd"/>
            <w:r w:rsidRPr="00CF562E">
              <w:rPr>
                <w:rFonts w:cs="Arial"/>
              </w:rPr>
              <w:t>/</w:t>
            </w:r>
            <w:proofErr w:type="spellStart"/>
            <w:r w:rsidRPr="00CF562E">
              <w:rPr>
                <w:rFonts w:cs="Arial"/>
              </w:rPr>
              <w:t>afick.conf</w:t>
            </w:r>
            <w:proofErr w:type="spellEnd"/>
            <w:r w:rsidRPr="00CF562E">
              <w:rPr>
                <w:rFonts w:cs="Arial"/>
              </w:rPr>
              <w:t xml:space="preserve"> на соответствие требованиям, а также планировщик заданий </w:t>
            </w:r>
            <w:proofErr w:type="spellStart"/>
            <w:r w:rsidRPr="00CF562E">
              <w:rPr>
                <w:rFonts w:cs="Arial"/>
              </w:rPr>
              <w:t>cron</w:t>
            </w:r>
            <w:proofErr w:type="spellEnd"/>
            <w:r w:rsidRPr="00CF562E">
              <w:rPr>
                <w:rFonts w:cs="Arial"/>
              </w:rPr>
              <w:t xml:space="preserve"> на наличие задания контроля целостности</w:t>
            </w:r>
          </w:p>
        </w:tc>
        <w:tc>
          <w:tcPr>
            <w:tcW w:w="1220" w:type="pct"/>
          </w:tcPr>
          <w:p w14:paraId="05E49120" w14:textId="797EBA8F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Функция контроля целостности активирована</w:t>
            </w:r>
          </w:p>
        </w:tc>
      </w:tr>
      <w:tr w:rsidR="00845A70" w:rsidRPr="004D385C" w14:paraId="11596894" w14:textId="77777777" w:rsidTr="00A7623E">
        <w:trPr>
          <w:cantSplit/>
        </w:trPr>
        <w:tc>
          <w:tcPr>
            <w:tcW w:w="581" w:type="pct"/>
          </w:tcPr>
          <w:p w14:paraId="16C03F05" w14:textId="79D83E05" w:rsidR="00804698" w:rsidRPr="00CF562E" w:rsidDel="00EF3026" w:rsidRDefault="00804698" w:rsidP="00CF562E">
            <w:pPr>
              <w:widowControl w:val="0"/>
              <w:jc w:val="center"/>
              <w:rPr>
                <w:rFonts w:cs="Arial"/>
              </w:rPr>
            </w:pPr>
            <w:r w:rsidRPr="00CF562E">
              <w:rPr>
                <w:rFonts w:cs="Arial"/>
              </w:rPr>
              <w:lastRenderedPageBreak/>
              <w:t>31</w:t>
            </w:r>
            <w:r w:rsidR="00483FAA">
              <w:rPr>
                <w:rFonts w:cs="Arial"/>
              </w:rPr>
              <w:t>***</w:t>
            </w:r>
          </w:p>
        </w:tc>
        <w:tc>
          <w:tcPr>
            <w:tcW w:w="1081" w:type="pct"/>
          </w:tcPr>
          <w:p w14:paraId="49734FAD" w14:textId="32A02910" w:rsidR="00845A70" w:rsidRPr="00CF562E" w:rsidRDefault="00845A70" w:rsidP="00CF562E">
            <w:pPr>
              <w:widowControl w:val="0"/>
              <w:spacing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 xml:space="preserve">Для всех регистрируемых событий должны </w:t>
            </w:r>
            <w:r w:rsidR="0011287B" w:rsidRPr="00CF562E">
              <w:rPr>
                <w:rFonts w:cs="Arial"/>
              </w:rPr>
              <w:t>фиксироваться успешные</w:t>
            </w:r>
            <w:r w:rsidRPr="00CF562E">
              <w:rPr>
                <w:rFonts w:cs="Arial"/>
              </w:rPr>
              <w:t xml:space="preserve">, и неуспешные действия пользователя </w:t>
            </w:r>
          </w:p>
          <w:p w14:paraId="683E5158" w14:textId="77777777" w:rsidR="00845A70" w:rsidRPr="00CF562E" w:rsidRDefault="00845A70" w:rsidP="00CF562E">
            <w:pPr>
              <w:widowControl w:val="0"/>
              <w:spacing w:after="60"/>
              <w:jc w:val="center"/>
              <w:rPr>
                <w:rFonts w:cs="Arial"/>
              </w:rPr>
            </w:pPr>
          </w:p>
        </w:tc>
        <w:tc>
          <w:tcPr>
            <w:tcW w:w="1036" w:type="pct"/>
          </w:tcPr>
          <w:p w14:paraId="67C48E4A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Под учетной записью с правами администратора перейти по указанному пути:</w:t>
            </w:r>
          </w:p>
          <w:p w14:paraId="7A93A30B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Панель управления\Безопасность\Политика безопасности\Аудит</w:t>
            </w:r>
            <w:proofErr w:type="gramStart"/>
            <w:r w:rsidRPr="00CF562E">
              <w:rPr>
                <w:rFonts w:cs="Arial"/>
              </w:rPr>
              <w:t>\П</w:t>
            </w:r>
            <w:proofErr w:type="gramEnd"/>
            <w:r w:rsidRPr="00CF562E">
              <w:rPr>
                <w:rFonts w:cs="Arial"/>
              </w:rPr>
              <w:t>о умолчанию</w:t>
            </w:r>
          </w:p>
          <w:p w14:paraId="39C39574" w14:textId="0CE2C7FF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Выбрать Успех и Отказ для всех регистрируемых действий</w:t>
            </w:r>
          </w:p>
        </w:tc>
        <w:tc>
          <w:tcPr>
            <w:tcW w:w="1082" w:type="pct"/>
          </w:tcPr>
          <w:p w14:paraId="731F43CC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Под учетной записью с правами администратора перейти по указанному пути:</w:t>
            </w:r>
          </w:p>
          <w:p w14:paraId="1178D1DD" w14:textId="77777777" w:rsidR="00845A70" w:rsidRPr="00CF562E" w:rsidRDefault="00845A70" w:rsidP="00CF562E">
            <w:pPr>
              <w:widowControl w:val="0"/>
              <w:spacing w:after="60" w:line="276" w:lineRule="auto"/>
              <w:rPr>
                <w:rFonts w:cs="Arial"/>
              </w:rPr>
            </w:pPr>
            <w:r w:rsidRPr="00CF562E">
              <w:rPr>
                <w:rFonts w:cs="Arial"/>
              </w:rPr>
              <w:t>Панель управления\Безопасность\Политика безопасности\Аудит</w:t>
            </w:r>
            <w:proofErr w:type="gramStart"/>
            <w:r w:rsidRPr="00CF562E">
              <w:rPr>
                <w:rFonts w:cs="Arial"/>
              </w:rPr>
              <w:t>\П</w:t>
            </w:r>
            <w:proofErr w:type="gramEnd"/>
            <w:r w:rsidRPr="00CF562E">
              <w:rPr>
                <w:rFonts w:cs="Arial"/>
              </w:rPr>
              <w:t>о умолчанию</w:t>
            </w:r>
          </w:p>
          <w:p w14:paraId="1F495FFB" w14:textId="6317BC5D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r w:rsidRPr="00CF562E">
              <w:rPr>
                <w:rFonts w:cs="Arial"/>
              </w:rPr>
              <w:t>Проверить параметры регистрации событий</w:t>
            </w:r>
          </w:p>
        </w:tc>
        <w:tc>
          <w:tcPr>
            <w:tcW w:w="1220" w:type="pct"/>
          </w:tcPr>
          <w:p w14:paraId="5CF3D5AE" w14:textId="20A214A7" w:rsidR="00845A70" w:rsidRPr="00CF562E" w:rsidRDefault="00845A70" w:rsidP="00CF562E">
            <w:pPr>
              <w:widowControl w:val="0"/>
              <w:spacing w:after="60"/>
              <w:rPr>
                <w:rFonts w:cs="Arial"/>
              </w:rPr>
            </w:pPr>
            <w:proofErr w:type="gramStart"/>
            <w:r w:rsidRPr="00CF562E">
              <w:rPr>
                <w:rFonts w:cs="Arial"/>
              </w:rPr>
              <w:t>Выбраны</w:t>
            </w:r>
            <w:proofErr w:type="gramEnd"/>
            <w:r w:rsidRPr="00CF562E">
              <w:rPr>
                <w:rFonts w:cs="Arial"/>
              </w:rPr>
              <w:t xml:space="preserve"> Успех и Отказ для всех </w:t>
            </w:r>
            <w:proofErr w:type="spellStart"/>
            <w:r w:rsidRPr="00CF562E">
              <w:rPr>
                <w:rFonts w:cs="Arial"/>
              </w:rPr>
              <w:t>аудируемых</w:t>
            </w:r>
            <w:proofErr w:type="spellEnd"/>
            <w:r w:rsidRPr="00CF562E">
              <w:rPr>
                <w:rFonts w:cs="Arial"/>
              </w:rPr>
              <w:t xml:space="preserve"> действий</w:t>
            </w:r>
          </w:p>
        </w:tc>
      </w:tr>
    </w:tbl>
    <w:p w14:paraId="723CE5CE" w14:textId="77777777" w:rsidR="004545A5" w:rsidRDefault="004545A5" w:rsidP="006F6E8C">
      <w:pPr>
        <w:spacing w:before="120" w:after="200" w:line="276" w:lineRule="auto"/>
        <w:rPr>
          <w:rFonts w:ascii="Arial" w:hAnsi="Arial" w:cs="Arial"/>
        </w:rPr>
      </w:pPr>
    </w:p>
    <w:p w14:paraId="05CB06FC" w14:textId="7550D585" w:rsidR="00840D75" w:rsidRDefault="00840D75" w:rsidP="006F6E8C">
      <w:pPr>
        <w:spacing w:before="120" w:after="200" w:line="276" w:lineRule="auto"/>
        <w:rPr>
          <w:rFonts w:ascii="Arial" w:hAnsi="Arial" w:cs="Arial"/>
        </w:rPr>
      </w:pPr>
    </w:p>
    <w:p w14:paraId="77252166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3994FC4C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41960E41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065FA741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0181B797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2F8BF660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30100BD4" w14:textId="77777777" w:rsidR="00840D75" w:rsidRPr="00840D75" w:rsidRDefault="00840D75" w:rsidP="006F6E8C">
      <w:pPr>
        <w:spacing w:before="120"/>
        <w:rPr>
          <w:rFonts w:ascii="Arial" w:hAnsi="Arial" w:cs="Arial"/>
        </w:rPr>
      </w:pPr>
    </w:p>
    <w:p w14:paraId="7B009ECA" w14:textId="77777777" w:rsidR="00242836" w:rsidRPr="00840D75" w:rsidRDefault="00242836" w:rsidP="006F6E8C">
      <w:pPr>
        <w:spacing w:before="120"/>
        <w:rPr>
          <w:rFonts w:ascii="Arial" w:hAnsi="Arial" w:cs="Arial"/>
        </w:rPr>
        <w:sectPr w:rsidR="00242836" w:rsidRPr="00840D75" w:rsidSect="000B69F3">
          <w:headerReference w:type="default" r:id="rId19"/>
          <w:footerReference w:type="default" r:id="rId20"/>
          <w:pgSz w:w="16839" w:h="11907" w:orient="landscape" w:code="9"/>
          <w:pgMar w:top="1247" w:right="510" w:bottom="1021" w:left="567" w:header="737" w:footer="680" w:gutter="0"/>
          <w:cols w:space="720"/>
          <w:docGrid w:linePitch="326"/>
        </w:sectPr>
      </w:pPr>
    </w:p>
    <w:p w14:paraId="3BCC9475" w14:textId="1F5F4F83" w:rsidR="00863F09" w:rsidRDefault="00927BCA" w:rsidP="006F6E8C">
      <w:pPr>
        <w:pStyle w:val="12"/>
        <w:numPr>
          <w:ilvl w:val="0"/>
          <w:numId w:val="0"/>
        </w:numPr>
        <w:spacing w:before="120"/>
        <w:jc w:val="right"/>
      </w:pPr>
      <w:bookmarkStart w:id="38" w:name="_Toc7516568"/>
      <w:r>
        <w:rPr>
          <w:caps w:val="0"/>
        </w:rPr>
        <w:lastRenderedPageBreak/>
        <w:t>ПРИЛОЖЕНИЕ 1</w:t>
      </w:r>
      <w:bookmarkEnd w:id="38"/>
    </w:p>
    <w:p w14:paraId="7EAE88F9" w14:textId="77777777" w:rsidR="00863F09" w:rsidRDefault="00863F09" w:rsidP="006F6E8C">
      <w:pPr>
        <w:pStyle w:val="afffffa"/>
        <w:spacing w:before="120"/>
      </w:pPr>
    </w:p>
    <w:p w14:paraId="08C9C733" w14:textId="1191F185" w:rsidR="00863F09" w:rsidRDefault="00863F09" w:rsidP="006F6E8C">
      <w:pPr>
        <w:pStyle w:val="afffffa"/>
        <w:spacing w:before="120"/>
      </w:pPr>
      <w:r>
        <w:t xml:space="preserve">Таблица </w:t>
      </w:r>
      <w:r w:rsidR="00242836" w:rsidRPr="004027B4">
        <w:rPr>
          <w:noProof/>
        </w:rPr>
        <w:t>6</w:t>
      </w:r>
      <w:r w:rsidR="009040E3">
        <w:t xml:space="preserve"> </w:t>
      </w:r>
    </w:p>
    <w:p w14:paraId="3FEBA40D" w14:textId="250E027B" w:rsidR="00863F09" w:rsidRDefault="00863F09" w:rsidP="006F6E8C">
      <w:pPr>
        <w:pStyle w:val="afffffa"/>
        <w:spacing w:before="120"/>
      </w:pPr>
      <w:r w:rsidRPr="004703FC">
        <w:t xml:space="preserve">Соотнесение требований нормативно правовых </w:t>
      </w:r>
      <w:r>
        <w:t>актов</w:t>
      </w:r>
      <w:r w:rsidRPr="004703FC">
        <w:t xml:space="preserve"> и </w:t>
      </w:r>
      <w:r w:rsidR="00627BE9">
        <w:t>требований</w:t>
      </w:r>
      <w:r w:rsidR="0019087D" w:rsidRPr="004703FC">
        <w:t xml:space="preserve"> </w:t>
      </w:r>
      <w:r w:rsidR="000428F5">
        <w:t>Профиля</w:t>
      </w:r>
      <w:r>
        <w:t xml:space="preserve"> 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649"/>
        <w:gridCol w:w="1770"/>
        <w:gridCol w:w="1978"/>
        <w:gridCol w:w="1825"/>
        <w:gridCol w:w="1774"/>
        <w:gridCol w:w="2154"/>
        <w:gridCol w:w="3186"/>
      </w:tblGrid>
      <w:tr w:rsidR="00F325CF" w:rsidRPr="00FE4AC3" w14:paraId="73B590AD" w14:textId="225C5576" w:rsidTr="00B90190">
        <w:trPr>
          <w:cantSplit/>
          <w:tblHeader/>
          <w:jc w:val="center"/>
        </w:trPr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58126C" w14:textId="6D5EBECD" w:rsid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УСЛОВНОЕ ОБОЗНАЧЕНИЕ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E016D39" w14:textId="6D241FFE" w:rsidR="00F325CF" w:rsidRPr="000B69F3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ТРЕБОВАНИЯ </w:t>
            </w:r>
            <w:r w:rsidRPr="000B69F3">
              <w:rPr>
                <w:rFonts w:ascii="Arial" w:hAnsi="Arial" w:cs="Arial"/>
                <w:b/>
                <w:sz w:val="16"/>
              </w:rPr>
              <w:t>ПРИКАЗ</w:t>
            </w:r>
            <w:r>
              <w:rPr>
                <w:rFonts w:ascii="Arial" w:hAnsi="Arial" w:cs="Arial"/>
                <w:b/>
                <w:sz w:val="16"/>
              </w:rPr>
              <w:t>А</w:t>
            </w:r>
            <w:r w:rsidRPr="000B69F3">
              <w:rPr>
                <w:rFonts w:ascii="Arial" w:hAnsi="Arial" w:cs="Arial"/>
                <w:b/>
                <w:sz w:val="16"/>
              </w:rPr>
              <w:t xml:space="preserve"> ФСТЭК РОССИИ № 17 ОТ 11 ФЕВРАЛЯ 2013 Г.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C81021" w14:textId="0CA793F4" w:rsidR="00F325CF" w:rsidRPr="00D6138A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ТРЕБОВАНИЯ 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>ПРИКАЗ</w:t>
            </w:r>
            <w:r>
              <w:rPr>
                <w:rFonts w:ascii="Arial" w:hAnsi="Arial" w:cs="Arial"/>
                <w:b/>
                <w:sz w:val="16"/>
                <w:szCs w:val="16"/>
              </w:rPr>
              <w:t>А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 xml:space="preserve"> ФСТЭК РОССИИ № 21 ОТ 18 ФЕВРАЛЯ 2013 Г.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B463F17" w14:textId="44A90845" w:rsidR="00F325CF" w:rsidRP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325CF">
              <w:rPr>
                <w:rFonts w:ascii="Arial" w:hAnsi="Arial" w:cs="Arial"/>
                <w:b/>
                <w:sz w:val="16"/>
                <w:szCs w:val="16"/>
              </w:rPr>
              <w:t xml:space="preserve">МЕРЫ ЗАЩИТЫ ИНФОРМАЦИИ В </w:t>
            </w:r>
            <w:r w:rsidR="00BA5CA2">
              <w:rPr>
                <w:rFonts w:ascii="Arial" w:hAnsi="Arial" w:cs="Arial"/>
                <w:b/>
                <w:sz w:val="16"/>
                <w:szCs w:val="16"/>
              </w:rPr>
              <w:t>ГИС</w:t>
            </w:r>
            <w:r w:rsidR="00BA5CA2">
              <w:rPr>
                <w:rStyle w:val="af7"/>
                <w:rFonts w:ascii="Arial" w:hAnsi="Arial" w:cs="Arial"/>
                <w:b/>
                <w:sz w:val="16"/>
                <w:szCs w:val="16"/>
              </w:rPr>
              <w:footnoteReference w:id="9"/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51BD9AB" w14:textId="1F50D946" w:rsidR="00F325CF" w:rsidRPr="00D6138A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ТРЕБОВАНИЯ 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>ПРИКАЗ</w:t>
            </w:r>
            <w:r>
              <w:rPr>
                <w:rFonts w:ascii="Arial" w:hAnsi="Arial" w:cs="Arial"/>
                <w:b/>
                <w:sz w:val="16"/>
                <w:szCs w:val="16"/>
              </w:rPr>
              <w:t>А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 xml:space="preserve"> ФСТЭК РОССИИ № 31 ОТ 14 МАРТА 2014 Г.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11F9575" w14:textId="11AD83FB" w:rsidR="00F325CF" w:rsidRPr="00D6138A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38A">
              <w:rPr>
                <w:rFonts w:ascii="Arial" w:hAnsi="Arial" w:cs="Arial"/>
                <w:b/>
                <w:sz w:val="16"/>
                <w:szCs w:val="16"/>
              </w:rPr>
              <w:t>ТРЕБОВАНИ</w:t>
            </w:r>
            <w:r>
              <w:rPr>
                <w:rFonts w:ascii="Arial" w:hAnsi="Arial" w:cs="Arial"/>
                <w:b/>
                <w:sz w:val="16"/>
                <w:szCs w:val="16"/>
              </w:rPr>
              <w:t>Я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 xml:space="preserve"> ПРИКАЗА ФСТЭК РОССИИ № 239 ОТ 25 ДЕКАБРЯ 2017 Г.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84F940" w14:textId="2F3CADAB" w:rsidR="00F325CF" w:rsidRPr="00DB4B29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38A">
              <w:rPr>
                <w:rFonts w:ascii="Arial" w:hAnsi="Arial" w:cs="Arial"/>
                <w:b/>
                <w:sz w:val="16"/>
                <w:szCs w:val="16"/>
              </w:rPr>
              <w:t>ТРЕБОВАНИ</w:t>
            </w:r>
            <w:r>
              <w:rPr>
                <w:rFonts w:ascii="Arial" w:hAnsi="Arial" w:cs="Arial"/>
                <w:b/>
                <w:sz w:val="16"/>
                <w:szCs w:val="16"/>
              </w:rPr>
              <w:t>Я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РД ГОСТЕХКОМИССИИ ПО ЗАЩИТЕ ОТ НСД </w:t>
            </w:r>
            <w:r w:rsidRPr="00D6138A">
              <w:rPr>
                <w:rFonts w:ascii="Arial" w:hAnsi="Arial" w:cs="Arial"/>
                <w:b/>
                <w:sz w:val="16"/>
                <w:szCs w:val="16"/>
              </w:rPr>
              <w:t>ОТ 30 МАРТА 1992Г.</w:t>
            </w:r>
            <w:r>
              <w:rPr>
                <w:rFonts w:ascii="Arial" w:hAnsi="Arial" w:cs="Arial"/>
                <w:b/>
                <w:sz w:val="16"/>
                <w:szCs w:val="16"/>
              </w:rPr>
              <w:t>, ПО КЛАССУ 1Г В РЕДАКЦИИ ПАО «НК «РОСНЕФТЬ»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AE681A" w14:textId="6786F928" w:rsidR="00F325CF" w:rsidRPr="0011287B" w:rsidRDefault="00F325CF" w:rsidP="0011287B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  <w:r w:rsidRPr="00DB4B2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РЕКОМНДАЦИИ</w:t>
            </w:r>
            <w:r w:rsidRPr="00DB4B2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ПО НАСТРОЙКЕ </w:t>
            </w:r>
            <w:r w:rsidR="0011287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Astra</w:t>
            </w:r>
            <w:r w:rsidR="0011287B" w:rsidRPr="0011287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1287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Linux</w:t>
            </w:r>
            <w:r w:rsidR="00F31ABF" w:rsidRPr="00F31AB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F31ABF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Special</w:t>
            </w:r>
            <w:r w:rsidR="00F31ABF" w:rsidRPr="00F31AB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F31ABF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Edition</w:t>
            </w:r>
            <w:r w:rsidR="0011287B" w:rsidRPr="0011287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1287B">
              <w:rPr>
                <w:rFonts w:ascii="Arial" w:hAnsi="Arial" w:cs="Arial"/>
                <w:b/>
                <w:bCs/>
                <w:sz w:val="16"/>
                <w:szCs w:val="16"/>
              </w:rPr>
              <w:t>Смоленск 1.6</w:t>
            </w:r>
          </w:p>
        </w:tc>
      </w:tr>
      <w:tr w:rsidR="00F325CF" w:rsidRPr="00FE4AC3" w14:paraId="1232B13A" w14:textId="0BFD09F5" w:rsidTr="00B90190">
        <w:trPr>
          <w:cantSplit/>
          <w:tblHeader/>
          <w:jc w:val="center"/>
        </w:trPr>
        <w:tc>
          <w:tcPr>
            <w:tcW w:w="514" w:type="pct"/>
            <w:tcBorders>
              <w:top w:val="single" w:sz="4" w:space="0" w:color="auto"/>
            </w:tcBorders>
            <w:shd w:val="clear" w:color="auto" w:fill="FFC000"/>
          </w:tcPr>
          <w:p w14:paraId="27ADA7C3" w14:textId="16572CD0" w:rsid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</w:tcBorders>
            <w:shd w:val="clear" w:color="auto" w:fill="FFC000"/>
          </w:tcPr>
          <w:p w14:paraId="177C41A0" w14:textId="1008CD3A" w:rsidR="00F325CF" w:rsidRPr="00FE4AC3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FFC000"/>
          </w:tcPr>
          <w:p w14:paraId="14EE4582" w14:textId="3CB5EB2F" w:rsidR="00F325CF" w:rsidRPr="00FE4AC3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19" w:type="pct"/>
            <w:tcBorders>
              <w:top w:val="single" w:sz="4" w:space="0" w:color="auto"/>
            </w:tcBorders>
            <w:shd w:val="clear" w:color="auto" w:fill="FFC000"/>
          </w:tcPr>
          <w:p w14:paraId="7622BE2E" w14:textId="21B09C54" w:rsid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1" w:type="pct"/>
            <w:tcBorders>
              <w:top w:val="single" w:sz="4" w:space="0" w:color="auto"/>
            </w:tcBorders>
            <w:shd w:val="clear" w:color="auto" w:fill="FFC000"/>
          </w:tcPr>
          <w:p w14:paraId="31B39B6A" w14:textId="0F6A111E" w:rsid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FFC000"/>
          </w:tcPr>
          <w:p w14:paraId="13ED506A" w14:textId="731F7420" w:rsidR="00F325CF" w:rsidRPr="00FE4AC3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FFC000"/>
          </w:tcPr>
          <w:p w14:paraId="199729F9" w14:textId="18B6F3BA" w:rsid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97" w:type="pct"/>
            <w:tcBorders>
              <w:top w:val="single" w:sz="4" w:space="0" w:color="auto"/>
            </w:tcBorders>
            <w:shd w:val="clear" w:color="auto" w:fill="FFC000"/>
          </w:tcPr>
          <w:p w14:paraId="5AFD32B2" w14:textId="3DB0E30A" w:rsidR="00F325CF" w:rsidRDefault="00F325CF" w:rsidP="006F6E8C">
            <w:pPr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</w:tr>
      <w:tr w:rsidR="0011287B" w:rsidRPr="00FE4AC3" w14:paraId="1C3466C9" w14:textId="43536585" w:rsidTr="00F325CF">
        <w:trPr>
          <w:cantSplit/>
          <w:jc w:val="center"/>
        </w:trPr>
        <w:tc>
          <w:tcPr>
            <w:tcW w:w="514" w:type="pct"/>
          </w:tcPr>
          <w:p w14:paraId="2CBBAE03" w14:textId="70BB8DC1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1287B" w:rsidRPr="0011287B">
              <w:rPr>
                <w:sz w:val="20"/>
                <w:szCs w:val="20"/>
              </w:rPr>
              <w:t>ПИБ.</w:t>
            </w:r>
            <w:r w:rsidR="0011287B">
              <w:rPr>
                <w:sz w:val="20"/>
                <w:szCs w:val="20"/>
                <w:lang w:val="en-US"/>
              </w:rPr>
              <w:t>Astra</w:t>
            </w:r>
            <w:r w:rsidR="0011287B"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DC5B2D2" w14:textId="719567B7" w:rsidR="0011287B" w:rsidRPr="00FE4AC3" w:rsidRDefault="0011287B" w:rsidP="0011287B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469F755" w14:textId="0BB8C70D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CDDA698" w14:textId="4AB90308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9626F7B" w14:textId="36B6246C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ИАФ.0</w:t>
            </w:r>
          </w:p>
        </w:tc>
        <w:tc>
          <w:tcPr>
            <w:tcW w:w="555" w:type="pct"/>
          </w:tcPr>
          <w:p w14:paraId="504257F0" w14:textId="04A006E6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ИАФ.0</w:t>
            </w:r>
          </w:p>
        </w:tc>
        <w:tc>
          <w:tcPr>
            <w:tcW w:w="674" w:type="pct"/>
          </w:tcPr>
          <w:p w14:paraId="30F5A82B" w14:textId="0A3559DC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3E50D3A" w14:textId="3BC4F828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применимо </w:t>
            </w:r>
          </w:p>
        </w:tc>
      </w:tr>
      <w:tr w:rsidR="0011287B" w:rsidRPr="00FE4AC3" w14:paraId="1AFC6D96" w14:textId="19CE46B3" w:rsidTr="00F325CF">
        <w:trPr>
          <w:cantSplit/>
          <w:jc w:val="center"/>
        </w:trPr>
        <w:tc>
          <w:tcPr>
            <w:tcW w:w="514" w:type="pct"/>
          </w:tcPr>
          <w:p w14:paraId="69AB8FCB" w14:textId="73EC10CC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ИАФ.1.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157E345" w14:textId="0E70E8F5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554" w:type="pct"/>
          </w:tcPr>
          <w:p w14:paraId="43B69506" w14:textId="1CA5AAFD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619" w:type="pct"/>
          </w:tcPr>
          <w:p w14:paraId="55DE2241" w14:textId="1A9D774A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571" w:type="pct"/>
          </w:tcPr>
          <w:p w14:paraId="68EDECDF" w14:textId="25F62162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555" w:type="pct"/>
          </w:tcPr>
          <w:p w14:paraId="4E7FE18B" w14:textId="6E6B7BB9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674" w:type="pct"/>
          </w:tcPr>
          <w:p w14:paraId="71BE69B6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747C23EA" w14:textId="365EE686" w:rsidR="0011287B" w:rsidRP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7CA504B7" w14:textId="42D436AF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11287B" w:rsidRPr="00FE4AC3" w14:paraId="2430C6FB" w14:textId="21AE94BD" w:rsidTr="00F325CF">
        <w:trPr>
          <w:cantSplit/>
          <w:jc w:val="center"/>
        </w:trPr>
        <w:tc>
          <w:tcPr>
            <w:tcW w:w="514" w:type="pct"/>
          </w:tcPr>
          <w:p w14:paraId="3B8A142F" w14:textId="65710660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ИАФ.2.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104D008" w14:textId="6242A413" w:rsidR="0011287B" w:rsidRPr="00FE4AC3" w:rsidRDefault="0011287B" w:rsidP="0011287B">
            <w:pPr>
              <w:spacing w:before="12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554" w:type="pct"/>
          </w:tcPr>
          <w:p w14:paraId="10ADBA1F" w14:textId="319D5833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619" w:type="pct"/>
          </w:tcPr>
          <w:p w14:paraId="15599FA7" w14:textId="7C4D7A8F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571" w:type="pct"/>
          </w:tcPr>
          <w:p w14:paraId="793804AE" w14:textId="4363BE94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555" w:type="pct"/>
          </w:tcPr>
          <w:p w14:paraId="73C9EA5C" w14:textId="64930CB4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674" w:type="pct"/>
          </w:tcPr>
          <w:p w14:paraId="41FEE6C8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5642D2A8" w14:textId="6C02C9A6" w:rsidR="0011287B" w:rsidRP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2684E9C5" w14:textId="02DAD546" w:rsidR="0011287B" w:rsidRPr="00FE4AC3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A7013A5" w14:textId="52EE1E78" w:rsidTr="00F325CF">
        <w:trPr>
          <w:cantSplit/>
          <w:jc w:val="center"/>
        </w:trPr>
        <w:tc>
          <w:tcPr>
            <w:tcW w:w="514" w:type="pct"/>
          </w:tcPr>
          <w:p w14:paraId="0238A1A2" w14:textId="669680DE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ИАФ.3.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 w:rsidRPr="00677684">
              <w:rPr>
                <w:sz w:val="20"/>
                <w:szCs w:val="20"/>
              </w:rPr>
              <w:t>Astra.</w:t>
            </w:r>
          </w:p>
        </w:tc>
        <w:tc>
          <w:tcPr>
            <w:tcW w:w="516" w:type="pct"/>
          </w:tcPr>
          <w:p w14:paraId="7E4E52E3" w14:textId="20348EB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554" w:type="pct"/>
          </w:tcPr>
          <w:p w14:paraId="1DCEC827" w14:textId="1B52A88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619" w:type="pct"/>
          </w:tcPr>
          <w:p w14:paraId="204364B1" w14:textId="4D17B1B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571" w:type="pct"/>
          </w:tcPr>
          <w:p w14:paraId="487D25C6" w14:textId="210A54B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555" w:type="pct"/>
          </w:tcPr>
          <w:p w14:paraId="20E1330C" w14:textId="246094A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674" w:type="pct"/>
          </w:tcPr>
          <w:p w14:paraId="77FFF3E4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5BCA9C84" w14:textId="0E9151E8" w:rsidR="0011287B" w:rsidRP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784B8357" w14:textId="0A46EE0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F642FB" w14:paraId="5A004365" w14:textId="5699C582" w:rsidTr="00F325CF">
        <w:trPr>
          <w:cantSplit/>
          <w:jc w:val="center"/>
        </w:trPr>
        <w:tc>
          <w:tcPr>
            <w:tcW w:w="514" w:type="pct"/>
          </w:tcPr>
          <w:p w14:paraId="1DE9C65E" w14:textId="37A0305A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8AE9B4D" w14:textId="5E261D7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554" w:type="pct"/>
          </w:tcPr>
          <w:p w14:paraId="1D88A447" w14:textId="774459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619" w:type="pct"/>
          </w:tcPr>
          <w:p w14:paraId="0141078F" w14:textId="1439FBA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571" w:type="pct"/>
          </w:tcPr>
          <w:p w14:paraId="359F9633" w14:textId="0F786F4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555" w:type="pct"/>
          </w:tcPr>
          <w:p w14:paraId="1E130053" w14:textId="1A515A9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674" w:type="pct"/>
          </w:tcPr>
          <w:p w14:paraId="5C65314D" w14:textId="3E0E543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E547543" w14:textId="7B5C4448" w:rsidR="00F3106A" w:rsidRPr="00CF562E" w:rsidRDefault="00F3106A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F3106A">
              <w:rPr>
                <w:sz w:val="20"/>
                <w:szCs w:val="20"/>
              </w:rPr>
              <w:t>10</w:t>
            </w:r>
            <w:r w:rsidR="00CF562E">
              <w:rPr>
                <w:sz w:val="20"/>
                <w:szCs w:val="20"/>
              </w:rPr>
              <w:t>-14</w:t>
            </w:r>
          </w:p>
        </w:tc>
      </w:tr>
      <w:tr w:rsidR="0011287B" w:rsidRPr="004D385C" w14:paraId="7FCBE097" w14:textId="45730B00" w:rsidTr="00F325CF">
        <w:trPr>
          <w:cantSplit/>
          <w:jc w:val="center"/>
        </w:trPr>
        <w:tc>
          <w:tcPr>
            <w:tcW w:w="514" w:type="pct"/>
          </w:tcPr>
          <w:p w14:paraId="40137163" w14:textId="3F78D957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ИАФ.5.</w:t>
            </w:r>
            <w:r w:rsidRPr="00677684">
              <w:rPr>
                <w:sz w:val="20"/>
                <w:szCs w:val="20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57267253" w14:textId="379766CF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</w:t>
            </w:r>
          </w:p>
        </w:tc>
        <w:tc>
          <w:tcPr>
            <w:tcW w:w="554" w:type="pct"/>
          </w:tcPr>
          <w:p w14:paraId="78FCC4EC" w14:textId="464FDEC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</w:t>
            </w:r>
          </w:p>
        </w:tc>
        <w:tc>
          <w:tcPr>
            <w:tcW w:w="619" w:type="pct"/>
          </w:tcPr>
          <w:p w14:paraId="3C77DC3B" w14:textId="012342E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</w:t>
            </w:r>
          </w:p>
        </w:tc>
        <w:tc>
          <w:tcPr>
            <w:tcW w:w="571" w:type="pct"/>
          </w:tcPr>
          <w:p w14:paraId="537C261C" w14:textId="40C9748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41B8BB8" w14:textId="0B87264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24342C2" w14:textId="5AD40D3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F4377FE" w14:textId="140BE34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11287B" w:rsidRPr="004D385C" w14:paraId="71F8E963" w14:textId="77777777" w:rsidTr="00F325CF">
        <w:trPr>
          <w:cantSplit/>
          <w:jc w:val="center"/>
        </w:trPr>
        <w:tc>
          <w:tcPr>
            <w:tcW w:w="514" w:type="pct"/>
          </w:tcPr>
          <w:p w14:paraId="5D38A030" w14:textId="32815493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ИАФ.5*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60663E9B" w14:textId="2719FA2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D7CB319" w14:textId="2A9E4CD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3EFAA69" w14:textId="15F7719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C69604D" w14:textId="7A8E27C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ИАФ.5*</w:t>
            </w:r>
            <w:r w:rsidRPr="00A85AD8">
              <w:rPr>
                <w:rStyle w:val="af7"/>
                <w:sz w:val="20"/>
                <w:szCs w:val="20"/>
              </w:rPr>
              <w:footnoteReference w:id="10"/>
            </w:r>
          </w:p>
        </w:tc>
        <w:tc>
          <w:tcPr>
            <w:tcW w:w="555" w:type="pct"/>
          </w:tcPr>
          <w:p w14:paraId="51A041DD" w14:textId="1E01D7B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ИАФ.5*</w:t>
            </w:r>
          </w:p>
        </w:tc>
        <w:tc>
          <w:tcPr>
            <w:tcW w:w="674" w:type="pct"/>
          </w:tcPr>
          <w:p w14:paraId="207A30E1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0C0B979A" w14:textId="510AA574" w:rsidR="0011287B" w:rsidRP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33C39A08" w14:textId="05BEA9D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EDAE987" w14:textId="77777777" w:rsidTr="00F325CF">
        <w:trPr>
          <w:cantSplit/>
          <w:jc w:val="center"/>
        </w:trPr>
        <w:tc>
          <w:tcPr>
            <w:tcW w:w="514" w:type="pct"/>
          </w:tcPr>
          <w:p w14:paraId="751E7BEA" w14:textId="7EC8B812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ИАФ.6</w:t>
            </w:r>
            <w:r w:rsidRPr="00677684">
              <w:rPr>
                <w:sz w:val="20"/>
                <w:szCs w:val="20"/>
              </w:rPr>
              <w:t xml:space="preserve">.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2D84B113" w14:textId="7E8609B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554" w:type="pct"/>
          </w:tcPr>
          <w:p w14:paraId="568A037D" w14:textId="772EF02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619" w:type="pct"/>
          </w:tcPr>
          <w:p w14:paraId="07B4A73C" w14:textId="5EBF864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571" w:type="pct"/>
          </w:tcPr>
          <w:p w14:paraId="38804D96" w14:textId="748FD6C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555" w:type="pct"/>
          </w:tcPr>
          <w:p w14:paraId="2D2D5473" w14:textId="4D2F102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674" w:type="pct"/>
          </w:tcPr>
          <w:p w14:paraId="3F0D9B44" w14:textId="218B277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80A513B" w14:textId="7276F49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E413899" w14:textId="77777777" w:rsidTr="00F325CF">
        <w:trPr>
          <w:cantSplit/>
          <w:jc w:val="center"/>
        </w:trPr>
        <w:tc>
          <w:tcPr>
            <w:tcW w:w="514" w:type="pct"/>
          </w:tcPr>
          <w:p w14:paraId="7F3D9025" w14:textId="63CB5AF0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ИАФ.6*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77CFCCCE" w14:textId="58936E8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9F0F44B" w14:textId="2B03E0C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BD8CC05" w14:textId="4ED2DA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717AF83" w14:textId="0A137BC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ИАФ.6*</w:t>
            </w:r>
          </w:p>
        </w:tc>
        <w:tc>
          <w:tcPr>
            <w:tcW w:w="555" w:type="pct"/>
          </w:tcPr>
          <w:p w14:paraId="22B50A4F" w14:textId="287FF01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ИАФ.6*</w:t>
            </w:r>
          </w:p>
        </w:tc>
        <w:tc>
          <w:tcPr>
            <w:tcW w:w="674" w:type="pct"/>
          </w:tcPr>
          <w:p w14:paraId="16594AC0" w14:textId="4F2951D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A955740" w14:textId="7F351EC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4A93C1A" w14:textId="77777777" w:rsidTr="00F325CF">
        <w:trPr>
          <w:cantSplit/>
          <w:jc w:val="center"/>
        </w:trPr>
        <w:tc>
          <w:tcPr>
            <w:tcW w:w="514" w:type="pct"/>
          </w:tcPr>
          <w:p w14:paraId="37251349" w14:textId="3CF40855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ИАФ.7.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246198DC" w14:textId="33EBE18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</w:t>
            </w:r>
          </w:p>
        </w:tc>
        <w:tc>
          <w:tcPr>
            <w:tcW w:w="554" w:type="pct"/>
          </w:tcPr>
          <w:p w14:paraId="4F31F262" w14:textId="7B37313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A2C77DC" w14:textId="0F68B20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</w:t>
            </w:r>
          </w:p>
        </w:tc>
        <w:tc>
          <w:tcPr>
            <w:tcW w:w="571" w:type="pct"/>
          </w:tcPr>
          <w:p w14:paraId="26FF2018" w14:textId="3E835BE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47F0526" w14:textId="5068F20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1639B3E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37F540C5" w14:textId="5A386ABC" w:rsidR="0011287B" w:rsidRP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56C2A7B9" w14:textId="70B08AE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11287B" w:rsidRPr="004D385C" w14:paraId="27E19C34" w14:textId="77777777" w:rsidTr="00F325CF">
        <w:trPr>
          <w:cantSplit/>
          <w:jc w:val="center"/>
        </w:trPr>
        <w:tc>
          <w:tcPr>
            <w:tcW w:w="514" w:type="pct"/>
          </w:tcPr>
          <w:p w14:paraId="6B736764" w14:textId="25F82AD7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ИАФ.7*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5525F23" w14:textId="3FCD6DA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418ACA4" w14:textId="46F3657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1A3CAC6" w14:textId="02889E5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3A6D470" w14:textId="4E2F18B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ИАФ.7*</w:t>
            </w:r>
          </w:p>
        </w:tc>
        <w:tc>
          <w:tcPr>
            <w:tcW w:w="555" w:type="pct"/>
          </w:tcPr>
          <w:p w14:paraId="7230A39A" w14:textId="7FD5002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ИАФ.7*</w:t>
            </w:r>
          </w:p>
        </w:tc>
        <w:tc>
          <w:tcPr>
            <w:tcW w:w="674" w:type="pct"/>
          </w:tcPr>
          <w:p w14:paraId="4F013FC2" w14:textId="29739B7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0F62D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DF7D635" w14:textId="531F8F7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DB30A25" w14:textId="77777777" w:rsidTr="00F325CF">
        <w:trPr>
          <w:cantSplit/>
          <w:jc w:val="center"/>
        </w:trPr>
        <w:tc>
          <w:tcPr>
            <w:tcW w:w="514" w:type="pct"/>
          </w:tcPr>
          <w:p w14:paraId="0C9BCD66" w14:textId="7495C62F" w:rsidR="0011287B" w:rsidRPr="00677684" w:rsidRDefault="00677684" w:rsidP="00677684">
            <w:pPr>
              <w:spacing w:before="120"/>
              <w:jc w:val="center"/>
              <w:rPr>
                <w:sz w:val="20"/>
                <w:szCs w:val="20"/>
              </w:rPr>
            </w:pPr>
            <w:r w:rsidRPr="0011287B">
              <w:rPr>
                <w:sz w:val="20"/>
                <w:szCs w:val="20"/>
              </w:rPr>
              <w:t>ИАФ.1.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02374B5" w14:textId="7CD0091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B41157F" w14:textId="53F9CC6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AE2AFDD" w14:textId="3122D6B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581552D" w14:textId="20951CA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УПД.0</w:t>
            </w:r>
          </w:p>
        </w:tc>
        <w:tc>
          <w:tcPr>
            <w:tcW w:w="555" w:type="pct"/>
          </w:tcPr>
          <w:p w14:paraId="3DAD7969" w14:textId="13780BA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УПД.0</w:t>
            </w:r>
          </w:p>
        </w:tc>
        <w:tc>
          <w:tcPr>
            <w:tcW w:w="674" w:type="pct"/>
          </w:tcPr>
          <w:p w14:paraId="431797B9" w14:textId="7F63E43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B24613B" w14:textId="363767C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73A4382" w14:textId="77777777" w:rsidTr="00F325CF">
        <w:trPr>
          <w:cantSplit/>
          <w:jc w:val="center"/>
        </w:trPr>
        <w:tc>
          <w:tcPr>
            <w:tcW w:w="514" w:type="pct"/>
          </w:tcPr>
          <w:p w14:paraId="18991512" w14:textId="140E6F92" w:rsidR="0011287B" w:rsidRPr="00677684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УПД</w:t>
            </w:r>
            <w:r w:rsidRPr="0011287B">
              <w:rPr>
                <w:sz w:val="20"/>
                <w:szCs w:val="20"/>
              </w:rPr>
              <w:t>.1.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3CA0F08" w14:textId="0694132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554" w:type="pct"/>
          </w:tcPr>
          <w:p w14:paraId="39AF884A" w14:textId="79AEC5C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619" w:type="pct"/>
          </w:tcPr>
          <w:p w14:paraId="1E0C4551" w14:textId="40E67FF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571" w:type="pct"/>
          </w:tcPr>
          <w:p w14:paraId="57CC0460" w14:textId="65C81FB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555" w:type="pct"/>
          </w:tcPr>
          <w:p w14:paraId="48D0A972" w14:textId="49767CE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674" w:type="pct"/>
          </w:tcPr>
          <w:p w14:paraId="08015AB3" w14:textId="61A2DC0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701482A" w14:textId="3FDFA2C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FE7F52D" w14:textId="77777777" w:rsidTr="00F325CF">
        <w:trPr>
          <w:cantSplit/>
          <w:jc w:val="center"/>
        </w:trPr>
        <w:tc>
          <w:tcPr>
            <w:tcW w:w="514" w:type="pct"/>
          </w:tcPr>
          <w:p w14:paraId="213C9A4F" w14:textId="2E9C6A6A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УПД.2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CF89880" w14:textId="01757D6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554" w:type="pct"/>
          </w:tcPr>
          <w:p w14:paraId="57FF2B22" w14:textId="13586D4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619" w:type="pct"/>
          </w:tcPr>
          <w:p w14:paraId="73269FE0" w14:textId="4263F6C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571" w:type="pct"/>
          </w:tcPr>
          <w:p w14:paraId="2BD03D20" w14:textId="0FFE52E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555" w:type="pct"/>
          </w:tcPr>
          <w:p w14:paraId="6EC5CC10" w14:textId="2ABEF84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674" w:type="pct"/>
          </w:tcPr>
          <w:p w14:paraId="7B46A004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3532810B" w14:textId="5F75A1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3EBFBD7A" w14:textId="000878DF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37CB0087" w14:textId="2F6FFF08" w:rsidR="00F3106A" w:rsidRPr="002852E7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17</w:t>
            </w:r>
            <w:r w:rsidR="002852E7">
              <w:rPr>
                <w:sz w:val="20"/>
                <w:szCs w:val="20"/>
              </w:rPr>
              <w:t>;</w:t>
            </w:r>
          </w:p>
          <w:p w14:paraId="648AEB71" w14:textId="1848652A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2852E7">
              <w:rPr>
                <w:sz w:val="20"/>
                <w:szCs w:val="20"/>
              </w:rPr>
              <w:t>;</w:t>
            </w:r>
          </w:p>
          <w:p w14:paraId="3AD29A50" w14:textId="4F0D7832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2852E7">
              <w:rPr>
                <w:sz w:val="20"/>
                <w:szCs w:val="20"/>
              </w:rPr>
              <w:t>;</w:t>
            </w:r>
          </w:p>
          <w:p w14:paraId="271F49BB" w14:textId="1A3D7726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2852E7">
              <w:rPr>
                <w:sz w:val="20"/>
                <w:szCs w:val="20"/>
              </w:rPr>
              <w:t>;</w:t>
            </w:r>
          </w:p>
          <w:p w14:paraId="2175BCE0" w14:textId="1A5B8E8B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2852E7">
              <w:rPr>
                <w:sz w:val="20"/>
                <w:szCs w:val="20"/>
              </w:rPr>
              <w:t>;</w:t>
            </w:r>
          </w:p>
          <w:p w14:paraId="6D8D46F4" w14:textId="2E25BD62" w:rsidR="00F3106A" w:rsidRPr="00F642FB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11287B" w:rsidRPr="004D385C" w14:paraId="114216B1" w14:textId="77777777" w:rsidTr="00F325CF">
        <w:trPr>
          <w:cantSplit/>
          <w:jc w:val="center"/>
        </w:trPr>
        <w:tc>
          <w:tcPr>
            <w:tcW w:w="514" w:type="pct"/>
          </w:tcPr>
          <w:p w14:paraId="60B5A6F9" w14:textId="5B825F11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3D38050" w14:textId="71EC5661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</w:t>
            </w:r>
          </w:p>
        </w:tc>
        <w:tc>
          <w:tcPr>
            <w:tcW w:w="554" w:type="pct"/>
          </w:tcPr>
          <w:p w14:paraId="53EE5F71" w14:textId="12BABE2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</w:t>
            </w:r>
          </w:p>
        </w:tc>
        <w:tc>
          <w:tcPr>
            <w:tcW w:w="619" w:type="pct"/>
          </w:tcPr>
          <w:p w14:paraId="7AD05ED8" w14:textId="211D9BD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</w:t>
            </w:r>
          </w:p>
        </w:tc>
        <w:tc>
          <w:tcPr>
            <w:tcW w:w="571" w:type="pct"/>
          </w:tcPr>
          <w:p w14:paraId="26D37AC8" w14:textId="07F0270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A1A1D4E" w14:textId="2315F98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6E2FA39" w14:textId="1D13976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CA64215" w14:textId="13A4039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AD5AB5A" w14:textId="77777777" w:rsidTr="00F325CF">
        <w:trPr>
          <w:cantSplit/>
          <w:jc w:val="center"/>
        </w:trPr>
        <w:tc>
          <w:tcPr>
            <w:tcW w:w="514" w:type="pct"/>
          </w:tcPr>
          <w:p w14:paraId="2F6D4FE8" w14:textId="1953CF60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F9F3553" w14:textId="162A820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9CD73E9" w14:textId="77CB66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9E4ABC8" w14:textId="5122E87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49ECDFB" w14:textId="433DA9B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УПД.3*</w:t>
            </w:r>
          </w:p>
        </w:tc>
        <w:tc>
          <w:tcPr>
            <w:tcW w:w="555" w:type="pct"/>
          </w:tcPr>
          <w:p w14:paraId="7B50E41B" w14:textId="2FA40AE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УПД.3*</w:t>
            </w:r>
          </w:p>
        </w:tc>
        <w:tc>
          <w:tcPr>
            <w:tcW w:w="674" w:type="pct"/>
          </w:tcPr>
          <w:p w14:paraId="694BDC6A" w14:textId="4342EF5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E53AB0C" w14:textId="2C15552D" w:rsidR="00F3106A" w:rsidRPr="00CF562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F3106A">
              <w:rPr>
                <w:rFonts w:cs="Arial"/>
                <w:sz w:val="20"/>
                <w:szCs w:val="20"/>
              </w:rPr>
              <w:t>7</w:t>
            </w:r>
          </w:p>
        </w:tc>
      </w:tr>
      <w:tr w:rsidR="0011287B" w:rsidRPr="004D385C" w14:paraId="4CD05690" w14:textId="77777777" w:rsidTr="00F325CF">
        <w:trPr>
          <w:cantSplit/>
          <w:jc w:val="center"/>
        </w:trPr>
        <w:tc>
          <w:tcPr>
            <w:tcW w:w="514" w:type="pct"/>
          </w:tcPr>
          <w:p w14:paraId="421B53D1" w14:textId="5DECCB9B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D6B54A4" w14:textId="6197E21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554" w:type="pct"/>
          </w:tcPr>
          <w:p w14:paraId="099AD7A5" w14:textId="1AC8F9B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619" w:type="pct"/>
          </w:tcPr>
          <w:p w14:paraId="144F9409" w14:textId="2B2019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571" w:type="pct"/>
          </w:tcPr>
          <w:p w14:paraId="4BEECE7F" w14:textId="096FC2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555" w:type="pct"/>
          </w:tcPr>
          <w:p w14:paraId="2374C4F1" w14:textId="1F83A4F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674" w:type="pct"/>
          </w:tcPr>
          <w:p w14:paraId="185CAD37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51B40D1E" w14:textId="366DD8C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2F21C37A" w14:textId="68A59C09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03682140" w14:textId="5F7EB05A" w:rsidR="00F3106A" w:rsidRPr="00F642FB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11287B" w:rsidRPr="004D385C" w14:paraId="693C5F85" w14:textId="77777777" w:rsidTr="00F325CF">
        <w:trPr>
          <w:cantSplit/>
          <w:jc w:val="center"/>
        </w:trPr>
        <w:tc>
          <w:tcPr>
            <w:tcW w:w="514" w:type="pct"/>
          </w:tcPr>
          <w:p w14:paraId="6F95A2A2" w14:textId="02848489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УПД.5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A8D1643" w14:textId="7CDC6E9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554" w:type="pct"/>
          </w:tcPr>
          <w:p w14:paraId="719BFA74" w14:textId="2F8C5AB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619" w:type="pct"/>
          </w:tcPr>
          <w:p w14:paraId="07E4267C" w14:textId="36803A9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571" w:type="pct"/>
          </w:tcPr>
          <w:p w14:paraId="56A51DB7" w14:textId="7054FAE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555" w:type="pct"/>
          </w:tcPr>
          <w:p w14:paraId="1771D7F0" w14:textId="072ABC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674" w:type="pct"/>
          </w:tcPr>
          <w:p w14:paraId="0575DF98" w14:textId="0D7EE3E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7F8C537" w14:textId="2802EDB4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35ADAB41" w14:textId="3AF54022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2852E7">
              <w:rPr>
                <w:sz w:val="20"/>
                <w:szCs w:val="20"/>
              </w:rPr>
              <w:t>;</w:t>
            </w:r>
          </w:p>
          <w:p w14:paraId="160F6FB0" w14:textId="6AF334AC" w:rsidR="00F3106A" w:rsidRPr="00F642FB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11287B" w:rsidRPr="004D385C" w14:paraId="5A7BCAB2" w14:textId="77777777" w:rsidTr="00F325CF">
        <w:trPr>
          <w:cantSplit/>
          <w:jc w:val="center"/>
        </w:trPr>
        <w:tc>
          <w:tcPr>
            <w:tcW w:w="514" w:type="pct"/>
          </w:tcPr>
          <w:p w14:paraId="4C294E14" w14:textId="307ADA6F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7A52A28" w14:textId="09BC605B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554" w:type="pct"/>
          </w:tcPr>
          <w:p w14:paraId="464F3904" w14:textId="1AC94A8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619" w:type="pct"/>
          </w:tcPr>
          <w:p w14:paraId="684B2B4A" w14:textId="373D74E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571" w:type="pct"/>
          </w:tcPr>
          <w:p w14:paraId="26C891BF" w14:textId="4BBAF43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555" w:type="pct"/>
          </w:tcPr>
          <w:p w14:paraId="778C1A62" w14:textId="5E38FA6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674" w:type="pct"/>
          </w:tcPr>
          <w:p w14:paraId="54DD252D" w14:textId="4AEB931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2E807B0" w14:textId="6AEB774F" w:rsidR="00F3106A" w:rsidRPr="00F3106A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11287B" w:rsidRPr="004D385C" w14:paraId="12038EB7" w14:textId="77777777" w:rsidTr="00F325CF">
        <w:trPr>
          <w:cantSplit/>
          <w:jc w:val="center"/>
        </w:trPr>
        <w:tc>
          <w:tcPr>
            <w:tcW w:w="514" w:type="pct"/>
          </w:tcPr>
          <w:p w14:paraId="5A1BEDBF" w14:textId="0E4D84B6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7C7CA57B" w14:textId="259A14D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554" w:type="pct"/>
          </w:tcPr>
          <w:p w14:paraId="54E54B81" w14:textId="231F481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619" w:type="pct"/>
          </w:tcPr>
          <w:p w14:paraId="7B8E7C63" w14:textId="021E549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571" w:type="pct"/>
          </w:tcPr>
          <w:p w14:paraId="2446CAB7" w14:textId="60A0908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555" w:type="pct"/>
          </w:tcPr>
          <w:p w14:paraId="4ADBA5EC" w14:textId="0AD488A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674" w:type="pct"/>
          </w:tcPr>
          <w:p w14:paraId="67792799" w14:textId="168BF6D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DF102C2" w14:textId="128A67F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06D0878" w14:textId="77777777" w:rsidTr="00F325CF">
        <w:trPr>
          <w:cantSplit/>
          <w:jc w:val="center"/>
        </w:trPr>
        <w:tc>
          <w:tcPr>
            <w:tcW w:w="514" w:type="pct"/>
          </w:tcPr>
          <w:p w14:paraId="2D86CBD6" w14:textId="34F98E68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746A3EA" w14:textId="62C2FC8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554" w:type="pct"/>
          </w:tcPr>
          <w:p w14:paraId="5C0B134F" w14:textId="6D5E3DF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619" w:type="pct"/>
          </w:tcPr>
          <w:p w14:paraId="2FF0AC98" w14:textId="537C7A7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571" w:type="pct"/>
          </w:tcPr>
          <w:p w14:paraId="3F1A1677" w14:textId="6973B8C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555" w:type="pct"/>
          </w:tcPr>
          <w:p w14:paraId="66DCA580" w14:textId="1785241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674" w:type="pct"/>
          </w:tcPr>
          <w:p w14:paraId="39C60A46" w14:textId="69C6E9E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D84F30C" w14:textId="0F08822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F72660B" w14:textId="77777777" w:rsidTr="00F325CF">
        <w:trPr>
          <w:cantSplit/>
          <w:jc w:val="center"/>
        </w:trPr>
        <w:tc>
          <w:tcPr>
            <w:tcW w:w="514" w:type="pct"/>
          </w:tcPr>
          <w:p w14:paraId="07E8AF3A" w14:textId="16DDD7AD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УПД.9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496E9C3" w14:textId="5475412B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554" w:type="pct"/>
          </w:tcPr>
          <w:p w14:paraId="2C929F54" w14:textId="3152014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619" w:type="pct"/>
          </w:tcPr>
          <w:p w14:paraId="0FF729EB" w14:textId="32073DB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571" w:type="pct"/>
          </w:tcPr>
          <w:p w14:paraId="180FCC07" w14:textId="5AD8195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555" w:type="pct"/>
          </w:tcPr>
          <w:p w14:paraId="3112F01A" w14:textId="2F50A90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674" w:type="pct"/>
          </w:tcPr>
          <w:p w14:paraId="3E91DAD4" w14:textId="4471082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C84D87E" w14:textId="3F53544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EDD2C29" w14:textId="77777777" w:rsidTr="00F325CF">
        <w:trPr>
          <w:cantSplit/>
          <w:jc w:val="center"/>
        </w:trPr>
        <w:tc>
          <w:tcPr>
            <w:tcW w:w="514" w:type="pct"/>
          </w:tcPr>
          <w:p w14:paraId="32C168AC" w14:textId="23D4DEF1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0D95C8F" w14:textId="7AD50EE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554" w:type="pct"/>
          </w:tcPr>
          <w:p w14:paraId="6DC0BE20" w14:textId="5AA93EA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619" w:type="pct"/>
          </w:tcPr>
          <w:p w14:paraId="164ACC36" w14:textId="29D4A5C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571" w:type="pct"/>
          </w:tcPr>
          <w:p w14:paraId="4E88ED63" w14:textId="5DE9278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555" w:type="pct"/>
          </w:tcPr>
          <w:p w14:paraId="7607CA86" w14:textId="549E242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674" w:type="pct"/>
          </w:tcPr>
          <w:p w14:paraId="23F17589" w14:textId="51DE02A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D1783C6" w14:textId="58671FEF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6ED4C8CF" w14:textId="5D3DD5A1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2852E7">
              <w:rPr>
                <w:sz w:val="20"/>
                <w:szCs w:val="20"/>
              </w:rPr>
              <w:t>;</w:t>
            </w:r>
          </w:p>
          <w:p w14:paraId="0136D02E" w14:textId="6BBB3CC9" w:rsidR="00F3106A" w:rsidRPr="00F3106A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11287B" w:rsidRPr="004D385C" w14:paraId="5D45A949" w14:textId="77777777" w:rsidTr="00F325CF">
        <w:trPr>
          <w:cantSplit/>
          <w:jc w:val="center"/>
        </w:trPr>
        <w:tc>
          <w:tcPr>
            <w:tcW w:w="514" w:type="pct"/>
          </w:tcPr>
          <w:p w14:paraId="75F3E441" w14:textId="6A4D09DC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8888245" w14:textId="14965DD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554" w:type="pct"/>
          </w:tcPr>
          <w:p w14:paraId="17FA5B79" w14:textId="679B2C2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619" w:type="pct"/>
          </w:tcPr>
          <w:p w14:paraId="7A93F297" w14:textId="46FA3B6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571" w:type="pct"/>
          </w:tcPr>
          <w:p w14:paraId="18CE8F8E" w14:textId="08C580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555" w:type="pct"/>
          </w:tcPr>
          <w:p w14:paraId="47660870" w14:textId="1BDA2E2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674" w:type="pct"/>
          </w:tcPr>
          <w:p w14:paraId="305E7FF7" w14:textId="1C28604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45FE0F3" w14:textId="5401ADA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11287B" w:rsidRPr="004D385C" w14:paraId="11E5B455" w14:textId="77777777" w:rsidTr="00F325CF">
        <w:trPr>
          <w:cantSplit/>
          <w:jc w:val="center"/>
        </w:trPr>
        <w:tc>
          <w:tcPr>
            <w:tcW w:w="514" w:type="pct"/>
          </w:tcPr>
          <w:p w14:paraId="547C3BA5" w14:textId="7A6AD6A2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УПД.12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D0918E3" w14:textId="5F6EB14F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554" w:type="pct"/>
          </w:tcPr>
          <w:p w14:paraId="210C7E2E" w14:textId="349509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619" w:type="pct"/>
          </w:tcPr>
          <w:p w14:paraId="775169A6" w14:textId="54A9B3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571" w:type="pct"/>
          </w:tcPr>
          <w:p w14:paraId="094EF553" w14:textId="0D56C03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555" w:type="pct"/>
          </w:tcPr>
          <w:p w14:paraId="352639E9" w14:textId="5417B0C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674" w:type="pct"/>
          </w:tcPr>
          <w:p w14:paraId="1688616F" w14:textId="2BE4A23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D312552" w14:textId="507BED48" w:rsidR="0011287B" w:rsidRDefault="00B90190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</w:t>
            </w:r>
            <w:r w:rsidR="0011287B">
              <w:rPr>
                <w:sz w:val="20"/>
                <w:szCs w:val="20"/>
              </w:rPr>
              <w:t xml:space="preserve"> определенные в </w:t>
            </w:r>
            <w:r w:rsidR="004027B4">
              <w:rPr>
                <w:sz w:val="20"/>
                <w:szCs w:val="20"/>
              </w:rPr>
              <w:t>следующих пунктах,</w:t>
            </w:r>
            <w:r w:rsidR="0011287B">
              <w:rPr>
                <w:sz w:val="20"/>
                <w:szCs w:val="20"/>
              </w:rPr>
              <w:t xml:space="preserve"> способствуют частичному выполнению требования:</w:t>
            </w:r>
          </w:p>
          <w:p w14:paraId="0FE57E10" w14:textId="09281ECD" w:rsidR="00F3106A" w:rsidRDefault="00F3106A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2852E7">
              <w:rPr>
                <w:sz w:val="20"/>
                <w:szCs w:val="20"/>
              </w:rPr>
              <w:t>;</w:t>
            </w:r>
          </w:p>
          <w:p w14:paraId="090EA53C" w14:textId="20B1E196" w:rsidR="00F3106A" w:rsidRPr="00F642FB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11287B" w:rsidRPr="004D385C" w14:paraId="49087F4D" w14:textId="77777777" w:rsidTr="00F325CF">
        <w:trPr>
          <w:cantSplit/>
          <w:jc w:val="center"/>
        </w:trPr>
        <w:tc>
          <w:tcPr>
            <w:tcW w:w="514" w:type="pct"/>
          </w:tcPr>
          <w:p w14:paraId="3443E9EF" w14:textId="7A017F71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C72537C" w14:textId="448A849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554" w:type="pct"/>
          </w:tcPr>
          <w:p w14:paraId="38F997D6" w14:textId="110DAF4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619" w:type="pct"/>
          </w:tcPr>
          <w:p w14:paraId="5A42B3C6" w14:textId="550A44D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571" w:type="pct"/>
          </w:tcPr>
          <w:p w14:paraId="4BF79443" w14:textId="06006E6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555" w:type="pct"/>
          </w:tcPr>
          <w:p w14:paraId="73FFA64E" w14:textId="599783D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674" w:type="pct"/>
          </w:tcPr>
          <w:p w14:paraId="319BE19E" w14:textId="24AA7C1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42B37CD" w14:textId="241375B4" w:rsidR="00F3106A" w:rsidRPr="00F642FB" w:rsidRDefault="00F3106A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11287B" w:rsidRPr="004D385C" w14:paraId="60807A7C" w14:textId="77777777" w:rsidTr="00F325CF">
        <w:trPr>
          <w:cantSplit/>
          <w:jc w:val="center"/>
        </w:trPr>
        <w:tc>
          <w:tcPr>
            <w:tcW w:w="514" w:type="pct"/>
          </w:tcPr>
          <w:p w14:paraId="66087FEB" w14:textId="50A09655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F203721" w14:textId="0A6C7CC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</w:t>
            </w:r>
          </w:p>
        </w:tc>
        <w:tc>
          <w:tcPr>
            <w:tcW w:w="554" w:type="pct"/>
          </w:tcPr>
          <w:p w14:paraId="41EFE83F" w14:textId="7EFB73B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</w:t>
            </w:r>
          </w:p>
        </w:tc>
        <w:tc>
          <w:tcPr>
            <w:tcW w:w="619" w:type="pct"/>
          </w:tcPr>
          <w:p w14:paraId="2BAD8B16" w14:textId="0F9358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</w:t>
            </w:r>
          </w:p>
        </w:tc>
        <w:tc>
          <w:tcPr>
            <w:tcW w:w="571" w:type="pct"/>
          </w:tcPr>
          <w:p w14:paraId="3BBD886F" w14:textId="22A7937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127E210" w14:textId="11D13B0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218748E" w14:textId="22D1A27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F3C1F10" w14:textId="5F5217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F483867" w14:textId="77777777" w:rsidTr="00F325CF">
        <w:trPr>
          <w:cantSplit/>
          <w:jc w:val="center"/>
        </w:trPr>
        <w:tc>
          <w:tcPr>
            <w:tcW w:w="514" w:type="pct"/>
          </w:tcPr>
          <w:p w14:paraId="3BE7C070" w14:textId="58820171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УПД.14*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4CE56EA" w14:textId="6B4D2DE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AE91AC3" w14:textId="0AE7525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BB476D2" w14:textId="674D748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53F10CE" w14:textId="217CDC2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УПД.14*</w:t>
            </w:r>
          </w:p>
        </w:tc>
        <w:tc>
          <w:tcPr>
            <w:tcW w:w="555" w:type="pct"/>
          </w:tcPr>
          <w:p w14:paraId="0F74A9B9" w14:textId="4E168DF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УПД.14*</w:t>
            </w:r>
          </w:p>
        </w:tc>
        <w:tc>
          <w:tcPr>
            <w:tcW w:w="674" w:type="pct"/>
          </w:tcPr>
          <w:p w14:paraId="099FCD7E" w14:textId="5251601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29AFF7D" w14:textId="16DF91D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83F64E0" w14:textId="77777777" w:rsidTr="00F325CF">
        <w:trPr>
          <w:cantSplit/>
          <w:jc w:val="center"/>
        </w:trPr>
        <w:tc>
          <w:tcPr>
            <w:tcW w:w="514" w:type="pct"/>
          </w:tcPr>
          <w:p w14:paraId="30A880AA" w14:textId="43CF3506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B5CCAE8" w14:textId="19EAD64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УПД.15</w:t>
            </w:r>
          </w:p>
        </w:tc>
        <w:tc>
          <w:tcPr>
            <w:tcW w:w="554" w:type="pct"/>
          </w:tcPr>
          <w:p w14:paraId="41E0F542" w14:textId="612A13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УПД.15</w:t>
            </w:r>
          </w:p>
        </w:tc>
        <w:tc>
          <w:tcPr>
            <w:tcW w:w="619" w:type="pct"/>
          </w:tcPr>
          <w:p w14:paraId="6E2DA9AF" w14:textId="2635C6E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УПД.15</w:t>
            </w:r>
          </w:p>
        </w:tc>
        <w:tc>
          <w:tcPr>
            <w:tcW w:w="571" w:type="pct"/>
          </w:tcPr>
          <w:p w14:paraId="68D38E11" w14:textId="781B756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6FE06CF" w14:textId="5073340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A57E481" w14:textId="6E9FBB1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8E5F046" w14:textId="00D97DA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FDCA43A" w14:textId="77777777" w:rsidTr="00F325CF">
        <w:trPr>
          <w:cantSplit/>
          <w:jc w:val="center"/>
        </w:trPr>
        <w:tc>
          <w:tcPr>
            <w:tcW w:w="514" w:type="pct"/>
          </w:tcPr>
          <w:p w14:paraId="330DCF1A" w14:textId="630F86F9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3CED750" w14:textId="32B66C4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УПД.16</w:t>
            </w:r>
          </w:p>
        </w:tc>
        <w:tc>
          <w:tcPr>
            <w:tcW w:w="554" w:type="pct"/>
          </w:tcPr>
          <w:p w14:paraId="2126DAC0" w14:textId="1B6495E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УПД.16</w:t>
            </w:r>
          </w:p>
        </w:tc>
        <w:tc>
          <w:tcPr>
            <w:tcW w:w="619" w:type="pct"/>
          </w:tcPr>
          <w:p w14:paraId="6AA2C48D" w14:textId="7CD736B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УПД.16</w:t>
            </w:r>
          </w:p>
        </w:tc>
        <w:tc>
          <w:tcPr>
            <w:tcW w:w="571" w:type="pct"/>
          </w:tcPr>
          <w:p w14:paraId="015B3609" w14:textId="675AD55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3349E76" w14:textId="22B8794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4AFC845" w14:textId="1A12460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6A2D545" w14:textId="4A1475B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1A9AA60" w14:textId="77777777" w:rsidTr="00F325CF">
        <w:trPr>
          <w:cantSplit/>
          <w:jc w:val="center"/>
        </w:trPr>
        <w:tc>
          <w:tcPr>
            <w:tcW w:w="514" w:type="pct"/>
          </w:tcPr>
          <w:p w14:paraId="0E95134C" w14:textId="504B916B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812165E" w14:textId="0DF405A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УПД.17</w:t>
            </w:r>
          </w:p>
        </w:tc>
        <w:tc>
          <w:tcPr>
            <w:tcW w:w="554" w:type="pct"/>
          </w:tcPr>
          <w:p w14:paraId="38F0B9C3" w14:textId="6588D4C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УПД.17</w:t>
            </w:r>
          </w:p>
        </w:tc>
        <w:tc>
          <w:tcPr>
            <w:tcW w:w="619" w:type="pct"/>
          </w:tcPr>
          <w:p w14:paraId="06134EBA" w14:textId="4D5756E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УПД.17</w:t>
            </w:r>
          </w:p>
        </w:tc>
        <w:tc>
          <w:tcPr>
            <w:tcW w:w="571" w:type="pct"/>
          </w:tcPr>
          <w:p w14:paraId="2DBFE3BA" w14:textId="2AAD540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5902C37" w14:textId="567E4DC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6FD050E" w14:textId="467B1AC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BBECFFA" w14:textId="70C43833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63B7EA70" w14:textId="3F7111B8" w:rsidR="00F3106A" w:rsidRPr="00F3106A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F3106A">
              <w:rPr>
                <w:sz w:val="20"/>
                <w:szCs w:val="20"/>
              </w:rPr>
              <w:t>7</w:t>
            </w:r>
          </w:p>
        </w:tc>
      </w:tr>
      <w:tr w:rsidR="0011287B" w:rsidRPr="004D385C" w14:paraId="62167CDB" w14:textId="77777777" w:rsidTr="00F325CF">
        <w:trPr>
          <w:cantSplit/>
          <w:jc w:val="center"/>
        </w:trPr>
        <w:tc>
          <w:tcPr>
            <w:tcW w:w="514" w:type="pct"/>
          </w:tcPr>
          <w:p w14:paraId="04F9D6A2" w14:textId="564E197D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7FABA957" w14:textId="3CE54B37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78C5A0D" w14:textId="4383649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E6790D8" w14:textId="22B7702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62C8C81" w14:textId="46A5DE7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ОПС.0</w:t>
            </w:r>
            <w:r w:rsidR="0067768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6170921" w14:textId="76B9F7F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ОПС.0</w:t>
            </w:r>
            <w:r w:rsidR="0067768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CC60FC8" w14:textId="4D577A0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558287F" w14:textId="2FF1A43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8306BF4" w14:textId="77777777" w:rsidTr="00F325CF">
        <w:trPr>
          <w:cantSplit/>
          <w:jc w:val="center"/>
        </w:trPr>
        <w:tc>
          <w:tcPr>
            <w:tcW w:w="514" w:type="pct"/>
          </w:tcPr>
          <w:p w14:paraId="13C0CCE8" w14:textId="54B2B3E4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ОПС.1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681909C" w14:textId="64353F2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554" w:type="pct"/>
          </w:tcPr>
          <w:p w14:paraId="13959095" w14:textId="69C5647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619" w:type="pct"/>
          </w:tcPr>
          <w:p w14:paraId="6BD86AC9" w14:textId="54ACB94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571" w:type="pct"/>
          </w:tcPr>
          <w:p w14:paraId="688585DF" w14:textId="014D60B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555" w:type="pct"/>
          </w:tcPr>
          <w:p w14:paraId="656DA8BB" w14:textId="108336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674" w:type="pct"/>
          </w:tcPr>
          <w:p w14:paraId="3AEEFD47" w14:textId="14BF481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D77637B" w14:textId="093D1B4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8CE6EE4" w14:textId="77777777" w:rsidTr="00F325CF">
        <w:trPr>
          <w:cantSplit/>
          <w:jc w:val="center"/>
        </w:trPr>
        <w:tc>
          <w:tcPr>
            <w:tcW w:w="514" w:type="pct"/>
          </w:tcPr>
          <w:p w14:paraId="24AA5CAA" w14:textId="489B0E73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6B1A440" w14:textId="084CDD4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554" w:type="pct"/>
          </w:tcPr>
          <w:p w14:paraId="57F6F175" w14:textId="07D1EAD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619" w:type="pct"/>
          </w:tcPr>
          <w:p w14:paraId="3799F6E9" w14:textId="1B2BD7F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571" w:type="pct"/>
          </w:tcPr>
          <w:p w14:paraId="28A22795" w14:textId="7C0A1A3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555" w:type="pct"/>
          </w:tcPr>
          <w:p w14:paraId="6FD537EC" w14:textId="2A9C26C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674" w:type="pct"/>
          </w:tcPr>
          <w:p w14:paraId="61CF4CCC" w14:textId="438969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C215E2" w14:textId="09B09E2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56A8E92" w14:textId="77777777" w:rsidTr="00F325CF">
        <w:trPr>
          <w:cantSplit/>
          <w:jc w:val="center"/>
        </w:trPr>
        <w:tc>
          <w:tcPr>
            <w:tcW w:w="514" w:type="pct"/>
          </w:tcPr>
          <w:p w14:paraId="22812155" w14:textId="5EA3B816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EE88123" w14:textId="57B12DB1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</w:t>
            </w:r>
          </w:p>
        </w:tc>
        <w:tc>
          <w:tcPr>
            <w:tcW w:w="554" w:type="pct"/>
          </w:tcPr>
          <w:p w14:paraId="48AEEB97" w14:textId="4332B71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</w:t>
            </w:r>
          </w:p>
        </w:tc>
        <w:tc>
          <w:tcPr>
            <w:tcW w:w="619" w:type="pct"/>
          </w:tcPr>
          <w:p w14:paraId="7990CB74" w14:textId="0BA7CF3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</w:t>
            </w:r>
          </w:p>
        </w:tc>
        <w:tc>
          <w:tcPr>
            <w:tcW w:w="571" w:type="pct"/>
          </w:tcPr>
          <w:p w14:paraId="42DA2BE8" w14:textId="3FC6531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6D34C68" w14:textId="366E83D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327058D" w14:textId="48C43A2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B0CCEE8" w14:textId="2AF6BCD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5B563A1" w14:textId="77777777" w:rsidTr="00F325CF">
        <w:trPr>
          <w:cantSplit/>
          <w:jc w:val="center"/>
        </w:trPr>
        <w:tc>
          <w:tcPr>
            <w:tcW w:w="514" w:type="pct"/>
          </w:tcPr>
          <w:p w14:paraId="53EC4D48" w14:textId="1E675933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B5D9F9F" w14:textId="77777777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554" w:type="pct"/>
          </w:tcPr>
          <w:p w14:paraId="41C14FC8" w14:textId="777777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9" w:type="pct"/>
          </w:tcPr>
          <w:p w14:paraId="301E8E43" w14:textId="777777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1" w:type="pct"/>
          </w:tcPr>
          <w:p w14:paraId="1F447BAE" w14:textId="56B8189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ОПС.3*</w:t>
            </w:r>
          </w:p>
        </w:tc>
        <w:tc>
          <w:tcPr>
            <w:tcW w:w="555" w:type="pct"/>
          </w:tcPr>
          <w:p w14:paraId="214985CC" w14:textId="6F943C6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ОПС.3*</w:t>
            </w:r>
          </w:p>
        </w:tc>
        <w:tc>
          <w:tcPr>
            <w:tcW w:w="674" w:type="pct"/>
          </w:tcPr>
          <w:p w14:paraId="1C9EB6CF" w14:textId="24DF578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FD7D28F" w14:textId="272D8A6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A420364" w14:textId="77777777" w:rsidTr="00F325CF">
        <w:trPr>
          <w:cantSplit/>
          <w:jc w:val="center"/>
        </w:trPr>
        <w:tc>
          <w:tcPr>
            <w:tcW w:w="514" w:type="pct"/>
          </w:tcPr>
          <w:p w14:paraId="7ABC13B7" w14:textId="6495635F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1C4D59D4" w14:textId="1924037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ОПС.4</w:t>
            </w:r>
          </w:p>
        </w:tc>
        <w:tc>
          <w:tcPr>
            <w:tcW w:w="554" w:type="pct"/>
          </w:tcPr>
          <w:p w14:paraId="5E7BE7B7" w14:textId="15A4ADF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ОПС.4</w:t>
            </w:r>
          </w:p>
        </w:tc>
        <w:tc>
          <w:tcPr>
            <w:tcW w:w="619" w:type="pct"/>
          </w:tcPr>
          <w:p w14:paraId="52753F2E" w14:textId="69B395A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ОПС.4</w:t>
            </w:r>
          </w:p>
        </w:tc>
        <w:tc>
          <w:tcPr>
            <w:tcW w:w="571" w:type="pct"/>
          </w:tcPr>
          <w:p w14:paraId="7705B088" w14:textId="29802FB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0525608" w14:textId="35B3140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2138817" w14:textId="77777777" w:rsidR="0011287B" w:rsidRDefault="0011287B" w:rsidP="0011287B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61BB37DD" w14:textId="32589B6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665AF3A6" w14:textId="0C4E3EA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A757F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0C0A961" w14:textId="77777777" w:rsidTr="00F325CF">
        <w:trPr>
          <w:cantSplit/>
          <w:jc w:val="center"/>
        </w:trPr>
        <w:tc>
          <w:tcPr>
            <w:tcW w:w="514" w:type="pct"/>
          </w:tcPr>
          <w:p w14:paraId="6188F63B" w14:textId="74D01A68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E5B2CA5" w14:textId="30C6085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ACC8F67" w14:textId="383A1D7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4A65DFA" w14:textId="2889126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D700787" w14:textId="54A4F65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ЗНИ.0</w:t>
            </w:r>
            <w:r w:rsidR="0067768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DDD995E" w14:textId="21E2C84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ЗНИ.0</w:t>
            </w:r>
            <w:r w:rsidR="0067768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9515E07" w14:textId="688DCDF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190F2D6" w14:textId="232328D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6400DBF" w14:textId="77777777" w:rsidTr="00F325CF">
        <w:trPr>
          <w:cantSplit/>
          <w:jc w:val="center"/>
        </w:trPr>
        <w:tc>
          <w:tcPr>
            <w:tcW w:w="514" w:type="pct"/>
          </w:tcPr>
          <w:p w14:paraId="7A2E931A" w14:textId="1FC40C5A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ЗНИ.1*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7CE345F" w14:textId="16E37F9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554" w:type="pct"/>
          </w:tcPr>
          <w:p w14:paraId="6CBC037D" w14:textId="30A2FE3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619" w:type="pct"/>
          </w:tcPr>
          <w:p w14:paraId="03DED098" w14:textId="77FEE0C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571" w:type="pct"/>
          </w:tcPr>
          <w:p w14:paraId="15F50634" w14:textId="08018AC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555" w:type="pct"/>
          </w:tcPr>
          <w:p w14:paraId="73FBA818" w14:textId="3E36E55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674" w:type="pct"/>
          </w:tcPr>
          <w:p w14:paraId="186C8B32" w14:textId="5B081E2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724B4FD" w14:textId="6179B42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8B6242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939C733" w14:textId="77777777" w:rsidTr="00F325CF">
        <w:trPr>
          <w:cantSplit/>
          <w:jc w:val="center"/>
        </w:trPr>
        <w:tc>
          <w:tcPr>
            <w:tcW w:w="514" w:type="pct"/>
          </w:tcPr>
          <w:p w14:paraId="125C4F4D" w14:textId="7B1058F6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7A5AFAA3" w14:textId="150225C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554" w:type="pct"/>
          </w:tcPr>
          <w:p w14:paraId="0F4E2BDD" w14:textId="0E6FE75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619" w:type="pct"/>
          </w:tcPr>
          <w:p w14:paraId="44F57F72" w14:textId="760A8FE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571" w:type="pct"/>
          </w:tcPr>
          <w:p w14:paraId="1927212B" w14:textId="0E3E891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555" w:type="pct"/>
          </w:tcPr>
          <w:p w14:paraId="0D301F8D" w14:textId="101D6BC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674" w:type="pct"/>
          </w:tcPr>
          <w:p w14:paraId="0A372F28" w14:textId="53BB9A6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218B739" w14:textId="5F1EA88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8B6242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98C37AB" w14:textId="77777777" w:rsidTr="00F325CF">
        <w:trPr>
          <w:cantSplit/>
          <w:jc w:val="center"/>
        </w:trPr>
        <w:tc>
          <w:tcPr>
            <w:tcW w:w="514" w:type="pct"/>
          </w:tcPr>
          <w:p w14:paraId="089B9991" w14:textId="407B3D4C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45F1653" w14:textId="3634E1DF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554" w:type="pct"/>
          </w:tcPr>
          <w:p w14:paraId="5EE843BF" w14:textId="25C9E7C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619" w:type="pct"/>
          </w:tcPr>
          <w:p w14:paraId="0F7BE848" w14:textId="4DCD86D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571" w:type="pct"/>
          </w:tcPr>
          <w:p w14:paraId="1F8AC93B" w14:textId="60BC011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555" w:type="pct"/>
          </w:tcPr>
          <w:p w14:paraId="2A56A351" w14:textId="27828E4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674" w:type="pct"/>
          </w:tcPr>
          <w:p w14:paraId="58C42DD2" w14:textId="5699C34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91EB17E" w14:textId="63E4D06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8B6242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19B0A1F" w14:textId="77777777" w:rsidTr="00F325CF">
        <w:trPr>
          <w:cantSplit/>
          <w:jc w:val="center"/>
        </w:trPr>
        <w:tc>
          <w:tcPr>
            <w:tcW w:w="514" w:type="pct"/>
          </w:tcPr>
          <w:p w14:paraId="6F0E5C16" w14:textId="7B780A35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14EFAC0F" w14:textId="5C1B20C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554" w:type="pct"/>
          </w:tcPr>
          <w:p w14:paraId="49A87CDD" w14:textId="17C5890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619" w:type="pct"/>
          </w:tcPr>
          <w:p w14:paraId="5FCAF3B7" w14:textId="10277CE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571" w:type="pct"/>
          </w:tcPr>
          <w:p w14:paraId="07F48D9F" w14:textId="55EEB6A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555" w:type="pct"/>
          </w:tcPr>
          <w:p w14:paraId="4BE9D3F1" w14:textId="41E2FD1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674" w:type="pct"/>
          </w:tcPr>
          <w:p w14:paraId="6474B3D1" w14:textId="3C151B7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C234F03" w14:textId="10CAE36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39E2257" w14:textId="77777777" w:rsidTr="00F325CF">
        <w:trPr>
          <w:cantSplit/>
          <w:jc w:val="center"/>
        </w:trPr>
        <w:tc>
          <w:tcPr>
            <w:tcW w:w="514" w:type="pct"/>
          </w:tcPr>
          <w:p w14:paraId="53E00D9E" w14:textId="17D1A557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57755BE" w14:textId="5283552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554" w:type="pct"/>
          </w:tcPr>
          <w:p w14:paraId="5E2130B7" w14:textId="136614A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619" w:type="pct"/>
          </w:tcPr>
          <w:p w14:paraId="3A56BC64" w14:textId="4E341F7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571" w:type="pct"/>
          </w:tcPr>
          <w:p w14:paraId="2C860EFD" w14:textId="40A70FC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555" w:type="pct"/>
          </w:tcPr>
          <w:p w14:paraId="2DF9BE67" w14:textId="641574C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674" w:type="pct"/>
          </w:tcPr>
          <w:p w14:paraId="610A3BA0" w14:textId="262DB93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09E4A88" w14:textId="4326E19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20754C5" w14:textId="77777777" w:rsidTr="00F325CF">
        <w:trPr>
          <w:cantSplit/>
          <w:jc w:val="center"/>
        </w:trPr>
        <w:tc>
          <w:tcPr>
            <w:tcW w:w="514" w:type="pct"/>
          </w:tcPr>
          <w:p w14:paraId="549842C3" w14:textId="0ECD141D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ЗНИ.6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704626E7" w14:textId="45A97F07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554" w:type="pct"/>
          </w:tcPr>
          <w:p w14:paraId="4E4F539E" w14:textId="127AFE3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619" w:type="pct"/>
          </w:tcPr>
          <w:p w14:paraId="5447BD39" w14:textId="1377798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571" w:type="pct"/>
          </w:tcPr>
          <w:p w14:paraId="5F3311F7" w14:textId="697EA31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555" w:type="pct"/>
          </w:tcPr>
          <w:p w14:paraId="45451DE7" w14:textId="3A444C4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674" w:type="pct"/>
          </w:tcPr>
          <w:p w14:paraId="0798F359" w14:textId="69300BB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1BC5B4D" w14:textId="733EABA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C8BA91E" w14:textId="77777777" w:rsidTr="00F325CF">
        <w:trPr>
          <w:cantSplit/>
          <w:jc w:val="center"/>
        </w:trPr>
        <w:tc>
          <w:tcPr>
            <w:tcW w:w="514" w:type="pct"/>
          </w:tcPr>
          <w:p w14:paraId="6E4BBB17" w14:textId="6206277C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A556408" w14:textId="464CBBC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554" w:type="pct"/>
          </w:tcPr>
          <w:p w14:paraId="68EB6F6E" w14:textId="08CD8AE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619" w:type="pct"/>
          </w:tcPr>
          <w:p w14:paraId="2B1EB7B6" w14:textId="50569B2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571" w:type="pct"/>
          </w:tcPr>
          <w:p w14:paraId="547A9868" w14:textId="258C16B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555" w:type="pct"/>
          </w:tcPr>
          <w:p w14:paraId="7E35BF12" w14:textId="0A4F5C1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674" w:type="pct"/>
          </w:tcPr>
          <w:p w14:paraId="6EF007F4" w14:textId="218DC03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96E0392" w14:textId="5614E01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16EA512" w14:textId="77777777" w:rsidTr="00F325CF">
        <w:trPr>
          <w:cantSplit/>
          <w:jc w:val="center"/>
        </w:trPr>
        <w:tc>
          <w:tcPr>
            <w:tcW w:w="514" w:type="pct"/>
          </w:tcPr>
          <w:p w14:paraId="74E3BCC3" w14:textId="67767209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FCD6F03" w14:textId="79E5BCD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554" w:type="pct"/>
          </w:tcPr>
          <w:p w14:paraId="6728AEC3" w14:textId="7D89EF1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619" w:type="pct"/>
          </w:tcPr>
          <w:p w14:paraId="1EC56587" w14:textId="2FA77DD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571" w:type="pct"/>
          </w:tcPr>
          <w:p w14:paraId="15D4BB18" w14:textId="479435A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555" w:type="pct"/>
          </w:tcPr>
          <w:p w14:paraId="1D1A5366" w14:textId="1BDBA54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674" w:type="pct"/>
          </w:tcPr>
          <w:p w14:paraId="15FE3511" w14:textId="5461866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4468BD1" w14:textId="3C6E6B9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9CC2266" w14:textId="77777777" w:rsidTr="00F325CF">
        <w:trPr>
          <w:cantSplit/>
          <w:jc w:val="center"/>
        </w:trPr>
        <w:tc>
          <w:tcPr>
            <w:tcW w:w="514" w:type="pct"/>
          </w:tcPr>
          <w:p w14:paraId="7CBF7CB3" w14:textId="294ED995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91FE513" w14:textId="732387C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РСБ.1</w:t>
            </w:r>
          </w:p>
        </w:tc>
        <w:tc>
          <w:tcPr>
            <w:tcW w:w="554" w:type="pct"/>
          </w:tcPr>
          <w:p w14:paraId="37A3E218" w14:textId="351DC9E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РСБ.1</w:t>
            </w:r>
          </w:p>
        </w:tc>
        <w:tc>
          <w:tcPr>
            <w:tcW w:w="619" w:type="pct"/>
          </w:tcPr>
          <w:p w14:paraId="2525848B" w14:textId="52D72AE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РСБ.1</w:t>
            </w:r>
          </w:p>
        </w:tc>
        <w:tc>
          <w:tcPr>
            <w:tcW w:w="571" w:type="pct"/>
          </w:tcPr>
          <w:p w14:paraId="2B5A8976" w14:textId="2396FD6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B5839DA" w14:textId="72830A9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2B02CB3" w14:textId="283A1DF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регистрации и учета п.2.1</w:t>
            </w:r>
          </w:p>
        </w:tc>
        <w:tc>
          <w:tcPr>
            <w:tcW w:w="997" w:type="pct"/>
          </w:tcPr>
          <w:p w14:paraId="0BAF93F7" w14:textId="7F2904D3" w:rsidR="00AD6D43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1287B" w:rsidRPr="004D385C" w14:paraId="2BC16ED3" w14:textId="77777777" w:rsidTr="00F325CF">
        <w:trPr>
          <w:cantSplit/>
          <w:jc w:val="center"/>
        </w:trPr>
        <w:tc>
          <w:tcPr>
            <w:tcW w:w="514" w:type="pct"/>
          </w:tcPr>
          <w:p w14:paraId="5750A1AF" w14:textId="324E9474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B578F5D" w14:textId="081F86C7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РСБ.2</w:t>
            </w:r>
          </w:p>
        </w:tc>
        <w:tc>
          <w:tcPr>
            <w:tcW w:w="554" w:type="pct"/>
          </w:tcPr>
          <w:p w14:paraId="7923C5FD" w14:textId="3C822E8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РСБ.2</w:t>
            </w:r>
          </w:p>
        </w:tc>
        <w:tc>
          <w:tcPr>
            <w:tcW w:w="619" w:type="pct"/>
          </w:tcPr>
          <w:p w14:paraId="6C6F67A1" w14:textId="693FA74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РСБ.2</w:t>
            </w:r>
          </w:p>
        </w:tc>
        <w:tc>
          <w:tcPr>
            <w:tcW w:w="571" w:type="pct"/>
          </w:tcPr>
          <w:p w14:paraId="08E77AE9" w14:textId="4A01AF3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362F405" w14:textId="3DAB384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6382035" w14:textId="6C99F1B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регистрации и учета п.2.1</w:t>
            </w:r>
          </w:p>
        </w:tc>
        <w:tc>
          <w:tcPr>
            <w:tcW w:w="997" w:type="pct"/>
          </w:tcPr>
          <w:p w14:paraId="62387A87" w14:textId="32DC3B19" w:rsidR="00AD6D43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1287B" w:rsidRPr="004D385C" w14:paraId="20DC6B6C" w14:textId="77777777" w:rsidTr="00F325CF">
        <w:trPr>
          <w:cantSplit/>
          <w:jc w:val="center"/>
        </w:trPr>
        <w:tc>
          <w:tcPr>
            <w:tcW w:w="514" w:type="pct"/>
          </w:tcPr>
          <w:p w14:paraId="36C57011" w14:textId="2E077EC6" w:rsidR="0011287B" w:rsidRDefault="0067768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F6906BB" w14:textId="18469BA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РСБ.3</w:t>
            </w:r>
          </w:p>
        </w:tc>
        <w:tc>
          <w:tcPr>
            <w:tcW w:w="554" w:type="pct"/>
          </w:tcPr>
          <w:p w14:paraId="0B340383" w14:textId="67CEEEF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РСБ.3</w:t>
            </w:r>
          </w:p>
        </w:tc>
        <w:tc>
          <w:tcPr>
            <w:tcW w:w="619" w:type="pct"/>
          </w:tcPr>
          <w:p w14:paraId="65776851" w14:textId="08B1B57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РСБ.3</w:t>
            </w:r>
          </w:p>
        </w:tc>
        <w:tc>
          <w:tcPr>
            <w:tcW w:w="571" w:type="pct"/>
          </w:tcPr>
          <w:p w14:paraId="30E9E051" w14:textId="248BAA9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74F44B1" w14:textId="1D1C2F3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70AF5CB" w14:textId="5D4BE19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регистрации и учета п.2.1</w:t>
            </w:r>
          </w:p>
        </w:tc>
        <w:tc>
          <w:tcPr>
            <w:tcW w:w="997" w:type="pct"/>
          </w:tcPr>
          <w:p w14:paraId="5A844F20" w14:textId="431B2A5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05F16D8" w14:textId="77777777" w:rsidTr="00F325CF">
        <w:trPr>
          <w:cantSplit/>
          <w:jc w:val="center"/>
        </w:trPr>
        <w:tc>
          <w:tcPr>
            <w:tcW w:w="514" w:type="pct"/>
          </w:tcPr>
          <w:p w14:paraId="4311DE2F" w14:textId="1024559E" w:rsidR="0011287B" w:rsidRDefault="00677684" w:rsidP="00475034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</w:t>
            </w:r>
            <w:r w:rsidR="00475034">
              <w:rPr>
                <w:sz w:val="20"/>
                <w:szCs w:val="20"/>
              </w:rPr>
              <w:t>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F8583A6" w14:textId="04331695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РСБ.4</w:t>
            </w:r>
          </w:p>
        </w:tc>
        <w:tc>
          <w:tcPr>
            <w:tcW w:w="554" w:type="pct"/>
          </w:tcPr>
          <w:p w14:paraId="60183139" w14:textId="36F60B9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РСБ.4</w:t>
            </w:r>
          </w:p>
        </w:tc>
        <w:tc>
          <w:tcPr>
            <w:tcW w:w="619" w:type="pct"/>
          </w:tcPr>
          <w:p w14:paraId="1B254135" w14:textId="1827D2A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РСБ.4</w:t>
            </w:r>
          </w:p>
        </w:tc>
        <w:tc>
          <w:tcPr>
            <w:tcW w:w="571" w:type="pct"/>
          </w:tcPr>
          <w:p w14:paraId="7F435E80" w14:textId="4AC879D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68D42F1" w14:textId="07F67FD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44E0DDE" w14:textId="16938CC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176A9DB" w14:textId="358BE20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08EB518" w14:textId="77777777" w:rsidTr="00F325CF">
        <w:trPr>
          <w:cantSplit/>
          <w:jc w:val="center"/>
        </w:trPr>
        <w:tc>
          <w:tcPr>
            <w:tcW w:w="514" w:type="pct"/>
          </w:tcPr>
          <w:p w14:paraId="5AFC1F9A" w14:textId="30AB6F77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5554D90" w14:textId="526A90B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РСБ.5</w:t>
            </w:r>
          </w:p>
        </w:tc>
        <w:tc>
          <w:tcPr>
            <w:tcW w:w="554" w:type="pct"/>
          </w:tcPr>
          <w:p w14:paraId="048D3D6C" w14:textId="5D3F81F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РСБ.5</w:t>
            </w:r>
          </w:p>
        </w:tc>
        <w:tc>
          <w:tcPr>
            <w:tcW w:w="619" w:type="pct"/>
          </w:tcPr>
          <w:p w14:paraId="3979FCE0" w14:textId="6869E2B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РСБ.5</w:t>
            </w:r>
          </w:p>
        </w:tc>
        <w:tc>
          <w:tcPr>
            <w:tcW w:w="571" w:type="pct"/>
          </w:tcPr>
          <w:p w14:paraId="17E6F066" w14:textId="412BFF6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1A1366D" w14:textId="4FF188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0B19E01" w14:textId="001DDD2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9078538" w14:textId="14B94BA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A754F2E" w14:textId="77777777" w:rsidTr="00F325CF">
        <w:trPr>
          <w:cantSplit/>
          <w:jc w:val="center"/>
        </w:trPr>
        <w:tc>
          <w:tcPr>
            <w:tcW w:w="514" w:type="pct"/>
          </w:tcPr>
          <w:p w14:paraId="5DC64E4E" w14:textId="750F8EDE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BB6F874" w14:textId="2398FC0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РСБ.6</w:t>
            </w:r>
          </w:p>
        </w:tc>
        <w:tc>
          <w:tcPr>
            <w:tcW w:w="554" w:type="pct"/>
          </w:tcPr>
          <w:p w14:paraId="5566461E" w14:textId="3F0941A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РСБ.6</w:t>
            </w:r>
          </w:p>
        </w:tc>
        <w:tc>
          <w:tcPr>
            <w:tcW w:w="619" w:type="pct"/>
          </w:tcPr>
          <w:p w14:paraId="4F9CCDC8" w14:textId="6128C76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РСБ.6</w:t>
            </w:r>
          </w:p>
        </w:tc>
        <w:tc>
          <w:tcPr>
            <w:tcW w:w="571" w:type="pct"/>
          </w:tcPr>
          <w:p w14:paraId="4D8F462D" w14:textId="7475F66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C8401FF" w14:textId="6C79EA2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F4D385A" w14:textId="1C18272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077AEB0" w14:textId="65A2759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F8AE0F2" w14:textId="77777777" w:rsidTr="00F325CF">
        <w:trPr>
          <w:cantSplit/>
          <w:jc w:val="center"/>
        </w:trPr>
        <w:tc>
          <w:tcPr>
            <w:tcW w:w="514" w:type="pct"/>
          </w:tcPr>
          <w:p w14:paraId="616B8F38" w14:textId="567D22C1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6624CAE" w14:textId="248699DF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РСБ.7</w:t>
            </w:r>
          </w:p>
        </w:tc>
        <w:tc>
          <w:tcPr>
            <w:tcW w:w="554" w:type="pct"/>
          </w:tcPr>
          <w:p w14:paraId="34249A49" w14:textId="5AC9BC5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РСБ.7</w:t>
            </w:r>
          </w:p>
        </w:tc>
        <w:tc>
          <w:tcPr>
            <w:tcW w:w="619" w:type="pct"/>
          </w:tcPr>
          <w:p w14:paraId="7B3FABB9" w14:textId="084AC4D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РСБ.7</w:t>
            </w:r>
          </w:p>
        </w:tc>
        <w:tc>
          <w:tcPr>
            <w:tcW w:w="571" w:type="pct"/>
          </w:tcPr>
          <w:p w14:paraId="54ABC3CE" w14:textId="376D921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C838961" w14:textId="018B5CF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D3A3C62" w14:textId="5A7A684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E2B55E3" w14:textId="24FFC2B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11287B" w:rsidRPr="004D385C" w14:paraId="70F812D7" w14:textId="77777777" w:rsidTr="00F325CF">
        <w:trPr>
          <w:cantSplit/>
          <w:jc w:val="center"/>
        </w:trPr>
        <w:tc>
          <w:tcPr>
            <w:tcW w:w="514" w:type="pct"/>
          </w:tcPr>
          <w:p w14:paraId="6DE48AF0" w14:textId="2BC09DF4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РСБ.8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3B31005" w14:textId="02DCBD26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РСБ.8</w:t>
            </w:r>
          </w:p>
        </w:tc>
        <w:tc>
          <w:tcPr>
            <w:tcW w:w="554" w:type="pct"/>
          </w:tcPr>
          <w:p w14:paraId="377A9351" w14:textId="6950FAC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4725BDF" w14:textId="62B253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РСБ.8</w:t>
            </w:r>
          </w:p>
        </w:tc>
        <w:tc>
          <w:tcPr>
            <w:tcW w:w="571" w:type="pct"/>
          </w:tcPr>
          <w:p w14:paraId="623B64DC" w14:textId="6E3876D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B9926AA" w14:textId="0733C69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D6CF9F5" w14:textId="6856300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8BE20AB" w14:textId="2586F015" w:rsidR="0011287B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1287B" w:rsidRPr="004D385C" w14:paraId="49518105" w14:textId="77777777" w:rsidTr="00F325CF">
        <w:trPr>
          <w:cantSplit/>
          <w:jc w:val="center"/>
        </w:trPr>
        <w:tc>
          <w:tcPr>
            <w:tcW w:w="514" w:type="pct"/>
          </w:tcPr>
          <w:p w14:paraId="77F7B052" w14:textId="06D50772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434417B" w14:textId="7BD5754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3C10A17" w14:textId="47017DC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FACD850" w14:textId="1F43630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4F36B99" w14:textId="196C77B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973B436" w14:textId="53B68DC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6D5371D" w14:textId="440B083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CB00F8E" w14:textId="76470D1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0B297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1D3336F" w14:textId="77777777" w:rsidTr="00F325CF">
        <w:trPr>
          <w:cantSplit/>
          <w:jc w:val="center"/>
        </w:trPr>
        <w:tc>
          <w:tcPr>
            <w:tcW w:w="514" w:type="pct"/>
          </w:tcPr>
          <w:p w14:paraId="56CF6CC4" w14:textId="3E700C0D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E8C6DC6" w14:textId="1ECDB61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C5C2537" w14:textId="54CEA97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60C7232" w14:textId="17489E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6859904" w14:textId="57F3F95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</w:t>
            </w:r>
          </w:p>
        </w:tc>
        <w:tc>
          <w:tcPr>
            <w:tcW w:w="555" w:type="pct"/>
          </w:tcPr>
          <w:p w14:paraId="7E4C18C6" w14:textId="45B1951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</w:t>
            </w:r>
          </w:p>
        </w:tc>
        <w:tc>
          <w:tcPr>
            <w:tcW w:w="674" w:type="pct"/>
          </w:tcPr>
          <w:p w14:paraId="485F5A8A" w14:textId="48B0567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D214EA8" w14:textId="2FF1C9E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0B297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4C3F146" w14:textId="77777777" w:rsidTr="00F325CF">
        <w:trPr>
          <w:cantSplit/>
          <w:jc w:val="center"/>
        </w:trPr>
        <w:tc>
          <w:tcPr>
            <w:tcW w:w="514" w:type="pct"/>
          </w:tcPr>
          <w:p w14:paraId="2E691034" w14:textId="712A618F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F9F5D6E" w14:textId="69DC79D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FD003D3" w14:textId="4A3BFB4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A2F9EB4" w14:textId="7A23FDD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FE82C58" w14:textId="51CE885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АУД.2</w:t>
            </w:r>
          </w:p>
        </w:tc>
        <w:tc>
          <w:tcPr>
            <w:tcW w:w="555" w:type="pct"/>
          </w:tcPr>
          <w:p w14:paraId="78F9F459" w14:textId="7B5113B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АУД.2</w:t>
            </w:r>
          </w:p>
        </w:tc>
        <w:tc>
          <w:tcPr>
            <w:tcW w:w="674" w:type="pct"/>
          </w:tcPr>
          <w:p w14:paraId="281FE601" w14:textId="706D864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AC78EF3" w14:textId="34C634E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0B297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0CF44BD" w14:textId="77777777" w:rsidTr="00F325CF">
        <w:trPr>
          <w:cantSplit/>
          <w:jc w:val="center"/>
        </w:trPr>
        <w:tc>
          <w:tcPr>
            <w:tcW w:w="514" w:type="pct"/>
          </w:tcPr>
          <w:p w14:paraId="6C0BBA9B" w14:textId="2CF323E1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902C4A5" w14:textId="32E76DC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A3EBCFE" w14:textId="736B8DE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3E527F3" w14:textId="002F1D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93A80A6" w14:textId="2A89927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АУД.3</w:t>
            </w:r>
          </w:p>
        </w:tc>
        <w:tc>
          <w:tcPr>
            <w:tcW w:w="555" w:type="pct"/>
          </w:tcPr>
          <w:p w14:paraId="14664563" w14:textId="7AC53A0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АУД.3</w:t>
            </w:r>
          </w:p>
        </w:tc>
        <w:tc>
          <w:tcPr>
            <w:tcW w:w="674" w:type="pct"/>
          </w:tcPr>
          <w:p w14:paraId="32809BB7" w14:textId="7B4FC90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AE29087" w14:textId="01A9DCDF" w:rsidR="00AD6D43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1287B" w:rsidRPr="004D385C" w14:paraId="61291F13" w14:textId="77777777" w:rsidTr="00F325CF">
        <w:trPr>
          <w:cantSplit/>
          <w:jc w:val="center"/>
        </w:trPr>
        <w:tc>
          <w:tcPr>
            <w:tcW w:w="514" w:type="pct"/>
          </w:tcPr>
          <w:p w14:paraId="1A8CDB42" w14:textId="2C49EDF4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8C4293A" w14:textId="2F4A60D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86E5D08" w14:textId="5372EF2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CF3AFE9" w14:textId="7B4C8D9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BB0335D" w14:textId="42E0DA6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АУД.4</w:t>
            </w:r>
          </w:p>
        </w:tc>
        <w:tc>
          <w:tcPr>
            <w:tcW w:w="555" w:type="pct"/>
          </w:tcPr>
          <w:p w14:paraId="31AF800E" w14:textId="4728A27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АУД.4</w:t>
            </w:r>
          </w:p>
        </w:tc>
        <w:tc>
          <w:tcPr>
            <w:tcW w:w="674" w:type="pct"/>
          </w:tcPr>
          <w:p w14:paraId="34D069EF" w14:textId="7CEDE7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A7CCF4A" w14:textId="02ECB662" w:rsidR="00AD6D43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1287B" w:rsidRPr="004D385C" w14:paraId="02566B9F" w14:textId="77777777" w:rsidTr="00F325CF">
        <w:trPr>
          <w:cantSplit/>
          <w:jc w:val="center"/>
        </w:trPr>
        <w:tc>
          <w:tcPr>
            <w:tcW w:w="514" w:type="pct"/>
          </w:tcPr>
          <w:p w14:paraId="019A09E7" w14:textId="59B8785C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D7A88E9" w14:textId="042692D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0E309A5" w14:textId="56DD074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0F5CA5C" w14:textId="786DAE5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060EB39" w14:textId="22C7627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АУД.5</w:t>
            </w:r>
          </w:p>
        </w:tc>
        <w:tc>
          <w:tcPr>
            <w:tcW w:w="555" w:type="pct"/>
          </w:tcPr>
          <w:p w14:paraId="612CC9F3" w14:textId="5618E4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АУД.5</w:t>
            </w:r>
          </w:p>
        </w:tc>
        <w:tc>
          <w:tcPr>
            <w:tcW w:w="674" w:type="pct"/>
          </w:tcPr>
          <w:p w14:paraId="0E4C6884" w14:textId="13FDB70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4523F62" w14:textId="076348F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F60DD68" w14:textId="77777777" w:rsidTr="00F325CF">
        <w:trPr>
          <w:cantSplit/>
          <w:jc w:val="center"/>
        </w:trPr>
        <w:tc>
          <w:tcPr>
            <w:tcW w:w="514" w:type="pct"/>
          </w:tcPr>
          <w:p w14:paraId="486B5E25" w14:textId="0863EAC1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A0791CD" w14:textId="06F2A87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F714694" w14:textId="263484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7AD8530" w14:textId="47CA906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6DB7229" w14:textId="4112FB6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АУД.6</w:t>
            </w:r>
          </w:p>
        </w:tc>
        <w:tc>
          <w:tcPr>
            <w:tcW w:w="555" w:type="pct"/>
          </w:tcPr>
          <w:p w14:paraId="2BB73BB4" w14:textId="1043E13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АУД.6</w:t>
            </w:r>
          </w:p>
        </w:tc>
        <w:tc>
          <w:tcPr>
            <w:tcW w:w="674" w:type="pct"/>
          </w:tcPr>
          <w:p w14:paraId="2F7A33B2" w14:textId="172478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E1DFC31" w14:textId="6D2E338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11287B" w:rsidRPr="004D385C" w14:paraId="1C31209D" w14:textId="77777777" w:rsidTr="00F325CF">
        <w:trPr>
          <w:cantSplit/>
          <w:jc w:val="center"/>
        </w:trPr>
        <w:tc>
          <w:tcPr>
            <w:tcW w:w="514" w:type="pct"/>
          </w:tcPr>
          <w:p w14:paraId="467F47F7" w14:textId="05F2AA98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BF8A37A" w14:textId="207B10F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CA44382" w14:textId="2C46AE9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4BE90F1" w14:textId="2EA5C9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DCB48AB" w14:textId="293F68F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АУД.7</w:t>
            </w:r>
          </w:p>
        </w:tc>
        <w:tc>
          <w:tcPr>
            <w:tcW w:w="555" w:type="pct"/>
          </w:tcPr>
          <w:p w14:paraId="4AAF76CD" w14:textId="00AB124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АУД.7</w:t>
            </w:r>
          </w:p>
        </w:tc>
        <w:tc>
          <w:tcPr>
            <w:tcW w:w="674" w:type="pct"/>
          </w:tcPr>
          <w:p w14:paraId="486D7688" w14:textId="3DE9880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A691400" w14:textId="431585D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315FC1E" w14:textId="77777777" w:rsidTr="00F325CF">
        <w:trPr>
          <w:cantSplit/>
          <w:jc w:val="center"/>
        </w:trPr>
        <w:tc>
          <w:tcPr>
            <w:tcW w:w="514" w:type="pct"/>
          </w:tcPr>
          <w:p w14:paraId="23BCEDFF" w14:textId="72F8E5C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20303A4" w14:textId="2BBD292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8AF604D" w14:textId="12DFB98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B0E4CE1" w14:textId="2BDCF7B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EA82496" w14:textId="5716E2A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АУД.8</w:t>
            </w:r>
          </w:p>
        </w:tc>
        <w:tc>
          <w:tcPr>
            <w:tcW w:w="555" w:type="pct"/>
          </w:tcPr>
          <w:p w14:paraId="739067F4" w14:textId="2401A74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АУД.8</w:t>
            </w:r>
          </w:p>
        </w:tc>
        <w:tc>
          <w:tcPr>
            <w:tcW w:w="674" w:type="pct"/>
          </w:tcPr>
          <w:p w14:paraId="05F0F734" w14:textId="6E7A8E9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848273D" w14:textId="6EBCAA6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76AA4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C632BD0" w14:textId="77777777" w:rsidTr="00F325CF">
        <w:trPr>
          <w:cantSplit/>
          <w:jc w:val="center"/>
        </w:trPr>
        <w:tc>
          <w:tcPr>
            <w:tcW w:w="514" w:type="pct"/>
          </w:tcPr>
          <w:p w14:paraId="0D75E424" w14:textId="1EBE889A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АУД.9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EBDF95D" w14:textId="56E29F0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9145F24" w14:textId="4EFB35B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D92D9BE" w14:textId="1647ADF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5B83CEC" w14:textId="56E93DA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АУД.9</w:t>
            </w:r>
          </w:p>
        </w:tc>
        <w:tc>
          <w:tcPr>
            <w:tcW w:w="555" w:type="pct"/>
          </w:tcPr>
          <w:p w14:paraId="0805D69F" w14:textId="4CEE617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АУД.9</w:t>
            </w:r>
          </w:p>
        </w:tc>
        <w:tc>
          <w:tcPr>
            <w:tcW w:w="674" w:type="pct"/>
          </w:tcPr>
          <w:p w14:paraId="63073DAB" w14:textId="701D13F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7D5B3E5" w14:textId="2694353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76AA4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0E40AE8" w14:textId="77777777" w:rsidTr="00F325CF">
        <w:trPr>
          <w:cantSplit/>
          <w:jc w:val="center"/>
        </w:trPr>
        <w:tc>
          <w:tcPr>
            <w:tcW w:w="514" w:type="pct"/>
          </w:tcPr>
          <w:p w14:paraId="13949951" w14:textId="4F1F9F00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6CA683B" w14:textId="1EC9447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E0D74ED" w14:textId="2A551EE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54B8B9A" w14:textId="1E8FD6F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E37752C" w14:textId="0F379B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АУД.10</w:t>
            </w:r>
          </w:p>
        </w:tc>
        <w:tc>
          <w:tcPr>
            <w:tcW w:w="555" w:type="pct"/>
          </w:tcPr>
          <w:p w14:paraId="30971E35" w14:textId="6364A74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АУД.10</w:t>
            </w:r>
          </w:p>
        </w:tc>
        <w:tc>
          <w:tcPr>
            <w:tcW w:w="674" w:type="pct"/>
          </w:tcPr>
          <w:p w14:paraId="306EAF98" w14:textId="2772887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15339FB" w14:textId="6FEA1B1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76AA4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060D1C5" w14:textId="77777777" w:rsidTr="00F325CF">
        <w:trPr>
          <w:cantSplit/>
          <w:jc w:val="center"/>
        </w:trPr>
        <w:tc>
          <w:tcPr>
            <w:tcW w:w="514" w:type="pct"/>
          </w:tcPr>
          <w:p w14:paraId="17832D04" w14:textId="7E0EEE7A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АУД.11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E62B7EA" w14:textId="031F183B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C364E18" w14:textId="5AF14A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A5ED080" w14:textId="75B4A9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27199EB" w14:textId="2EE6E75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АУД.11</w:t>
            </w:r>
          </w:p>
        </w:tc>
        <w:tc>
          <w:tcPr>
            <w:tcW w:w="555" w:type="pct"/>
          </w:tcPr>
          <w:p w14:paraId="5B2A708F" w14:textId="6B451DE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АУД.11</w:t>
            </w:r>
          </w:p>
        </w:tc>
        <w:tc>
          <w:tcPr>
            <w:tcW w:w="674" w:type="pct"/>
          </w:tcPr>
          <w:p w14:paraId="062D13E4" w14:textId="55996DC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A60D890" w14:textId="7A15482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76AA4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C799C68" w14:textId="77777777" w:rsidTr="00F325CF">
        <w:trPr>
          <w:cantSplit/>
          <w:jc w:val="center"/>
        </w:trPr>
        <w:tc>
          <w:tcPr>
            <w:tcW w:w="514" w:type="pct"/>
          </w:tcPr>
          <w:p w14:paraId="5D5C5B04" w14:textId="29867234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B1C8A3C" w14:textId="1D7CF5D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0EFFB35" w14:textId="5DF07A5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185112C" w14:textId="6D926D1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8F09490" w14:textId="2042CFA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080080C" w14:textId="16FF210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AC15C86" w14:textId="2B3EFD5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70741F2" w14:textId="2A8A4BD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FB5C830" w14:textId="77777777" w:rsidTr="00F325CF">
        <w:trPr>
          <w:cantSplit/>
          <w:jc w:val="center"/>
        </w:trPr>
        <w:tc>
          <w:tcPr>
            <w:tcW w:w="514" w:type="pct"/>
          </w:tcPr>
          <w:p w14:paraId="71A6EB67" w14:textId="394D90A2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BA1D37E" w14:textId="168BA73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554" w:type="pct"/>
          </w:tcPr>
          <w:p w14:paraId="7A3B5306" w14:textId="069B6A8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619" w:type="pct"/>
          </w:tcPr>
          <w:p w14:paraId="50ED0D9B" w14:textId="1351E28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571" w:type="pct"/>
          </w:tcPr>
          <w:p w14:paraId="312FDA09" w14:textId="476C451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555" w:type="pct"/>
          </w:tcPr>
          <w:p w14:paraId="13CC663C" w14:textId="1FA23F7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674" w:type="pct"/>
          </w:tcPr>
          <w:p w14:paraId="237AD2E8" w14:textId="2E6AA5F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9F9D038" w14:textId="4C6D720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96EC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47DA400" w14:textId="77777777" w:rsidTr="00F325CF">
        <w:trPr>
          <w:cantSplit/>
          <w:jc w:val="center"/>
        </w:trPr>
        <w:tc>
          <w:tcPr>
            <w:tcW w:w="514" w:type="pct"/>
          </w:tcPr>
          <w:p w14:paraId="3BCDBD18" w14:textId="4E34F040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EDC0B86" w14:textId="1DBC886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554" w:type="pct"/>
          </w:tcPr>
          <w:p w14:paraId="3AB2EA4C" w14:textId="64CAB08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619" w:type="pct"/>
          </w:tcPr>
          <w:p w14:paraId="7CD33E8C" w14:textId="4EE36A0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571" w:type="pct"/>
          </w:tcPr>
          <w:p w14:paraId="4F137200" w14:textId="0567B53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555" w:type="pct"/>
          </w:tcPr>
          <w:p w14:paraId="38094EA1" w14:textId="769EA4B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674" w:type="pct"/>
          </w:tcPr>
          <w:p w14:paraId="581A4E27" w14:textId="3F21D5C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4351BF1" w14:textId="1011F58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96EC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68F0F91" w14:textId="77777777" w:rsidTr="00F325CF">
        <w:trPr>
          <w:cantSplit/>
          <w:jc w:val="center"/>
        </w:trPr>
        <w:tc>
          <w:tcPr>
            <w:tcW w:w="514" w:type="pct"/>
          </w:tcPr>
          <w:p w14:paraId="6309575C" w14:textId="24073AD3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8694992" w14:textId="1C0405A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A386E7B" w14:textId="615A469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1F35C0B" w14:textId="5F53D88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01EF979" w14:textId="5869D61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АВЗ.3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F556AE0" w14:textId="56A77DC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АВЗ.3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AF1FE00" w14:textId="5883B02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0AA0BAF" w14:textId="4F08DA2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96EC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65CA81C" w14:textId="77777777" w:rsidTr="00F325CF">
        <w:trPr>
          <w:cantSplit/>
          <w:jc w:val="center"/>
        </w:trPr>
        <w:tc>
          <w:tcPr>
            <w:tcW w:w="514" w:type="pct"/>
          </w:tcPr>
          <w:p w14:paraId="59550318" w14:textId="768A5853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АВЗ.4*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D648C42" w14:textId="21A6B15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5657FF8" w14:textId="12ED100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1EB0538" w14:textId="2B8D68D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033EAB1" w14:textId="0B2EE05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АВЗ.4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72BF6EBA" w14:textId="7F1500D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АВЗ.4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507BB06" w14:textId="39419E9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49EACED" w14:textId="256D739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96EC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B393323" w14:textId="77777777" w:rsidTr="00F325CF">
        <w:trPr>
          <w:cantSplit/>
          <w:jc w:val="center"/>
        </w:trPr>
        <w:tc>
          <w:tcPr>
            <w:tcW w:w="514" w:type="pct"/>
          </w:tcPr>
          <w:p w14:paraId="3BAA13DD" w14:textId="7982C7DC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АВЗ.5*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6C8C906" w14:textId="72F89AA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FD4A672" w14:textId="465121D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C025740" w14:textId="318B87E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0DA2B6A" w14:textId="2159DD8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АВЗ.5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CC02A0B" w14:textId="4AAC8F1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АВЗ.5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319CC1B" w14:textId="2BE008F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FB7DA2A" w14:textId="4CC3E15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D96EC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1EFE39F" w14:textId="77777777" w:rsidTr="00F325CF">
        <w:trPr>
          <w:cantSplit/>
          <w:jc w:val="center"/>
        </w:trPr>
        <w:tc>
          <w:tcPr>
            <w:tcW w:w="514" w:type="pct"/>
          </w:tcPr>
          <w:p w14:paraId="7C6B80D4" w14:textId="32D0AB0F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33A5148" w14:textId="11A88DA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F4D1232" w14:textId="0A4E878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ABFD63D" w14:textId="01B2DDD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C8AC656" w14:textId="33561AF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2E7CBD4" w14:textId="27AD15A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1833DC9" w14:textId="0F84B40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2E62396" w14:textId="70FB64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C538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0C66246" w14:textId="77777777" w:rsidTr="00F325CF">
        <w:trPr>
          <w:cantSplit/>
          <w:jc w:val="center"/>
        </w:trPr>
        <w:tc>
          <w:tcPr>
            <w:tcW w:w="514" w:type="pct"/>
          </w:tcPr>
          <w:p w14:paraId="0AFC1219" w14:textId="0FE0E50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34EF991" w14:textId="775AF57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554" w:type="pct"/>
          </w:tcPr>
          <w:p w14:paraId="07C8D0CC" w14:textId="7788BB1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619" w:type="pct"/>
          </w:tcPr>
          <w:p w14:paraId="3DFEE087" w14:textId="537F275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571" w:type="pct"/>
          </w:tcPr>
          <w:p w14:paraId="75F87146" w14:textId="5016274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555" w:type="pct"/>
          </w:tcPr>
          <w:p w14:paraId="571E7DF8" w14:textId="7CED985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674" w:type="pct"/>
          </w:tcPr>
          <w:p w14:paraId="47D37087" w14:textId="41FB5C9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590D84B" w14:textId="631BCBD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C538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3AA757E" w14:textId="77777777" w:rsidTr="00F325CF">
        <w:trPr>
          <w:cantSplit/>
          <w:jc w:val="center"/>
        </w:trPr>
        <w:tc>
          <w:tcPr>
            <w:tcW w:w="514" w:type="pct"/>
          </w:tcPr>
          <w:p w14:paraId="05B51E01" w14:textId="60EEFC77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04CC889" w14:textId="3C68FAA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554" w:type="pct"/>
          </w:tcPr>
          <w:p w14:paraId="6CB5DDC6" w14:textId="226403C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619" w:type="pct"/>
          </w:tcPr>
          <w:p w14:paraId="1809E301" w14:textId="71F1A47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571" w:type="pct"/>
          </w:tcPr>
          <w:p w14:paraId="4E564A65" w14:textId="5E4015E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555" w:type="pct"/>
          </w:tcPr>
          <w:p w14:paraId="5F70E4E6" w14:textId="5B95AF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674" w:type="pct"/>
          </w:tcPr>
          <w:p w14:paraId="090A2E17" w14:textId="1875583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696D65C" w14:textId="68C59F6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1C538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915E639" w14:textId="77777777" w:rsidTr="00F325CF">
        <w:trPr>
          <w:cantSplit/>
          <w:jc w:val="center"/>
        </w:trPr>
        <w:tc>
          <w:tcPr>
            <w:tcW w:w="514" w:type="pct"/>
          </w:tcPr>
          <w:p w14:paraId="7D6A3617" w14:textId="7561FA4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EAA0FF5" w14:textId="0081FEF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D3310BC" w14:textId="161E8EC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B15B0F8" w14:textId="2D57AA8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A330E89" w14:textId="629D634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СОВ.3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3C15BBC" w14:textId="2D9C06E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BE91D75" w14:textId="55C1CA4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91BC309" w14:textId="067A261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27EF96D" w14:textId="77777777" w:rsidTr="00F325CF">
        <w:trPr>
          <w:cantSplit/>
          <w:jc w:val="center"/>
        </w:trPr>
        <w:tc>
          <w:tcPr>
            <w:tcW w:w="514" w:type="pct"/>
          </w:tcPr>
          <w:p w14:paraId="282DC3CB" w14:textId="7BE7F018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EBD073A" w14:textId="171491D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АНЗ.1</w:t>
            </w:r>
          </w:p>
        </w:tc>
        <w:tc>
          <w:tcPr>
            <w:tcW w:w="554" w:type="pct"/>
          </w:tcPr>
          <w:p w14:paraId="34CB3D06" w14:textId="0B2C534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АНЗ.1</w:t>
            </w:r>
          </w:p>
        </w:tc>
        <w:tc>
          <w:tcPr>
            <w:tcW w:w="619" w:type="pct"/>
          </w:tcPr>
          <w:p w14:paraId="73F0D9E1" w14:textId="3E849B8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АНЗ.1</w:t>
            </w:r>
          </w:p>
        </w:tc>
        <w:tc>
          <w:tcPr>
            <w:tcW w:w="571" w:type="pct"/>
          </w:tcPr>
          <w:p w14:paraId="79E3909C" w14:textId="004F226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A2FA4E3" w14:textId="76E757C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0D567D1" w14:textId="24204EE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5FC7E1E" w14:textId="067EFC4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B3C72B8" w14:textId="77777777" w:rsidTr="00F325CF">
        <w:trPr>
          <w:cantSplit/>
          <w:jc w:val="center"/>
        </w:trPr>
        <w:tc>
          <w:tcPr>
            <w:tcW w:w="514" w:type="pct"/>
          </w:tcPr>
          <w:p w14:paraId="2C33963D" w14:textId="6177D70A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АНЗ.2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21776DE" w14:textId="50A046B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АНЗ.2</w:t>
            </w:r>
          </w:p>
        </w:tc>
        <w:tc>
          <w:tcPr>
            <w:tcW w:w="554" w:type="pct"/>
          </w:tcPr>
          <w:p w14:paraId="6937F687" w14:textId="2FC6CD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АНЗ.2</w:t>
            </w:r>
          </w:p>
        </w:tc>
        <w:tc>
          <w:tcPr>
            <w:tcW w:w="619" w:type="pct"/>
          </w:tcPr>
          <w:p w14:paraId="22F99354" w14:textId="78D5D97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АНЗ.2</w:t>
            </w:r>
          </w:p>
        </w:tc>
        <w:tc>
          <w:tcPr>
            <w:tcW w:w="571" w:type="pct"/>
          </w:tcPr>
          <w:p w14:paraId="5B95C1C6" w14:textId="3F041C5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B37B4FB" w14:textId="1BC12B4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326B1D0" w14:textId="5CA5F03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E804DFB" w14:textId="31C9F125" w:rsidR="0011287B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64FF8F9" w14:textId="77777777" w:rsidTr="00F325CF">
        <w:trPr>
          <w:cantSplit/>
          <w:jc w:val="center"/>
        </w:trPr>
        <w:tc>
          <w:tcPr>
            <w:tcW w:w="514" w:type="pct"/>
          </w:tcPr>
          <w:p w14:paraId="3802E154" w14:textId="75627337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18B3406" w14:textId="4D2758E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АНЗ.3</w:t>
            </w:r>
          </w:p>
        </w:tc>
        <w:tc>
          <w:tcPr>
            <w:tcW w:w="554" w:type="pct"/>
          </w:tcPr>
          <w:p w14:paraId="3457A239" w14:textId="798A928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АНЗ.3</w:t>
            </w:r>
          </w:p>
        </w:tc>
        <w:tc>
          <w:tcPr>
            <w:tcW w:w="619" w:type="pct"/>
          </w:tcPr>
          <w:p w14:paraId="20F72898" w14:textId="5423FB2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АНЗ.3</w:t>
            </w:r>
          </w:p>
        </w:tc>
        <w:tc>
          <w:tcPr>
            <w:tcW w:w="571" w:type="pct"/>
          </w:tcPr>
          <w:p w14:paraId="44DD186C" w14:textId="0366739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0FED2D4" w14:textId="0C6E183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AEB08EC" w14:textId="76A3C91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5C233F5" w14:textId="0465C89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BED255A" w14:textId="77777777" w:rsidTr="00F325CF">
        <w:trPr>
          <w:cantSplit/>
          <w:jc w:val="center"/>
        </w:trPr>
        <w:tc>
          <w:tcPr>
            <w:tcW w:w="514" w:type="pct"/>
          </w:tcPr>
          <w:p w14:paraId="650F406C" w14:textId="6AA06313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5275284" w14:textId="4FCD889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АНЗ.4</w:t>
            </w:r>
          </w:p>
        </w:tc>
        <w:tc>
          <w:tcPr>
            <w:tcW w:w="554" w:type="pct"/>
          </w:tcPr>
          <w:p w14:paraId="20955F48" w14:textId="1AFE287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АНЗ.4</w:t>
            </w:r>
          </w:p>
        </w:tc>
        <w:tc>
          <w:tcPr>
            <w:tcW w:w="619" w:type="pct"/>
          </w:tcPr>
          <w:p w14:paraId="1D751205" w14:textId="2362BFF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АНЗ.4</w:t>
            </w:r>
          </w:p>
        </w:tc>
        <w:tc>
          <w:tcPr>
            <w:tcW w:w="571" w:type="pct"/>
          </w:tcPr>
          <w:p w14:paraId="2F40FA85" w14:textId="1E6A0CD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AD79CB3" w14:textId="657B65D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CA37DCE" w14:textId="49FF3C8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71E2E90" w14:textId="5FC2DDB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4505537" w14:textId="77777777" w:rsidTr="00F325CF">
        <w:trPr>
          <w:cantSplit/>
          <w:jc w:val="center"/>
        </w:trPr>
        <w:tc>
          <w:tcPr>
            <w:tcW w:w="514" w:type="pct"/>
          </w:tcPr>
          <w:p w14:paraId="13BEBBC6" w14:textId="0DE03C8E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73658C0" w14:textId="51BF9B6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АНЗ.5</w:t>
            </w:r>
          </w:p>
        </w:tc>
        <w:tc>
          <w:tcPr>
            <w:tcW w:w="554" w:type="pct"/>
          </w:tcPr>
          <w:p w14:paraId="1AF76B9C" w14:textId="3EBA936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АНЗ.5</w:t>
            </w:r>
          </w:p>
        </w:tc>
        <w:tc>
          <w:tcPr>
            <w:tcW w:w="619" w:type="pct"/>
          </w:tcPr>
          <w:p w14:paraId="20E7F972" w14:textId="16B63C2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АНЗ.5</w:t>
            </w:r>
          </w:p>
        </w:tc>
        <w:tc>
          <w:tcPr>
            <w:tcW w:w="571" w:type="pct"/>
          </w:tcPr>
          <w:p w14:paraId="7E593F9C" w14:textId="682E543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0EA4287" w14:textId="5460EC9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606FC72" w14:textId="2560277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50FA597" w14:textId="0EE0A681" w:rsidR="00AD6D43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  <w:r w:rsidRPr="00F642FB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11287B" w:rsidRPr="004D385C" w14:paraId="527F9C5F" w14:textId="77777777" w:rsidTr="00F325CF">
        <w:trPr>
          <w:cantSplit/>
          <w:jc w:val="center"/>
        </w:trPr>
        <w:tc>
          <w:tcPr>
            <w:tcW w:w="514" w:type="pct"/>
          </w:tcPr>
          <w:p w14:paraId="58E20422" w14:textId="46BEAC87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1C56E6E" w14:textId="61A68C6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E2A693F" w14:textId="4D663F2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C147651" w14:textId="6691001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80BF8DD" w14:textId="18569EB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E56FE71" w14:textId="66DAC98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A6C0BD2" w14:textId="62C231B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E0E37CE" w14:textId="4EFB212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851604C" w14:textId="77777777" w:rsidTr="00F325CF">
        <w:trPr>
          <w:cantSplit/>
          <w:jc w:val="center"/>
        </w:trPr>
        <w:tc>
          <w:tcPr>
            <w:tcW w:w="514" w:type="pct"/>
          </w:tcPr>
          <w:p w14:paraId="049ECDBE" w14:textId="761EEA1C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B47B4B5" w14:textId="133310C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554" w:type="pct"/>
          </w:tcPr>
          <w:p w14:paraId="68EC76EB" w14:textId="2916C28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619" w:type="pct"/>
          </w:tcPr>
          <w:p w14:paraId="529AF62D" w14:textId="6931D6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571" w:type="pct"/>
          </w:tcPr>
          <w:p w14:paraId="1DE31044" w14:textId="37F98A6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555" w:type="pct"/>
          </w:tcPr>
          <w:p w14:paraId="2AF3B41B" w14:textId="7B3F320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674" w:type="pct"/>
          </w:tcPr>
          <w:p w14:paraId="62513A83" w14:textId="426E77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613E9119" w14:textId="50896293" w:rsidR="00AD6D43" w:rsidRPr="00F642FB" w:rsidRDefault="00AD6D43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1287B" w:rsidRPr="004D385C" w14:paraId="3BAEC041" w14:textId="77777777" w:rsidTr="00F325CF">
        <w:trPr>
          <w:cantSplit/>
          <w:jc w:val="center"/>
        </w:trPr>
        <w:tc>
          <w:tcPr>
            <w:tcW w:w="514" w:type="pct"/>
          </w:tcPr>
          <w:p w14:paraId="24E812E3" w14:textId="6F3D6AA3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62948AE" w14:textId="71E248B7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554" w:type="pct"/>
          </w:tcPr>
          <w:p w14:paraId="28D64096" w14:textId="110C83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619" w:type="pct"/>
          </w:tcPr>
          <w:p w14:paraId="3E787A42" w14:textId="281BAD1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571" w:type="pct"/>
          </w:tcPr>
          <w:p w14:paraId="2EF6FF8F" w14:textId="48CB3A4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555" w:type="pct"/>
          </w:tcPr>
          <w:p w14:paraId="54B6D2A9" w14:textId="3788364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674" w:type="pct"/>
          </w:tcPr>
          <w:p w14:paraId="04BC82B4" w14:textId="7F96EBE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4EEED6AE" w14:textId="5BE4D9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AEE495C" w14:textId="77777777" w:rsidTr="00F325CF">
        <w:trPr>
          <w:cantSplit/>
          <w:jc w:val="center"/>
        </w:trPr>
        <w:tc>
          <w:tcPr>
            <w:tcW w:w="514" w:type="pct"/>
          </w:tcPr>
          <w:p w14:paraId="3A125ECC" w14:textId="6359A1DD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DCB8223" w14:textId="75885CC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</w:p>
        </w:tc>
        <w:tc>
          <w:tcPr>
            <w:tcW w:w="554" w:type="pct"/>
          </w:tcPr>
          <w:p w14:paraId="334C643D" w14:textId="0B5CA47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</w:p>
        </w:tc>
        <w:tc>
          <w:tcPr>
            <w:tcW w:w="619" w:type="pct"/>
          </w:tcPr>
          <w:p w14:paraId="14AE44D1" w14:textId="7C1E8FC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</w:p>
        </w:tc>
        <w:tc>
          <w:tcPr>
            <w:tcW w:w="571" w:type="pct"/>
          </w:tcPr>
          <w:p w14:paraId="7C92B26E" w14:textId="3B7F56C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2D4221F" w14:textId="1F31103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F2DB1FD" w14:textId="38472A5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F54E9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7120FA0" w14:textId="1D2F9C0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50F8C57" w14:textId="77777777" w:rsidTr="00F325CF">
        <w:trPr>
          <w:cantSplit/>
          <w:jc w:val="center"/>
        </w:trPr>
        <w:tc>
          <w:tcPr>
            <w:tcW w:w="514" w:type="pct"/>
          </w:tcPr>
          <w:p w14:paraId="52813F43" w14:textId="206A357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364DC75" w14:textId="46818545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F6A5CA8" w14:textId="71E281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E715EF0" w14:textId="199E72F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E540915" w14:textId="6EACD42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8ED5A0C" w14:textId="7754C4D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4A45C06" w14:textId="0A11890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F54E9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06B079A" w14:textId="5DC2F90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DDE1EE7" w14:textId="77777777" w:rsidTr="00F325CF">
        <w:trPr>
          <w:cantSplit/>
          <w:jc w:val="center"/>
        </w:trPr>
        <w:tc>
          <w:tcPr>
            <w:tcW w:w="514" w:type="pct"/>
          </w:tcPr>
          <w:p w14:paraId="3087C6F0" w14:textId="19C767F0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3E7BD27" w14:textId="1BD79A4B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</w:p>
        </w:tc>
        <w:tc>
          <w:tcPr>
            <w:tcW w:w="554" w:type="pct"/>
          </w:tcPr>
          <w:p w14:paraId="4C506473" w14:textId="3946FD8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</w:p>
        </w:tc>
        <w:tc>
          <w:tcPr>
            <w:tcW w:w="619" w:type="pct"/>
          </w:tcPr>
          <w:p w14:paraId="432A5D1A" w14:textId="7379B69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</w:p>
        </w:tc>
        <w:tc>
          <w:tcPr>
            <w:tcW w:w="571" w:type="pct"/>
          </w:tcPr>
          <w:p w14:paraId="4B4299AB" w14:textId="1F5E39F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50E0C30" w14:textId="7CE359E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6F669D4" w14:textId="38FBE4B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6469C12" w14:textId="3281B0D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318F968" w14:textId="77777777" w:rsidTr="00F325CF">
        <w:trPr>
          <w:cantSplit/>
          <w:jc w:val="center"/>
        </w:trPr>
        <w:tc>
          <w:tcPr>
            <w:tcW w:w="514" w:type="pct"/>
          </w:tcPr>
          <w:p w14:paraId="2D545EE2" w14:textId="5C4F136D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ОЦЛ.4*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8C8CB36" w14:textId="3469438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A28988D" w14:textId="45515B3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271536F" w14:textId="5D24B1B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09A869E" w14:textId="63C2421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032B2535" w14:textId="2E6E8EA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93F1282" w14:textId="626360C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3B5DE2A" w14:textId="1984906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9021E65" w14:textId="77777777" w:rsidTr="00F325CF">
        <w:trPr>
          <w:cantSplit/>
          <w:jc w:val="center"/>
        </w:trPr>
        <w:tc>
          <w:tcPr>
            <w:tcW w:w="514" w:type="pct"/>
          </w:tcPr>
          <w:p w14:paraId="1024BFE9" w14:textId="6429C7AC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ОЦЛ.5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CE2F8CD" w14:textId="0DA49EA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</w:p>
        </w:tc>
        <w:tc>
          <w:tcPr>
            <w:tcW w:w="554" w:type="pct"/>
          </w:tcPr>
          <w:p w14:paraId="5A6FC24A" w14:textId="7F67415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</w:p>
        </w:tc>
        <w:tc>
          <w:tcPr>
            <w:tcW w:w="619" w:type="pct"/>
          </w:tcPr>
          <w:p w14:paraId="0C7D676E" w14:textId="374263D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</w:p>
        </w:tc>
        <w:tc>
          <w:tcPr>
            <w:tcW w:w="571" w:type="pct"/>
          </w:tcPr>
          <w:p w14:paraId="41F59292" w14:textId="08FC589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504B9F1" w14:textId="53DE6E0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15E104B" w14:textId="172F8A4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0A3DA80" w14:textId="15D7FB0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63615A8" w14:textId="77777777" w:rsidTr="00F325CF">
        <w:trPr>
          <w:cantSplit/>
          <w:jc w:val="center"/>
        </w:trPr>
        <w:tc>
          <w:tcPr>
            <w:tcW w:w="514" w:type="pct"/>
          </w:tcPr>
          <w:p w14:paraId="0154BD85" w14:textId="0E6BF5DF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ОЦЛ.5*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AF74CF7" w14:textId="19C597A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C507BAB" w14:textId="4C57BB4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6A52F97" w14:textId="5CB89C4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A1F9BA1" w14:textId="3150824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9A25F48" w14:textId="78A2848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452E274C" w14:textId="0DC32BB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6A655CB" w14:textId="13713BA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45FB87A" w14:textId="77777777" w:rsidTr="00F325CF">
        <w:trPr>
          <w:cantSplit/>
          <w:jc w:val="center"/>
        </w:trPr>
        <w:tc>
          <w:tcPr>
            <w:tcW w:w="514" w:type="pct"/>
          </w:tcPr>
          <w:p w14:paraId="63E97764" w14:textId="668473EE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E961B5C" w14:textId="7A09B77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</w:p>
        </w:tc>
        <w:tc>
          <w:tcPr>
            <w:tcW w:w="554" w:type="pct"/>
          </w:tcPr>
          <w:p w14:paraId="2FA45EB5" w14:textId="61D0A64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</w:p>
        </w:tc>
        <w:tc>
          <w:tcPr>
            <w:tcW w:w="619" w:type="pct"/>
          </w:tcPr>
          <w:p w14:paraId="4FD207C4" w14:textId="1C88AFD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</w:p>
        </w:tc>
        <w:tc>
          <w:tcPr>
            <w:tcW w:w="571" w:type="pct"/>
          </w:tcPr>
          <w:p w14:paraId="4780C504" w14:textId="42CF8D9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21309FD" w14:textId="2F77F80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F72F917" w14:textId="28730F6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8CABA74" w14:textId="612249E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8D1B3CB" w14:textId="77777777" w:rsidTr="00F325CF">
        <w:trPr>
          <w:cantSplit/>
          <w:jc w:val="center"/>
        </w:trPr>
        <w:tc>
          <w:tcPr>
            <w:tcW w:w="514" w:type="pct"/>
          </w:tcPr>
          <w:p w14:paraId="5734ECF9" w14:textId="253B04F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ОЦЛ.6*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473DF54" w14:textId="7B7A86FF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C4B6F50" w14:textId="2699E18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4FA02B7" w14:textId="786E638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646F83A" w14:textId="3DEDA15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2BADA96E" w14:textId="60544CE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4049AB11" w14:textId="1D17AEF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534774D" w14:textId="309EDF5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A1C055B" w14:textId="77777777" w:rsidTr="00F325CF">
        <w:trPr>
          <w:cantSplit/>
          <w:jc w:val="center"/>
        </w:trPr>
        <w:tc>
          <w:tcPr>
            <w:tcW w:w="514" w:type="pct"/>
          </w:tcPr>
          <w:p w14:paraId="0FEB3F07" w14:textId="214203BA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EDD9F92" w14:textId="59E9EDC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ОЦЛ.7</w:t>
            </w:r>
          </w:p>
        </w:tc>
        <w:tc>
          <w:tcPr>
            <w:tcW w:w="554" w:type="pct"/>
          </w:tcPr>
          <w:p w14:paraId="273F8E70" w14:textId="7E53025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ОЦЛ.7</w:t>
            </w:r>
          </w:p>
        </w:tc>
        <w:tc>
          <w:tcPr>
            <w:tcW w:w="619" w:type="pct"/>
          </w:tcPr>
          <w:p w14:paraId="4C4835D4" w14:textId="518CCB4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ОЦЛ.7</w:t>
            </w:r>
          </w:p>
        </w:tc>
        <w:tc>
          <w:tcPr>
            <w:tcW w:w="571" w:type="pct"/>
          </w:tcPr>
          <w:p w14:paraId="0945E960" w14:textId="215EFAF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A16B5CE" w14:textId="53CFD5D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44986F0" w14:textId="674A69D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3CA7CA2" w14:textId="2CCB892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801E983" w14:textId="77777777" w:rsidTr="00F325CF">
        <w:trPr>
          <w:cantSplit/>
          <w:jc w:val="center"/>
        </w:trPr>
        <w:tc>
          <w:tcPr>
            <w:tcW w:w="514" w:type="pct"/>
          </w:tcPr>
          <w:p w14:paraId="700637DE" w14:textId="11C8C2F6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99A2840" w14:textId="175905B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ОЦЛ.8</w:t>
            </w:r>
          </w:p>
        </w:tc>
        <w:tc>
          <w:tcPr>
            <w:tcW w:w="554" w:type="pct"/>
          </w:tcPr>
          <w:p w14:paraId="6A06E89A" w14:textId="4D3D1CF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ОЦЛ.8</w:t>
            </w:r>
          </w:p>
        </w:tc>
        <w:tc>
          <w:tcPr>
            <w:tcW w:w="619" w:type="pct"/>
          </w:tcPr>
          <w:p w14:paraId="2616557B" w14:textId="3C8C0CC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ОЦЛ.8</w:t>
            </w:r>
          </w:p>
        </w:tc>
        <w:tc>
          <w:tcPr>
            <w:tcW w:w="571" w:type="pct"/>
          </w:tcPr>
          <w:p w14:paraId="41DA1AFD" w14:textId="63D26C0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74A2470" w14:textId="1A883F6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264D64C" w14:textId="77F56F5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17DF3E2" w14:textId="1DBC5DE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31F52D0" w14:textId="77777777" w:rsidTr="00F325CF">
        <w:trPr>
          <w:cantSplit/>
          <w:jc w:val="center"/>
        </w:trPr>
        <w:tc>
          <w:tcPr>
            <w:tcW w:w="514" w:type="pct"/>
          </w:tcPr>
          <w:p w14:paraId="6C681A35" w14:textId="5E9B4325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0C2585D" w14:textId="5E6B3AE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AC4E463" w14:textId="52BFEE3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E7AACDE" w14:textId="28235BB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34680B6" w14:textId="4EE3BB0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2C4AB92" w14:textId="3110401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ОДТ.0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DF6D7A1" w14:textId="40E8FDF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1BB224B" w14:textId="45644F0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3F5DF0D" w14:textId="77777777" w:rsidTr="00F325CF">
        <w:trPr>
          <w:cantSplit/>
          <w:jc w:val="center"/>
        </w:trPr>
        <w:tc>
          <w:tcPr>
            <w:tcW w:w="514" w:type="pct"/>
          </w:tcPr>
          <w:p w14:paraId="5191EB12" w14:textId="11A25C7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5F3E3E2" w14:textId="343820A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554" w:type="pct"/>
          </w:tcPr>
          <w:p w14:paraId="587A46D7" w14:textId="684A469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619" w:type="pct"/>
          </w:tcPr>
          <w:p w14:paraId="65FC9BF7" w14:textId="0483F6F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571" w:type="pct"/>
          </w:tcPr>
          <w:p w14:paraId="26F84838" w14:textId="55A613D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555" w:type="pct"/>
          </w:tcPr>
          <w:p w14:paraId="1DF75EFE" w14:textId="5F54A64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674" w:type="pct"/>
          </w:tcPr>
          <w:p w14:paraId="3603F72A" w14:textId="4D7AE2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12DC546" w14:textId="7E4E69F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03577E4" w14:textId="77777777" w:rsidTr="00F325CF">
        <w:trPr>
          <w:cantSplit/>
          <w:jc w:val="center"/>
        </w:trPr>
        <w:tc>
          <w:tcPr>
            <w:tcW w:w="514" w:type="pct"/>
          </w:tcPr>
          <w:p w14:paraId="6A7AE0A5" w14:textId="7A128B44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708FB80" w14:textId="2144CD5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554" w:type="pct"/>
          </w:tcPr>
          <w:p w14:paraId="7EA52401" w14:textId="6785CED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619" w:type="pct"/>
          </w:tcPr>
          <w:p w14:paraId="206337A5" w14:textId="135C878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571" w:type="pct"/>
          </w:tcPr>
          <w:p w14:paraId="195A8365" w14:textId="5FC7870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555" w:type="pct"/>
          </w:tcPr>
          <w:p w14:paraId="406F73FC" w14:textId="0493FA9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674" w:type="pct"/>
          </w:tcPr>
          <w:p w14:paraId="0EC17087" w14:textId="3C019E5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E06A6B0" w14:textId="25254D5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B773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8A7740E" w14:textId="77777777" w:rsidTr="00F325CF">
        <w:trPr>
          <w:cantSplit/>
          <w:jc w:val="center"/>
        </w:trPr>
        <w:tc>
          <w:tcPr>
            <w:tcW w:w="514" w:type="pct"/>
          </w:tcPr>
          <w:p w14:paraId="2E454A62" w14:textId="0282B287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343624D" w14:textId="23160B75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554" w:type="pct"/>
          </w:tcPr>
          <w:p w14:paraId="3B1EEF80" w14:textId="1FC2481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619" w:type="pct"/>
          </w:tcPr>
          <w:p w14:paraId="2CD6DEF0" w14:textId="7B548A3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571" w:type="pct"/>
          </w:tcPr>
          <w:p w14:paraId="4A336412" w14:textId="75478DD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555" w:type="pct"/>
          </w:tcPr>
          <w:p w14:paraId="3092D9EF" w14:textId="55184DF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674" w:type="pct"/>
          </w:tcPr>
          <w:p w14:paraId="0CBF8609" w14:textId="2074AC4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A85C370" w14:textId="37017FE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B7737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C953510" w14:textId="77777777" w:rsidTr="00F325CF">
        <w:trPr>
          <w:cantSplit/>
          <w:jc w:val="center"/>
        </w:trPr>
        <w:tc>
          <w:tcPr>
            <w:tcW w:w="514" w:type="pct"/>
          </w:tcPr>
          <w:p w14:paraId="7B1C2B27" w14:textId="6A8D95EA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2B070DB" w14:textId="4F937FA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554" w:type="pct"/>
          </w:tcPr>
          <w:p w14:paraId="45E6346F" w14:textId="6895FEB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619" w:type="pct"/>
          </w:tcPr>
          <w:p w14:paraId="2B766CFB" w14:textId="5D5A924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571" w:type="pct"/>
          </w:tcPr>
          <w:p w14:paraId="793F9DD1" w14:textId="76AA335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555" w:type="pct"/>
          </w:tcPr>
          <w:p w14:paraId="18964374" w14:textId="7A80550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674" w:type="pct"/>
          </w:tcPr>
          <w:p w14:paraId="57A67B9A" w14:textId="284A4E2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8E0A135" w14:textId="45A4DD9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4C3E7A4" w14:textId="77777777" w:rsidTr="00F325CF">
        <w:trPr>
          <w:cantSplit/>
          <w:jc w:val="center"/>
        </w:trPr>
        <w:tc>
          <w:tcPr>
            <w:tcW w:w="514" w:type="pct"/>
          </w:tcPr>
          <w:p w14:paraId="1321733E" w14:textId="7999256A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54ECF7E" w14:textId="60D60F9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554" w:type="pct"/>
          </w:tcPr>
          <w:p w14:paraId="3B7AD091" w14:textId="0F21325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619" w:type="pct"/>
          </w:tcPr>
          <w:p w14:paraId="71A02290" w14:textId="0794A0E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571" w:type="pct"/>
          </w:tcPr>
          <w:p w14:paraId="275AF0FD" w14:textId="6BEC7B7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555" w:type="pct"/>
          </w:tcPr>
          <w:p w14:paraId="66DBEB5B" w14:textId="6A49E9C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674" w:type="pct"/>
          </w:tcPr>
          <w:p w14:paraId="1DE0ECE9" w14:textId="309B990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8ED5ADE" w14:textId="5C4A211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93E78D0" w14:textId="77777777" w:rsidTr="00F325CF">
        <w:trPr>
          <w:cantSplit/>
          <w:jc w:val="center"/>
        </w:trPr>
        <w:tc>
          <w:tcPr>
            <w:tcW w:w="514" w:type="pct"/>
          </w:tcPr>
          <w:p w14:paraId="0A9A5520" w14:textId="66D7615B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DC0583B" w14:textId="22E46C1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554" w:type="pct"/>
          </w:tcPr>
          <w:p w14:paraId="3705C4B2" w14:textId="3014589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357C4C4" w14:textId="1796B02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571" w:type="pct"/>
          </w:tcPr>
          <w:p w14:paraId="092486D2" w14:textId="0AF1B81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555" w:type="pct"/>
          </w:tcPr>
          <w:p w14:paraId="5954E441" w14:textId="762F387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674" w:type="pct"/>
          </w:tcPr>
          <w:p w14:paraId="28C573C5" w14:textId="0C963AB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9F72475" w14:textId="7A5696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38C8D1D" w14:textId="77777777" w:rsidTr="00F325CF">
        <w:trPr>
          <w:cantSplit/>
          <w:jc w:val="center"/>
        </w:trPr>
        <w:tc>
          <w:tcPr>
            <w:tcW w:w="514" w:type="pct"/>
          </w:tcPr>
          <w:p w14:paraId="4CADBB5F" w14:textId="06361C10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FFA165C" w14:textId="66C962A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554" w:type="pct"/>
          </w:tcPr>
          <w:p w14:paraId="7838A202" w14:textId="56DB4AC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FAC17B8" w14:textId="35D1B76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571" w:type="pct"/>
          </w:tcPr>
          <w:p w14:paraId="7816C462" w14:textId="49749EF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555" w:type="pct"/>
          </w:tcPr>
          <w:p w14:paraId="1C78DBF0" w14:textId="1A0423D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674" w:type="pct"/>
          </w:tcPr>
          <w:p w14:paraId="639A553C" w14:textId="2BDF66A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2C4D0D7" w14:textId="3471674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12F8AF0" w14:textId="77777777" w:rsidTr="00F325CF">
        <w:trPr>
          <w:cantSplit/>
          <w:jc w:val="center"/>
        </w:trPr>
        <w:tc>
          <w:tcPr>
            <w:tcW w:w="514" w:type="pct"/>
          </w:tcPr>
          <w:p w14:paraId="020E768B" w14:textId="06DCADE4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FE66046" w14:textId="7D934C5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4085CF6" w14:textId="16E42E4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FE319C5" w14:textId="4AD0F62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6604A39" w14:textId="0BE4D77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ОДТ.8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70C3444" w14:textId="1C821E9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ОДТ.8</w:t>
            </w:r>
            <w:r w:rsidR="00475034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7A3DDA15" w14:textId="0CF81C2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1E45F7A" w14:textId="255C9DD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E73C34D" w14:textId="77777777" w:rsidTr="00F325CF">
        <w:trPr>
          <w:cantSplit/>
          <w:jc w:val="center"/>
        </w:trPr>
        <w:tc>
          <w:tcPr>
            <w:tcW w:w="514" w:type="pct"/>
          </w:tcPr>
          <w:p w14:paraId="37F1D4D5" w14:textId="5F637A78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37EB955" w14:textId="6D213319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</w:t>
            </w:r>
          </w:p>
        </w:tc>
        <w:tc>
          <w:tcPr>
            <w:tcW w:w="554" w:type="pct"/>
          </w:tcPr>
          <w:p w14:paraId="3F98D66F" w14:textId="2DB2440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</w:t>
            </w:r>
          </w:p>
        </w:tc>
        <w:tc>
          <w:tcPr>
            <w:tcW w:w="619" w:type="pct"/>
          </w:tcPr>
          <w:p w14:paraId="65673105" w14:textId="2AE8F42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</w:t>
            </w:r>
          </w:p>
        </w:tc>
        <w:tc>
          <w:tcPr>
            <w:tcW w:w="571" w:type="pct"/>
          </w:tcPr>
          <w:p w14:paraId="42D07EB5" w14:textId="45EB185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399C330" w14:textId="6711A6D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CE1F5AF" w14:textId="2B3A226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39B0DF9" w14:textId="7047A2C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58BA90D5" w14:textId="77777777" w:rsidTr="00F325CF">
        <w:trPr>
          <w:cantSplit/>
          <w:jc w:val="center"/>
        </w:trPr>
        <w:tc>
          <w:tcPr>
            <w:tcW w:w="514" w:type="pct"/>
          </w:tcPr>
          <w:p w14:paraId="7A184380" w14:textId="005E53C4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FE2803C" w14:textId="073BF3A7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ЗСВ.2</w:t>
            </w:r>
          </w:p>
        </w:tc>
        <w:tc>
          <w:tcPr>
            <w:tcW w:w="554" w:type="pct"/>
          </w:tcPr>
          <w:p w14:paraId="7F5E45A6" w14:textId="21FEF4D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ЗСВ.2</w:t>
            </w:r>
          </w:p>
        </w:tc>
        <w:tc>
          <w:tcPr>
            <w:tcW w:w="619" w:type="pct"/>
          </w:tcPr>
          <w:p w14:paraId="5EA2F8EC" w14:textId="4D044F5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ЗСВ.2</w:t>
            </w:r>
          </w:p>
        </w:tc>
        <w:tc>
          <w:tcPr>
            <w:tcW w:w="571" w:type="pct"/>
          </w:tcPr>
          <w:p w14:paraId="2D346D3F" w14:textId="3963EDD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F4FD8DC" w14:textId="49A8C81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53F5AFF" w14:textId="6B10286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A92B1C5" w14:textId="65EA539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A245482" w14:textId="77777777" w:rsidTr="00F325CF">
        <w:trPr>
          <w:cantSplit/>
          <w:jc w:val="center"/>
        </w:trPr>
        <w:tc>
          <w:tcPr>
            <w:tcW w:w="514" w:type="pct"/>
          </w:tcPr>
          <w:p w14:paraId="0853130C" w14:textId="2EF522B1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60E7AC3" w14:textId="69961BA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ЗСВ.3</w:t>
            </w:r>
          </w:p>
        </w:tc>
        <w:tc>
          <w:tcPr>
            <w:tcW w:w="554" w:type="pct"/>
          </w:tcPr>
          <w:p w14:paraId="24888F04" w14:textId="3EB0A8C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ЗСВ.3</w:t>
            </w:r>
          </w:p>
        </w:tc>
        <w:tc>
          <w:tcPr>
            <w:tcW w:w="619" w:type="pct"/>
          </w:tcPr>
          <w:p w14:paraId="25E34FD1" w14:textId="1A4851A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ЗСВ.3</w:t>
            </w:r>
          </w:p>
        </w:tc>
        <w:tc>
          <w:tcPr>
            <w:tcW w:w="571" w:type="pct"/>
          </w:tcPr>
          <w:p w14:paraId="1C79C3B8" w14:textId="63707E2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6562591" w14:textId="6DA58BB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1EBD63C" w14:textId="02EEDA7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F869C3B" w14:textId="20406E3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59B4C70" w14:textId="77777777" w:rsidTr="00F325CF">
        <w:trPr>
          <w:cantSplit/>
          <w:jc w:val="center"/>
        </w:trPr>
        <w:tc>
          <w:tcPr>
            <w:tcW w:w="514" w:type="pct"/>
          </w:tcPr>
          <w:p w14:paraId="4ECAC73B" w14:textId="77398887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44A11A0" w14:textId="62D1CD9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ЗСВ.4</w:t>
            </w:r>
          </w:p>
        </w:tc>
        <w:tc>
          <w:tcPr>
            <w:tcW w:w="554" w:type="pct"/>
          </w:tcPr>
          <w:p w14:paraId="3893163F" w14:textId="25C7EF0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ЗСВ.4</w:t>
            </w:r>
          </w:p>
        </w:tc>
        <w:tc>
          <w:tcPr>
            <w:tcW w:w="619" w:type="pct"/>
          </w:tcPr>
          <w:p w14:paraId="7DC930AC" w14:textId="0229674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ЗСВ.4</w:t>
            </w:r>
          </w:p>
        </w:tc>
        <w:tc>
          <w:tcPr>
            <w:tcW w:w="571" w:type="pct"/>
          </w:tcPr>
          <w:p w14:paraId="2A5D22C2" w14:textId="096B440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20B3216" w14:textId="731D1CA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28D4605" w14:textId="3EE1234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0C3E0FE" w14:textId="5E1325A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308F7F93" w14:textId="77777777" w:rsidTr="00F325CF">
        <w:trPr>
          <w:cantSplit/>
          <w:jc w:val="center"/>
        </w:trPr>
        <w:tc>
          <w:tcPr>
            <w:tcW w:w="514" w:type="pct"/>
          </w:tcPr>
          <w:p w14:paraId="31D02833" w14:textId="431D21F2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9A2F942" w14:textId="1F981664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ЗСВ.5</w:t>
            </w:r>
          </w:p>
        </w:tc>
        <w:tc>
          <w:tcPr>
            <w:tcW w:w="554" w:type="pct"/>
          </w:tcPr>
          <w:p w14:paraId="1C410C74" w14:textId="289FBFF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ЗСВ.5</w:t>
            </w:r>
          </w:p>
        </w:tc>
        <w:tc>
          <w:tcPr>
            <w:tcW w:w="619" w:type="pct"/>
          </w:tcPr>
          <w:p w14:paraId="06878FD1" w14:textId="13932A3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ЗСВ.5</w:t>
            </w:r>
          </w:p>
        </w:tc>
        <w:tc>
          <w:tcPr>
            <w:tcW w:w="571" w:type="pct"/>
          </w:tcPr>
          <w:p w14:paraId="19A4F7F4" w14:textId="0FC7332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8C919DD" w14:textId="680261B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5F22568" w14:textId="3E6AAD2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591AC65" w14:textId="1D82641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9878604" w14:textId="77777777" w:rsidTr="00F325CF">
        <w:trPr>
          <w:cantSplit/>
          <w:jc w:val="center"/>
        </w:trPr>
        <w:tc>
          <w:tcPr>
            <w:tcW w:w="514" w:type="pct"/>
          </w:tcPr>
          <w:p w14:paraId="0C1DFEED" w14:textId="5DA74CCC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5C97960" w14:textId="2E4606BE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ЗСВ.6</w:t>
            </w:r>
          </w:p>
        </w:tc>
        <w:tc>
          <w:tcPr>
            <w:tcW w:w="554" w:type="pct"/>
          </w:tcPr>
          <w:p w14:paraId="4D424951" w14:textId="4F7D78B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ЗСВ.6</w:t>
            </w:r>
          </w:p>
        </w:tc>
        <w:tc>
          <w:tcPr>
            <w:tcW w:w="619" w:type="pct"/>
          </w:tcPr>
          <w:p w14:paraId="03038292" w14:textId="1B8C1E0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ЗСВ.6</w:t>
            </w:r>
          </w:p>
        </w:tc>
        <w:tc>
          <w:tcPr>
            <w:tcW w:w="571" w:type="pct"/>
          </w:tcPr>
          <w:p w14:paraId="38B4BBDC" w14:textId="6969CD4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897AFD5" w14:textId="1AF641D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E413EBE" w14:textId="7447BAE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10D9FC" w14:textId="7EDA10C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B96E21F" w14:textId="77777777" w:rsidTr="00F325CF">
        <w:trPr>
          <w:cantSplit/>
          <w:jc w:val="center"/>
        </w:trPr>
        <w:tc>
          <w:tcPr>
            <w:tcW w:w="514" w:type="pct"/>
          </w:tcPr>
          <w:p w14:paraId="0F2D2FC2" w14:textId="59FCD0B0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38DD2F5" w14:textId="0EC35D12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ЗСВ.7</w:t>
            </w:r>
          </w:p>
        </w:tc>
        <w:tc>
          <w:tcPr>
            <w:tcW w:w="554" w:type="pct"/>
          </w:tcPr>
          <w:p w14:paraId="02E2E4AA" w14:textId="77D631D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ЗСВ.7</w:t>
            </w:r>
          </w:p>
        </w:tc>
        <w:tc>
          <w:tcPr>
            <w:tcW w:w="619" w:type="pct"/>
          </w:tcPr>
          <w:p w14:paraId="556AF133" w14:textId="6F43B93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ЗСВ.7</w:t>
            </w:r>
          </w:p>
        </w:tc>
        <w:tc>
          <w:tcPr>
            <w:tcW w:w="571" w:type="pct"/>
          </w:tcPr>
          <w:p w14:paraId="02B40827" w14:textId="142522D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FA96362" w14:textId="6FB72E7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0568EAE" w14:textId="617E24D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3AC7F28" w14:textId="3F58C43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3144E00" w14:textId="77777777" w:rsidTr="00F325CF">
        <w:trPr>
          <w:cantSplit/>
          <w:jc w:val="center"/>
        </w:trPr>
        <w:tc>
          <w:tcPr>
            <w:tcW w:w="514" w:type="pct"/>
          </w:tcPr>
          <w:p w14:paraId="366D88C4" w14:textId="73C6A01E" w:rsidR="0011287B" w:rsidRDefault="00475034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 w:rsidR="0078650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2324A850" w14:textId="4B6B757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ЗСВ.8</w:t>
            </w:r>
          </w:p>
        </w:tc>
        <w:tc>
          <w:tcPr>
            <w:tcW w:w="554" w:type="pct"/>
          </w:tcPr>
          <w:p w14:paraId="5059C81F" w14:textId="74859AF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ЗСВ.8</w:t>
            </w:r>
          </w:p>
        </w:tc>
        <w:tc>
          <w:tcPr>
            <w:tcW w:w="619" w:type="pct"/>
          </w:tcPr>
          <w:p w14:paraId="1F5F3CE8" w14:textId="4496B59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ЗСВ.8</w:t>
            </w:r>
          </w:p>
        </w:tc>
        <w:tc>
          <w:tcPr>
            <w:tcW w:w="571" w:type="pct"/>
          </w:tcPr>
          <w:p w14:paraId="23B05C7C" w14:textId="64C0729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FD8D079" w14:textId="45F8C87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BC27A1C" w14:textId="742EA31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ED3814D" w14:textId="3C3395D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6010742A" w14:textId="77777777" w:rsidTr="00F325CF">
        <w:trPr>
          <w:cantSplit/>
          <w:jc w:val="center"/>
        </w:trPr>
        <w:tc>
          <w:tcPr>
            <w:tcW w:w="514" w:type="pct"/>
          </w:tcPr>
          <w:p w14:paraId="7D01268B" w14:textId="441B0CA4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030ACD1" w14:textId="2208A6A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ЗСВ.9</w:t>
            </w:r>
          </w:p>
        </w:tc>
        <w:tc>
          <w:tcPr>
            <w:tcW w:w="554" w:type="pct"/>
          </w:tcPr>
          <w:p w14:paraId="56628D64" w14:textId="40ED77E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ЗСВ.9</w:t>
            </w:r>
          </w:p>
        </w:tc>
        <w:tc>
          <w:tcPr>
            <w:tcW w:w="619" w:type="pct"/>
          </w:tcPr>
          <w:p w14:paraId="1DD70966" w14:textId="711DDE1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ЗСВ.9</w:t>
            </w:r>
          </w:p>
        </w:tc>
        <w:tc>
          <w:tcPr>
            <w:tcW w:w="571" w:type="pct"/>
          </w:tcPr>
          <w:p w14:paraId="5D906040" w14:textId="21DD036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6C95B0F" w14:textId="36D8360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5B6FFD3" w14:textId="1F9C5E9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8813665" w14:textId="4CE5905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E6B0EAD" w14:textId="77777777" w:rsidTr="00F325CF">
        <w:trPr>
          <w:cantSplit/>
          <w:jc w:val="center"/>
        </w:trPr>
        <w:tc>
          <w:tcPr>
            <w:tcW w:w="514" w:type="pct"/>
          </w:tcPr>
          <w:p w14:paraId="2BE12727" w14:textId="691D20DD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77A7D835" w14:textId="1DDFFA88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ЗСВ.10</w:t>
            </w:r>
          </w:p>
        </w:tc>
        <w:tc>
          <w:tcPr>
            <w:tcW w:w="554" w:type="pct"/>
          </w:tcPr>
          <w:p w14:paraId="7D1E6FAC" w14:textId="349AF67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ЗСВ.10</w:t>
            </w:r>
          </w:p>
        </w:tc>
        <w:tc>
          <w:tcPr>
            <w:tcW w:w="619" w:type="pct"/>
          </w:tcPr>
          <w:p w14:paraId="13AF1498" w14:textId="37EE22E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ЗСВ.10</w:t>
            </w:r>
          </w:p>
        </w:tc>
        <w:tc>
          <w:tcPr>
            <w:tcW w:w="571" w:type="pct"/>
          </w:tcPr>
          <w:p w14:paraId="3EB5CF7B" w14:textId="45BCB79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FE5675E" w14:textId="73DB783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EBB5823" w14:textId="459EB7F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431327E" w14:textId="750408D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0901897" w14:textId="77777777" w:rsidTr="00F325CF">
        <w:trPr>
          <w:cantSplit/>
          <w:jc w:val="center"/>
        </w:trPr>
        <w:tc>
          <w:tcPr>
            <w:tcW w:w="514" w:type="pct"/>
          </w:tcPr>
          <w:p w14:paraId="0C1EC2EA" w14:textId="089D10EB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3284A1A" w14:textId="36D43451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BAF78AD" w14:textId="05E7C5F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5B54549" w14:textId="27A36E7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62FE373" w14:textId="3D76DDE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ЗТС.0</w:t>
            </w:r>
            <w:r w:rsidR="00786503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6359C21" w14:textId="5E71EC3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ЗТС.0</w:t>
            </w:r>
            <w:r w:rsidR="00786503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71B36072" w14:textId="7C1358E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987FA0A" w14:textId="0D464F0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438D92C3" w14:textId="77777777" w:rsidTr="00F325CF">
        <w:trPr>
          <w:cantSplit/>
          <w:jc w:val="center"/>
        </w:trPr>
        <w:tc>
          <w:tcPr>
            <w:tcW w:w="514" w:type="pct"/>
          </w:tcPr>
          <w:p w14:paraId="730C3337" w14:textId="1989C7CD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615C76E" w14:textId="5D520FD0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554" w:type="pct"/>
          </w:tcPr>
          <w:p w14:paraId="7C90A9F0" w14:textId="303583B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619" w:type="pct"/>
          </w:tcPr>
          <w:p w14:paraId="54D45A5E" w14:textId="100AE59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571" w:type="pct"/>
          </w:tcPr>
          <w:p w14:paraId="719B9D7D" w14:textId="0D15963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555" w:type="pct"/>
          </w:tcPr>
          <w:p w14:paraId="79F5C057" w14:textId="10315C3C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674" w:type="pct"/>
          </w:tcPr>
          <w:p w14:paraId="63E0B43A" w14:textId="50AC148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E6F0131" w14:textId="749B873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0CEC5716" w14:textId="77777777" w:rsidTr="00F325CF">
        <w:trPr>
          <w:cantSplit/>
          <w:jc w:val="center"/>
        </w:trPr>
        <w:tc>
          <w:tcPr>
            <w:tcW w:w="514" w:type="pct"/>
          </w:tcPr>
          <w:p w14:paraId="29441424" w14:textId="4482E8B1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33C55FA1" w14:textId="0D9FD1A1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554" w:type="pct"/>
          </w:tcPr>
          <w:p w14:paraId="35F25FF5" w14:textId="4739D63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619" w:type="pct"/>
          </w:tcPr>
          <w:p w14:paraId="2E5803E2" w14:textId="10DCF0A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571" w:type="pct"/>
          </w:tcPr>
          <w:p w14:paraId="0199D2B1" w14:textId="0709E2C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555" w:type="pct"/>
          </w:tcPr>
          <w:p w14:paraId="05347EC3" w14:textId="214CF203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674" w:type="pct"/>
          </w:tcPr>
          <w:p w14:paraId="49EFA3A1" w14:textId="1FED262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096543F2" w14:textId="67DD371A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7F917A04" w14:textId="77777777" w:rsidTr="00F325CF">
        <w:trPr>
          <w:cantSplit/>
          <w:jc w:val="center"/>
        </w:trPr>
        <w:tc>
          <w:tcPr>
            <w:tcW w:w="514" w:type="pct"/>
          </w:tcPr>
          <w:p w14:paraId="61D594FF" w14:textId="3E5FF196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59C1E8B5" w14:textId="2C97BC3C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554" w:type="pct"/>
          </w:tcPr>
          <w:p w14:paraId="7F093B12" w14:textId="541D10D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619" w:type="pct"/>
          </w:tcPr>
          <w:p w14:paraId="202C2125" w14:textId="7A1B765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571" w:type="pct"/>
          </w:tcPr>
          <w:p w14:paraId="580048CE" w14:textId="0A980C4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555" w:type="pct"/>
          </w:tcPr>
          <w:p w14:paraId="1DF5E1CD" w14:textId="061CA30B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674" w:type="pct"/>
          </w:tcPr>
          <w:p w14:paraId="7CE43C94" w14:textId="13A791E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5AF4E211" w14:textId="1E94E12D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24C7AA85" w14:textId="77777777" w:rsidTr="00F325CF">
        <w:trPr>
          <w:cantSplit/>
          <w:jc w:val="center"/>
        </w:trPr>
        <w:tc>
          <w:tcPr>
            <w:tcW w:w="514" w:type="pct"/>
          </w:tcPr>
          <w:p w14:paraId="0B02F579" w14:textId="79F4F4D2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0B8FECEA" w14:textId="508F2CCD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554" w:type="pct"/>
          </w:tcPr>
          <w:p w14:paraId="2B808B33" w14:textId="1FB689D1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619" w:type="pct"/>
          </w:tcPr>
          <w:p w14:paraId="7D68F439" w14:textId="38D1EC7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571" w:type="pct"/>
          </w:tcPr>
          <w:p w14:paraId="3E6E2099" w14:textId="686A883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555" w:type="pct"/>
          </w:tcPr>
          <w:p w14:paraId="21E56B05" w14:textId="59F9B6F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674" w:type="pct"/>
          </w:tcPr>
          <w:p w14:paraId="794765B2" w14:textId="5BEE33D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315576C" w14:textId="5C48C6A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FB8F0A7" w14:textId="77777777" w:rsidTr="00F325CF">
        <w:trPr>
          <w:cantSplit/>
          <w:jc w:val="center"/>
        </w:trPr>
        <w:tc>
          <w:tcPr>
            <w:tcW w:w="514" w:type="pct"/>
          </w:tcPr>
          <w:p w14:paraId="1AE57374" w14:textId="4FC20EC9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6F8AF963" w14:textId="6EFAE4C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554" w:type="pct"/>
          </w:tcPr>
          <w:p w14:paraId="418E3969" w14:textId="2A280295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619" w:type="pct"/>
          </w:tcPr>
          <w:p w14:paraId="083D4119" w14:textId="5BF7E8DE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571" w:type="pct"/>
          </w:tcPr>
          <w:p w14:paraId="30F7084A" w14:textId="50AD653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555" w:type="pct"/>
          </w:tcPr>
          <w:p w14:paraId="1005DF2B" w14:textId="2710BD4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674" w:type="pct"/>
          </w:tcPr>
          <w:p w14:paraId="4C4F37C2" w14:textId="483A45E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61ADDBA" w14:textId="7E97909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CA98D47" w14:textId="77777777" w:rsidTr="00F325CF">
        <w:trPr>
          <w:cantSplit/>
          <w:jc w:val="center"/>
        </w:trPr>
        <w:tc>
          <w:tcPr>
            <w:tcW w:w="514" w:type="pct"/>
          </w:tcPr>
          <w:p w14:paraId="14F50678" w14:textId="1ED0DCE6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1705EE3B" w14:textId="1792F87A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9910F98" w14:textId="7C533177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D1022F8" w14:textId="1E9D979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F1A5B62" w14:textId="1B641A22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ЗТС.6</w:t>
            </w:r>
            <w:r w:rsidR="00786503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130AFE5" w14:textId="6DA93FE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ЗТС.6</w:t>
            </w:r>
            <w:r w:rsidR="00786503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3D8B03F" w14:textId="29F88626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AEE225F" w14:textId="3E3F383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11287B" w:rsidRPr="004D385C" w14:paraId="1FF684AB" w14:textId="77777777" w:rsidTr="00F325CF">
        <w:trPr>
          <w:cantSplit/>
          <w:jc w:val="center"/>
        </w:trPr>
        <w:tc>
          <w:tcPr>
            <w:tcW w:w="514" w:type="pct"/>
          </w:tcPr>
          <w:p w14:paraId="2F9D8C86" w14:textId="05F73DDA" w:rsidR="0011287B" w:rsidRDefault="00786503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>Astra</w:t>
            </w:r>
          </w:p>
        </w:tc>
        <w:tc>
          <w:tcPr>
            <w:tcW w:w="516" w:type="pct"/>
          </w:tcPr>
          <w:p w14:paraId="4A24BF34" w14:textId="1A5CA313" w:rsidR="0011287B" w:rsidRDefault="0011287B" w:rsidP="0011287B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EC81583" w14:textId="6EE8C48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CEE4ACF" w14:textId="72C74FF8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CB8C9BB" w14:textId="65A9C3A9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ЗИС.0</w:t>
            </w:r>
            <w:r w:rsidR="00786503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81FDF4E" w14:textId="4109AB84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ЗИС.0</w:t>
            </w:r>
            <w:r w:rsidR="00786503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9C67B0C" w14:textId="594DC02F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E6B2850" w14:textId="16D2B780" w:rsidR="0011287B" w:rsidRPr="00F642FB" w:rsidRDefault="0011287B" w:rsidP="0011287B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30B28BE" w14:textId="77777777" w:rsidTr="00F325CF">
        <w:trPr>
          <w:cantSplit/>
          <w:jc w:val="center"/>
        </w:trPr>
        <w:tc>
          <w:tcPr>
            <w:tcW w:w="514" w:type="pct"/>
          </w:tcPr>
          <w:p w14:paraId="4F4C547C" w14:textId="46AB932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ИАФ.</w:t>
            </w:r>
            <w:r>
              <w:rPr>
                <w:sz w:val="20"/>
                <w:szCs w:val="20"/>
                <w:lang w:val="en-US"/>
              </w:rPr>
              <w:t>0*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E51F403" w14:textId="28F0AB7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90ADE32" w14:textId="3F159888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0FB0C76" w14:textId="455F11D6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A1A0514" w14:textId="7ABEA6DA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ИАФ.0</w:t>
            </w:r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3418D8E" w14:textId="397F3064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ИАФ.0</w:t>
            </w:r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34E070C1" w14:textId="72A52141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E94B94B" w14:textId="45DECDC0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694B9FE9" w14:textId="2D8E9148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2852E7">
              <w:rPr>
                <w:sz w:val="20"/>
                <w:szCs w:val="20"/>
              </w:rPr>
              <w:t>;</w:t>
            </w:r>
          </w:p>
          <w:p w14:paraId="4F262E36" w14:textId="27C650DF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2852E7">
              <w:rPr>
                <w:sz w:val="20"/>
                <w:szCs w:val="20"/>
              </w:rPr>
              <w:t>;</w:t>
            </w:r>
          </w:p>
          <w:p w14:paraId="6B47D151" w14:textId="4E2C7E64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2852E7">
              <w:rPr>
                <w:sz w:val="20"/>
                <w:szCs w:val="20"/>
              </w:rPr>
              <w:t>;</w:t>
            </w:r>
          </w:p>
          <w:p w14:paraId="582FF3CF" w14:textId="24D650C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2852E7">
              <w:rPr>
                <w:sz w:val="20"/>
                <w:szCs w:val="20"/>
              </w:rPr>
              <w:t>;</w:t>
            </w:r>
          </w:p>
          <w:p w14:paraId="215272CF" w14:textId="7FF20617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CF562E" w:rsidRPr="004D385C" w14:paraId="0D35C479" w14:textId="77777777" w:rsidTr="00F325CF">
        <w:trPr>
          <w:cantSplit/>
          <w:jc w:val="center"/>
        </w:trPr>
        <w:tc>
          <w:tcPr>
            <w:tcW w:w="514" w:type="pct"/>
          </w:tcPr>
          <w:p w14:paraId="0E26EE0C" w14:textId="755C5BBC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ИАФ.1.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68700EE" w14:textId="47DD511A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554" w:type="pct"/>
          </w:tcPr>
          <w:p w14:paraId="043B5147" w14:textId="2E85CDC5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619" w:type="pct"/>
          </w:tcPr>
          <w:p w14:paraId="72A9C7B6" w14:textId="023EEAC8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571" w:type="pct"/>
          </w:tcPr>
          <w:p w14:paraId="765F96C9" w14:textId="1B1CC1B6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555" w:type="pct"/>
          </w:tcPr>
          <w:p w14:paraId="4C289F05" w14:textId="6A9897EC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ИАФ.1</w:t>
            </w:r>
          </w:p>
        </w:tc>
        <w:tc>
          <w:tcPr>
            <w:tcW w:w="674" w:type="pct"/>
          </w:tcPr>
          <w:p w14:paraId="2AF9EAF3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4D696259" w14:textId="50B72DD7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5E7E40B1" w14:textId="72C266B0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5EEEE0DF" w14:textId="1BA5364C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CF562E" w:rsidRPr="004D385C" w14:paraId="5A6253BE" w14:textId="77777777" w:rsidTr="00F325CF">
        <w:trPr>
          <w:cantSplit/>
          <w:jc w:val="center"/>
        </w:trPr>
        <w:tc>
          <w:tcPr>
            <w:tcW w:w="514" w:type="pct"/>
          </w:tcPr>
          <w:p w14:paraId="62BF1A4A" w14:textId="33CA3B7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ИАФ.2.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8607BE6" w14:textId="025A0BA4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554" w:type="pct"/>
          </w:tcPr>
          <w:p w14:paraId="087DF96E" w14:textId="06040F23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619" w:type="pct"/>
          </w:tcPr>
          <w:p w14:paraId="63D6A064" w14:textId="04C4CF19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571" w:type="pct"/>
          </w:tcPr>
          <w:p w14:paraId="3BD3F558" w14:textId="5AB50F66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555" w:type="pct"/>
          </w:tcPr>
          <w:p w14:paraId="4D7802B7" w14:textId="39DF9F23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ИАФ.2</w:t>
            </w:r>
          </w:p>
        </w:tc>
        <w:tc>
          <w:tcPr>
            <w:tcW w:w="674" w:type="pct"/>
          </w:tcPr>
          <w:p w14:paraId="4744CA66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100D06D7" w14:textId="3515923B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5ECC3035" w14:textId="0A57D33B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93A0BBC" w14:textId="77777777" w:rsidTr="00F325CF">
        <w:trPr>
          <w:cantSplit/>
          <w:jc w:val="center"/>
        </w:trPr>
        <w:tc>
          <w:tcPr>
            <w:tcW w:w="514" w:type="pct"/>
          </w:tcPr>
          <w:p w14:paraId="09338ED9" w14:textId="086C537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ИАФ.3.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19FBC0C0" w14:textId="4253B05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554" w:type="pct"/>
          </w:tcPr>
          <w:p w14:paraId="6A1E35C7" w14:textId="724DAE19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619" w:type="pct"/>
          </w:tcPr>
          <w:p w14:paraId="2401FDB1" w14:textId="57E9589B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571" w:type="pct"/>
          </w:tcPr>
          <w:p w14:paraId="7B6E4670" w14:textId="48D4E2A3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555" w:type="pct"/>
          </w:tcPr>
          <w:p w14:paraId="50914068" w14:textId="7854058E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ИАФ.3</w:t>
            </w:r>
          </w:p>
        </w:tc>
        <w:tc>
          <w:tcPr>
            <w:tcW w:w="674" w:type="pct"/>
          </w:tcPr>
          <w:p w14:paraId="4AC06478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6F60AA39" w14:textId="51DB3A24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6A6F41BE" w14:textId="747CAD2F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1162C95" w14:textId="77777777" w:rsidTr="00F325CF">
        <w:trPr>
          <w:cantSplit/>
          <w:jc w:val="center"/>
        </w:trPr>
        <w:tc>
          <w:tcPr>
            <w:tcW w:w="514" w:type="pct"/>
          </w:tcPr>
          <w:p w14:paraId="52E112D9" w14:textId="42CFE3AA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1F9CE9B9" w14:textId="3568669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554" w:type="pct"/>
          </w:tcPr>
          <w:p w14:paraId="61BF1E58" w14:textId="6DA2A687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619" w:type="pct"/>
          </w:tcPr>
          <w:p w14:paraId="7BFC0263" w14:textId="6558B3C3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571" w:type="pct"/>
          </w:tcPr>
          <w:p w14:paraId="0DF489CD" w14:textId="55204BC9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555" w:type="pct"/>
          </w:tcPr>
          <w:p w14:paraId="79573E6F" w14:textId="7EEED219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ИАФ.4</w:t>
            </w:r>
          </w:p>
        </w:tc>
        <w:tc>
          <w:tcPr>
            <w:tcW w:w="674" w:type="pct"/>
          </w:tcPr>
          <w:p w14:paraId="230314AC" w14:textId="12EEFFE5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83CD723" w14:textId="44C3EFCB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09ED914" w14:textId="77777777" w:rsidTr="00F325CF">
        <w:trPr>
          <w:cantSplit/>
          <w:jc w:val="center"/>
        </w:trPr>
        <w:tc>
          <w:tcPr>
            <w:tcW w:w="514" w:type="pct"/>
          </w:tcPr>
          <w:p w14:paraId="2AB94C49" w14:textId="70FAAA0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ИАФ.5.</w:t>
            </w:r>
            <w:r w:rsidRPr="00677684">
              <w:rPr>
                <w:sz w:val="20"/>
                <w:szCs w:val="20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21B06589" w14:textId="4A9E1E54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</w:t>
            </w:r>
          </w:p>
        </w:tc>
        <w:tc>
          <w:tcPr>
            <w:tcW w:w="554" w:type="pct"/>
          </w:tcPr>
          <w:p w14:paraId="07340A85" w14:textId="6CD3C348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</w:t>
            </w:r>
          </w:p>
        </w:tc>
        <w:tc>
          <w:tcPr>
            <w:tcW w:w="619" w:type="pct"/>
          </w:tcPr>
          <w:p w14:paraId="72844A4F" w14:textId="3F74E980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</w:t>
            </w:r>
          </w:p>
        </w:tc>
        <w:tc>
          <w:tcPr>
            <w:tcW w:w="571" w:type="pct"/>
          </w:tcPr>
          <w:p w14:paraId="5823A92A" w14:textId="2E3BB11E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B1DA2D2" w14:textId="70BDD015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AFC4813" w14:textId="2C5D06EC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B65EF6B" w14:textId="75CB111B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6FDD885" w14:textId="77777777" w:rsidTr="00F325CF">
        <w:trPr>
          <w:cantSplit/>
          <w:jc w:val="center"/>
        </w:trPr>
        <w:tc>
          <w:tcPr>
            <w:tcW w:w="514" w:type="pct"/>
          </w:tcPr>
          <w:p w14:paraId="28FA9BD3" w14:textId="08DC6EC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ИАФ.5*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3138B30A" w14:textId="29DDC8EE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73941C0" w14:textId="7F3AA442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A9C48A8" w14:textId="64A32B26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89C09B4" w14:textId="19C4AE2B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ИАФ.5*</w:t>
            </w:r>
            <w:r w:rsidRPr="00A85AD8">
              <w:rPr>
                <w:rStyle w:val="af7"/>
                <w:sz w:val="20"/>
                <w:szCs w:val="20"/>
              </w:rPr>
              <w:footnoteReference w:id="11"/>
            </w:r>
          </w:p>
        </w:tc>
        <w:tc>
          <w:tcPr>
            <w:tcW w:w="555" w:type="pct"/>
          </w:tcPr>
          <w:p w14:paraId="152D32D5" w14:textId="0F7A2221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ИАФ.5*</w:t>
            </w:r>
          </w:p>
        </w:tc>
        <w:tc>
          <w:tcPr>
            <w:tcW w:w="674" w:type="pct"/>
          </w:tcPr>
          <w:p w14:paraId="3E15B4A3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0203D359" w14:textId="61BFA761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67CFB91F" w14:textId="0F3F432E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56B12F1" w14:textId="77777777" w:rsidTr="00F325CF">
        <w:trPr>
          <w:cantSplit/>
          <w:jc w:val="center"/>
        </w:trPr>
        <w:tc>
          <w:tcPr>
            <w:tcW w:w="514" w:type="pct"/>
          </w:tcPr>
          <w:p w14:paraId="73683344" w14:textId="1AA89043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ИАФ.6</w:t>
            </w:r>
            <w:r w:rsidRPr="00677684">
              <w:rPr>
                <w:sz w:val="20"/>
                <w:szCs w:val="20"/>
              </w:rPr>
              <w:t xml:space="preserve">.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7F83A672" w14:textId="7F985E0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554" w:type="pct"/>
          </w:tcPr>
          <w:p w14:paraId="78954F3C" w14:textId="69D914DC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619" w:type="pct"/>
          </w:tcPr>
          <w:p w14:paraId="130D9953" w14:textId="14DE366F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571" w:type="pct"/>
          </w:tcPr>
          <w:p w14:paraId="0BBFC79E" w14:textId="0C881177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555" w:type="pct"/>
          </w:tcPr>
          <w:p w14:paraId="5759B04B" w14:textId="75EBE847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</w:t>
            </w:r>
          </w:p>
        </w:tc>
        <w:tc>
          <w:tcPr>
            <w:tcW w:w="674" w:type="pct"/>
          </w:tcPr>
          <w:p w14:paraId="26CD1A6B" w14:textId="4E4E3DDE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57B474D" w14:textId="67D60775" w:rsidR="00CF562E" w:rsidRPr="00F642FB" w:rsidRDefault="00CF562E" w:rsidP="00CF562E">
            <w:pPr>
              <w:spacing w:before="120" w:after="60"/>
              <w:jc w:val="center"/>
              <w:rPr>
                <w:rFonts w:cs="Arial"/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3D9DA520" w14:textId="77777777" w:rsidTr="00F325CF">
        <w:trPr>
          <w:cantSplit/>
          <w:jc w:val="center"/>
        </w:trPr>
        <w:tc>
          <w:tcPr>
            <w:tcW w:w="514" w:type="pct"/>
          </w:tcPr>
          <w:p w14:paraId="31C674A6" w14:textId="74D610A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ИАФ.6*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2575C32C" w14:textId="65FF1873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1CD31AC" w14:textId="41F7CC9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7F7604A" w14:textId="53F4F3D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835B153" w14:textId="171B28D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ИАФ.6*</w:t>
            </w:r>
          </w:p>
        </w:tc>
        <w:tc>
          <w:tcPr>
            <w:tcW w:w="555" w:type="pct"/>
          </w:tcPr>
          <w:p w14:paraId="1EE0B112" w14:textId="375A834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ИАФ.6*</w:t>
            </w:r>
          </w:p>
        </w:tc>
        <w:tc>
          <w:tcPr>
            <w:tcW w:w="674" w:type="pct"/>
          </w:tcPr>
          <w:p w14:paraId="2CF5B2F1" w14:textId="6B6C8AF7" w:rsidR="00CF562E" w:rsidRPr="00E21D4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DE9241" w14:textId="3BFDA15B" w:rsidR="00CF562E" w:rsidRPr="00751167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6B7120A" w14:textId="77777777" w:rsidTr="00F325CF">
        <w:trPr>
          <w:cantSplit/>
          <w:jc w:val="center"/>
        </w:trPr>
        <w:tc>
          <w:tcPr>
            <w:tcW w:w="514" w:type="pct"/>
          </w:tcPr>
          <w:p w14:paraId="3EA9F0DB" w14:textId="03484903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ИАФ.7.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1287B">
              <w:rPr>
                <w:sz w:val="20"/>
                <w:szCs w:val="20"/>
              </w:rPr>
              <w:t>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677684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1889DDA6" w14:textId="22E43EC6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</w:t>
            </w:r>
          </w:p>
        </w:tc>
        <w:tc>
          <w:tcPr>
            <w:tcW w:w="554" w:type="pct"/>
          </w:tcPr>
          <w:p w14:paraId="7C08E5D8" w14:textId="6F6CD7B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C6686AD" w14:textId="4EF63A1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</w:t>
            </w:r>
          </w:p>
        </w:tc>
        <w:tc>
          <w:tcPr>
            <w:tcW w:w="571" w:type="pct"/>
          </w:tcPr>
          <w:p w14:paraId="04499AC1" w14:textId="5C9DA96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6C293FD" w14:textId="5375AB3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6C6AD0C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41B41B64" w14:textId="5EE96AE4" w:rsidR="00CF562E" w:rsidRPr="00E21D4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358B93EF" w14:textId="38F825B5" w:rsidR="00CF562E" w:rsidRPr="00751167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C0CB804" w14:textId="77777777" w:rsidTr="00F325CF">
        <w:trPr>
          <w:cantSplit/>
          <w:jc w:val="center"/>
        </w:trPr>
        <w:tc>
          <w:tcPr>
            <w:tcW w:w="514" w:type="pct"/>
          </w:tcPr>
          <w:p w14:paraId="17CAE632" w14:textId="7BC1774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ИАФ.7*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DEDC170" w14:textId="52BEAF56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522C526" w14:textId="16817A5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1F20604" w14:textId="3DA0480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CDD9EAB" w14:textId="70AB55E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ИАФ.7*</w:t>
            </w:r>
          </w:p>
        </w:tc>
        <w:tc>
          <w:tcPr>
            <w:tcW w:w="555" w:type="pct"/>
          </w:tcPr>
          <w:p w14:paraId="3D1CF072" w14:textId="4835B75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ИАФ.7*</w:t>
            </w:r>
          </w:p>
        </w:tc>
        <w:tc>
          <w:tcPr>
            <w:tcW w:w="674" w:type="pct"/>
          </w:tcPr>
          <w:p w14:paraId="1A411597" w14:textId="25D3F0ED" w:rsidR="00CF562E" w:rsidRPr="00E21D4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F62D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DE602F8" w14:textId="5A422616" w:rsidR="00CF562E" w:rsidRPr="00751167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AE2E050" w14:textId="77777777" w:rsidTr="00F325CF">
        <w:trPr>
          <w:cantSplit/>
          <w:jc w:val="center"/>
        </w:trPr>
        <w:tc>
          <w:tcPr>
            <w:tcW w:w="514" w:type="pct"/>
          </w:tcPr>
          <w:p w14:paraId="67BDFD91" w14:textId="6DCF38C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11287B">
              <w:rPr>
                <w:sz w:val="20"/>
                <w:szCs w:val="20"/>
              </w:rPr>
              <w:t>ИАФ.1.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7EB5805C" w14:textId="716458C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40A3DB7" w14:textId="0B2AA23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7EE455C" w14:textId="1462ED3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AE7B6E2" w14:textId="6F244E2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УПД.0</w:t>
            </w:r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665FDB7C" w14:textId="61E6602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УПД.0</w:t>
            </w:r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067406A8" w14:textId="3F4C03E8" w:rsidR="00CF562E" w:rsidRPr="00E21D4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C301002" w14:textId="74F58823" w:rsidR="00CF562E" w:rsidRPr="00751167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4598D18" w14:textId="77777777" w:rsidTr="00F325CF">
        <w:trPr>
          <w:cantSplit/>
          <w:jc w:val="center"/>
        </w:trPr>
        <w:tc>
          <w:tcPr>
            <w:tcW w:w="514" w:type="pct"/>
          </w:tcPr>
          <w:p w14:paraId="0BCDAE1A" w14:textId="0976D2B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</w:t>
            </w:r>
            <w:r w:rsidRPr="0011287B">
              <w:rPr>
                <w:sz w:val="20"/>
                <w:szCs w:val="20"/>
              </w:rPr>
              <w:t>.1.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C9CC2B5" w14:textId="2FC4013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554" w:type="pct"/>
          </w:tcPr>
          <w:p w14:paraId="54E67A7C" w14:textId="79CFB00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619" w:type="pct"/>
          </w:tcPr>
          <w:p w14:paraId="28F5D412" w14:textId="293005A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571" w:type="pct"/>
          </w:tcPr>
          <w:p w14:paraId="79D57507" w14:textId="038BD9A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555" w:type="pct"/>
          </w:tcPr>
          <w:p w14:paraId="0CF77A1E" w14:textId="00682FF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</w:t>
            </w:r>
          </w:p>
        </w:tc>
        <w:tc>
          <w:tcPr>
            <w:tcW w:w="674" w:type="pct"/>
          </w:tcPr>
          <w:p w14:paraId="0D148C05" w14:textId="4C9D3F87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4C5B5A" w14:textId="61752FC8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74FBA15" w14:textId="77777777" w:rsidTr="00F325CF">
        <w:trPr>
          <w:cantSplit/>
          <w:jc w:val="center"/>
        </w:trPr>
        <w:tc>
          <w:tcPr>
            <w:tcW w:w="514" w:type="pct"/>
          </w:tcPr>
          <w:p w14:paraId="663F4E62" w14:textId="4DD824E1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УПД.2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5AEF2D9" w14:textId="27512A4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554" w:type="pct"/>
          </w:tcPr>
          <w:p w14:paraId="43A7423A" w14:textId="2A4C2C4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619" w:type="pct"/>
          </w:tcPr>
          <w:p w14:paraId="02A48B48" w14:textId="1386152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571" w:type="pct"/>
          </w:tcPr>
          <w:p w14:paraId="7D800552" w14:textId="078E85C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555" w:type="pct"/>
          </w:tcPr>
          <w:p w14:paraId="33591586" w14:textId="401B274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УПД.2</w:t>
            </w:r>
          </w:p>
        </w:tc>
        <w:tc>
          <w:tcPr>
            <w:tcW w:w="674" w:type="pct"/>
          </w:tcPr>
          <w:p w14:paraId="6B40E18A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7B9B9476" w14:textId="331957DB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1A9B6A75" w14:textId="4113333E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4BA86D9" w14:textId="77777777" w:rsidTr="00F325CF">
        <w:trPr>
          <w:cantSplit/>
          <w:jc w:val="center"/>
        </w:trPr>
        <w:tc>
          <w:tcPr>
            <w:tcW w:w="514" w:type="pct"/>
          </w:tcPr>
          <w:p w14:paraId="6CAADBB9" w14:textId="0D45F3C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71BC3FDD" w14:textId="7FFBDDF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</w:t>
            </w:r>
          </w:p>
        </w:tc>
        <w:tc>
          <w:tcPr>
            <w:tcW w:w="554" w:type="pct"/>
          </w:tcPr>
          <w:p w14:paraId="5DEB04A2" w14:textId="586488D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</w:t>
            </w:r>
          </w:p>
        </w:tc>
        <w:tc>
          <w:tcPr>
            <w:tcW w:w="619" w:type="pct"/>
          </w:tcPr>
          <w:p w14:paraId="1C1DA4BA" w14:textId="3F312FD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</w:t>
            </w:r>
          </w:p>
        </w:tc>
        <w:tc>
          <w:tcPr>
            <w:tcW w:w="571" w:type="pct"/>
          </w:tcPr>
          <w:p w14:paraId="3845404C" w14:textId="1D7A72E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3C07D73" w14:textId="49054CF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A997674" w14:textId="78891224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C61F32C" w14:textId="1EF2E802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CD96F28" w14:textId="77777777" w:rsidTr="00F325CF">
        <w:trPr>
          <w:cantSplit/>
          <w:jc w:val="center"/>
        </w:trPr>
        <w:tc>
          <w:tcPr>
            <w:tcW w:w="514" w:type="pct"/>
          </w:tcPr>
          <w:p w14:paraId="02211183" w14:textId="662D15B4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9A982F7" w14:textId="19505E37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712164D" w14:textId="67DCB43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BEE46E9" w14:textId="431AFC9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F2348A9" w14:textId="5CAD3D7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УПД.3*</w:t>
            </w:r>
          </w:p>
        </w:tc>
        <w:tc>
          <w:tcPr>
            <w:tcW w:w="555" w:type="pct"/>
          </w:tcPr>
          <w:p w14:paraId="67A76A70" w14:textId="2E26544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УПД.3*</w:t>
            </w:r>
          </w:p>
        </w:tc>
        <w:tc>
          <w:tcPr>
            <w:tcW w:w="674" w:type="pct"/>
          </w:tcPr>
          <w:p w14:paraId="1CAB2BDF" w14:textId="11EA3E3E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DBED40A" w14:textId="06A55958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0AF003B" w14:textId="77777777" w:rsidTr="00F325CF">
        <w:trPr>
          <w:cantSplit/>
          <w:jc w:val="center"/>
        </w:trPr>
        <w:tc>
          <w:tcPr>
            <w:tcW w:w="514" w:type="pct"/>
          </w:tcPr>
          <w:p w14:paraId="5D768C4C" w14:textId="47730CE1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7F12C8F" w14:textId="1682D143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554" w:type="pct"/>
          </w:tcPr>
          <w:p w14:paraId="6A472178" w14:textId="05DB5EE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619" w:type="pct"/>
          </w:tcPr>
          <w:p w14:paraId="45DBE949" w14:textId="5E32864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571" w:type="pct"/>
          </w:tcPr>
          <w:p w14:paraId="2091768E" w14:textId="5AE3B98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555" w:type="pct"/>
          </w:tcPr>
          <w:p w14:paraId="077DE1AF" w14:textId="55CDA78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УПД.4</w:t>
            </w:r>
          </w:p>
        </w:tc>
        <w:tc>
          <w:tcPr>
            <w:tcW w:w="674" w:type="pct"/>
          </w:tcPr>
          <w:p w14:paraId="586D86BE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03479D9E" w14:textId="7CD71C48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6D765BDC" w14:textId="34253E11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1BD788E" w14:textId="77777777" w:rsidTr="00F325CF">
        <w:trPr>
          <w:cantSplit/>
          <w:jc w:val="center"/>
        </w:trPr>
        <w:tc>
          <w:tcPr>
            <w:tcW w:w="514" w:type="pct"/>
          </w:tcPr>
          <w:p w14:paraId="259EDB29" w14:textId="4087A5F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A4A81F8" w14:textId="4948D72D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554" w:type="pct"/>
          </w:tcPr>
          <w:p w14:paraId="7768EB45" w14:textId="1401665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619" w:type="pct"/>
          </w:tcPr>
          <w:p w14:paraId="0F16B0A7" w14:textId="3EA2516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571" w:type="pct"/>
          </w:tcPr>
          <w:p w14:paraId="7483B06F" w14:textId="3045ACB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555" w:type="pct"/>
          </w:tcPr>
          <w:p w14:paraId="7B14943F" w14:textId="328326F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УПД.5</w:t>
            </w:r>
          </w:p>
        </w:tc>
        <w:tc>
          <w:tcPr>
            <w:tcW w:w="674" w:type="pct"/>
          </w:tcPr>
          <w:p w14:paraId="5F8833E3" w14:textId="55498CD8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73B872D" w14:textId="46030719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8174D7B" w14:textId="77777777" w:rsidTr="00F325CF">
        <w:trPr>
          <w:cantSplit/>
          <w:jc w:val="center"/>
        </w:trPr>
        <w:tc>
          <w:tcPr>
            <w:tcW w:w="514" w:type="pct"/>
          </w:tcPr>
          <w:p w14:paraId="2ED7EF98" w14:textId="1B31F4EE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D0F6885" w14:textId="02313F8F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554" w:type="pct"/>
          </w:tcPr>
          <w:p w14:paraId="4329890A" w14:textId="1F009F7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619" w:type="pct"/>
          </w:tcPr>
          <w:p w14:paraId="2B7B0C7E" w14:textId="73E34D9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571" w:type="pct"/>
          </w:tcPr>
          <w:p w14:paraId="2A9AF8AB" w14:textId="290238D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555" w:type="pct"/>
          </w:tcPr>
          <w:p w14:paraId="1642891F" w14:textId="6E5C8E4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УПД.6</w:t>
            </w:r>
          </w:p>
        </w:tc>
        <w:tc>
          <w:tcPr>
            <w:tcW w:w="674" w:type="pct"/>
          </w:tcPr>
          <w:p w14:paraId="11932B4D" w14:textId="412EFCF7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5F0F5EC" w14:textId="20E2B266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F989F0D" w14:textId="77777777" w:rsidTr="00F325CF">
        <w:trPr>
          <w:cantSplit/>
          <w:jc w:val="center"/>
        </w:trPr>
        <w:tc>
          <w:tcPr>
            <w:tcW w:w="514" w:type="pct"/>
          </w:tcPr>
          <w:p w14:paraId="6DE92666" w14:textId="53F77F9E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4731250" w14:textId="7E8BE52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554" w:type="pct"/>
          </w:tcPr>
          <w:p w14:paraId="6D925942" w14:textId="2EE4E94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619" w:type="pct"/>
          </w:tcPr>
          <w:p w14:paraId="22771CC8" w14:textId="16B6A12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571" w:type="pct"/>
          </w:tcPr>
          <w:p w14:paraId="4E97FC66" w14:textId="6A4111D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555" w:type="pct"/>
          </w:tcPr>
          <w:p w14:paraId="37BAA36E" w14:textId="6204546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УПД.7</w:t>
            </w:r>
          </w:p>
        </w:tc>
        <w:tc>
          <w:tcPr>
            <w:tcW w:w="674" w:type="pct"/>
          </w:tcPr>
          <w:p w14:paraId="0E1C8CA7" w14:textId="1A91FE97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84CA666" w14:textId="08076C5A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50E88CB" w14:textId="77777777" w:rsidTr="00F325CF">
        <w:trPr>
          <w:cantSplit/>
          <w:jc w:val="center"/>
        </w:trPr>
        <w:tc>
          <w:tcPr>
            <w:tcW w:w="514" w:type="pct"/>
          </w:tcPr>
          <w:p w14:paraId="1400F6DD" w14:textId="78BBE83E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40B4831" w14:textId="64C20293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554" w:type="pct"/>
          </w:tcPr>
          <w:p w14:paraId="3FDD335A" w14:textId="7F536D6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619" w:type="pct"/>
          </w:tcPr>
          <w:p w14:paraId="2407DC56" w14:textId="659D8BB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571" w:type="pct"/>
          </w:tcPr>
          <w:p w14:paraId="5C9CA482" w14:textId="60281F1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555" w:type="pct"/>
          </w:tcPr>
          <w:p w14:paraId="00600432" w14:textId="4029330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УПД.8</w:t>
            </w:r>
          </w:p>
        </w:tc>
        <w:tc>
          <w:tcPr>
            <w:tcW w:w="674" w:type="pct"/>
          </w:tcPr>
          <w:p w14:paraId="7E8D9407" w14:textId="47D30C7C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874D4A5" w14:textId="1CBA4032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86BA2B0" w14:textId="77777777" w:rsidTr="00F325CF">
        <w:trPr>
          <w:cantSplit/>
          <w:jc w:val="center"/>
        </w:trPr>
        <w:tc>
          <w:tcPr>
            <w:tcW w:w="514" w:type="pct"/>
          </w:tcPr>
          <w:p w14:paraId="7A959C90" w14:textId="5B20EAF9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УПД.9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8A431C1" w14:textId="1D080BA9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554" w:type="pct"/>
          </w:tcPr>
          <w:p w14:paraId="2E159341" w14:textId="0CBC946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619" w:type="pct"/>
          </w:tcPr>
          <w:p w14:paraId="0CBEEBCC" w14:textId="5594466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571" w:type="pct"/>
          </w:tcPr>
          <w:p w14:paraId="1368BA05" w14:textId="1821915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555" w:type="pct"/>
          </w:tcPr>
          <w:p w14:paraId="33B4FB2E" w14:textId="15D559B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УПД.9</w:t>
            </w:r>
          </w:p>
        </w:tc>
        <w:tc>
          <w:tcPr>
            <w:tcW w:w="674" w:type="pct"/>
          </w:tcPr>
          <w:p w14:paraId="4114D161" w14:textId="67B111D7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6B13C85" w14:textId="7B5CB7C4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4101437" w14:textId="77777777" w:rsidTr="00F325CF">
        <w:trPr>
          <w:cantSplit/>
          <w:jc w:val="center"/>
        </w:trPr>
        <w:tc>
          <w:tcPr>
            <w:tcW w:w="514" w:type="pct"/>
          </w:tcPr>
          <w:p w14:paraId="14BD13AD" w14:textId="4FBF6DA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4A87D95" w14:textId="79CE09AE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554" w:type="pct"/>
          </w:tcPr>
          <w:p w14:paraId="3EE69DA3" w14:textId="3AA1D6C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619" w:type="pct"/>
          </w:tcPr>
          <w:p w14:paraId="303A4E42" w14:textId="25B818E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571" w:type="pct"/>
          </w:tcPr>
          <w:p w14:paraId="47D8FDDD" w14:textId="707E3A6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555" w:type="pct"/>
          </w:tcPr>
          <w:p w14:paraId="6A8FD07D" w14:textId="6A80D10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УПД.10</w:t>
            </w:r>
          </w:p>
        </w:tc>
        <w:tc>
          <w:tcPr>
            <w:tcW w:w="674" w:type="pct"/>
          </w:tcPr>
          <w:p w14:paraId="2A3E3702" w14:textId="25252626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5119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FD11B46" w14:textId="30D0D199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BAF2010" w14:textId="77777777" w:rsidTr="00F325CF">
        <w:trPr>
          <w:cantSplit/>
          <w:jc w:val="center"/>
        </w:trPr>
        <w:tc>
          <w:tcPr>
            <w:tcW w:w="514" w:type="pct"/>
          </w:tcPr>
          <w:p w14:paraId="48E04C0C" w14:textId="54462D0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УПД.11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FD2529C" w14:textId="6B708F8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554" w:type="pct"/>
          </w:tcPr>
          <w:p w14:paraId="22B80AE2" w14:textId="20C8FC3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619" w:type="pct"/>
          </w:tcPr>
          <w:p w14:paraId="09863C46" w14:textId="11A1508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571" w:type="pct"/>
          </w:tcPr>
          <w:p w14:paraId="7DC2F76F" w14:textId="76010A1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555" w:type="pct"/>
          </w:tcPr>
          <w:p w14:paraId="3B9B4B65" w14:textId="1F82939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УПД.11</w:t>
            </w:r>
          </w:p>
        </w:tc>
        <w:tc>
          <w:tcPr>
            <w:tcW w:w="674" w:type="pct"/>
          </w:tcPr>
          <w:p w14:paraId="4FA83516" w14:textId="71491154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3096D34" w14:textId="3A3FB17A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2739BEA" w14:textId="77777777" w:rsidTr="00F325CF">
        <w:trPr>
          <w:cantSplit/>
          <w:jc w:val="center"/>
        </w:trPr>
        <w:tc>
          <w:tcPr>
            <w:tcW w:w="514" w:type="pct"/>
          </w:tcPr>
          <w:p w14:paraId="49AE9CE0" w14:textId="2091A36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AC50E99" w14:textId="388DE226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554" w:type="pct"/>
          </w:tcPr>
          <w:p w14:paraId="04CDD987" w14:textId="771D989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619" w:type="pct"/>
          </w:tcPr>
          <w:p w14:paraId="681ED0A1" w14:textId="17A3161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571" w:type="pct"/>
          </w:tcPr>
          <w:p w14:paraId="0136A05C" w14:textId="571794D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555" w:type="pct"/>
          </w:tcPr>
          <w:p w14:paraId="27B2A42B" w14:textId="7BDE9F8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УПД.12</w:t>
            </w:r>
          </w:p>
        </w:tc>
        <w:tc>
          <w:tcPr>
            <w:tcW w:w="674" w:type="pct"/>
          </w:tcPr>
          <w:p w14:paraId="0B50C8B0" w14:textId="4942F121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52FB65B" w14:textId="70613951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3B735E4" w14:textId="77777777" w:rsidTr="00F325CF">
        <w:trPr>
          <w:cantSplit/>
          <w:jc w:val="center"/>
        </w:trPr>
        <w:tc>
          <w:tcPr>
            <w:tcW w:w="514" w:type="pct"/>
          </w:tcPr>
          <w:p w14:paraId="4BDBFFAF" w14:textId="0AF2F1F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1ECBAC2" w14:textId="0E659F10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554" w:type="pct"/>
          </w:tcPr>
          <w:p w14:paraId="01C58AAF" w14:textId="22E6EF8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619" w:type="pct"/>
          </w:tcPr>
          <w:p w14:paraId="126605C3" w14:textId="7DCB70D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571" w:type="pct"/>
          </w:tcPr>
          <w:p w14:paraId="6EF7C76E" w14:textId="1A31BF2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555" w:type="pct"/>
          </w:tcPr>
          <w:p w14:paraId="32AAC3A5" w14:textId="731C25C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УПД.13</w:t>
            </w:r>
          </w:p>
        </w:tc>
        <w:tc>
          <w:tcPr>
            <w:tcW w:w="674" w:type="pct"/>
          </w:tcPr>
          <w:p w14:paraId="5C204E02" w14:textId="10300970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E5D7DFD" w14:textId="5AD7222E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31B3CDA" w14:textId="77777777" w:rsidTr="00F325CF">
        <w:trPr>
          <w:cantSplit/>
          <w:jc w:val="center"/>
        </w:trPr>
        <w:tc>
          <w:tcPr>
            <w:tcW w:w="514" w:type="pct"/>
          </w:tcPr>
          <w:p w14:paraId="6A8D7DD2" w14:textId="66637E19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120CAA3" w14:textId="2160A4E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</w:t>
            </w:r>
          </w:p>
        </w:tc>
        <w:tc>
          <w:tcPr>
            <w:tcW w:w="554" w:type="pct"/>
          </w:tcPr>
          <w:p w14:paraId="720AB7E3" w14:textId="744E3D6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</w:t>
            </w:r>
          </w:p>
        </w:tc>
        <w:tc>
          <w:tcPr>
            <w:tcW w:w="619" w:type="pct"/>
          </w:tcPr>
          <w:p w14:paraId="203D7627" w14:textId="257D81A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</w:t>
            </w:r>
          </w:p>
        </w:tc>
        <w:tc>
          <w:tcPr>
            <w:tcW w:w="571" w:type="pct"/>
          </w:tcPr>
          <w:p w14:paraId="70EA8537" w14:textId="0AB9EA0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0058105" w14:textId="61BF677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E338857" w14:textId="42BC8049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A023E42" w14:textId="14CAB0FD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A225C61" w14:textId="77777777" w:rsidTr="00F325CF">
        <w:trPr>
          <w:cantSplit/>
          <w:jc w:val="center"/>
        </w:trPr>
        <w:tc>
          <w:tcPr>
            <w:tcW w:w="514" w:type="pct"/>
          </w:tcPr>
          <w:p w14:paraId="1116CBE7" w14:textId="2480E31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УПД.14*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29907EE" w14:textId="6D10990E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3D1F2FA" w14:textId="32E0515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8633F88" w14:textId="32C00D7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2890EA9" w14:textId="452E0B8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УПД.14*</w:t>
            </w:r>
          </w:p>
        </w:tc>
        <w:tc>
          <w:tcPr>
            <w:tcW w:w="555" w:type="pct"/>
          </w:tcPr>
          <w:p w14:paraId="4F044375" w14:textId="0E9745C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УПД.14*</w:t>
            </w:r>
          </w:p>
        </w:tc>
        <w:tc>
          <w:tcPr>
            <w:tcW w:w="674" w:type="pct"/>
          </w:tcPr>
          <w:p w14:paraId="719CC614" w14:textId="68052A3E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667E0A8" w14:textId="2DD403AF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E52182A" w14:textId="77777777" w:rsidTr="00F325CF">
        <w:trPr>
          <w:cantSplit/>
          <w:jc w:val="center"/>
        </w:trPr>
        <w:tc>
          <w:tcPr>
            <w:tcW w:w="514" w:type="pct"/>
          </w:tcPr>
          <w:p w14:paraId="7D649E03" w14:textId="0537670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180EC178" w14:textId="66A66C6E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УПД.15</w:t>
            </w:r>
          </w:p>
        </w:tc>
        <w:tc>
          <w:tcPr>
            <w:tcW w:w="554" w:type="pct"/>
          </w:tcPr>
          <w:p w14:paraId="0920CD1F" w14:textId="5BC3C10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УПД.15</w:t>
            </w:r>
          </w:p>
        </w:tc>
        <w:tc>
          <w:tcPr>
            <w:tcW w:w="619" w:type="pct"/>
          </w:tcPr>
          <w:p w14:paraId="4A69DE66" w14:textId="140ACF4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УПД.15</w:t>
            </w:r>
          </w:p>
        </w:tc>
        <w:tc>
          <w:tcPr>
            <w:tcW w:w="571" w:type="pct"/>
          </w:tcPr>
          <w:p w14:paraId="5A85DB7A" w14:textId="172F0CA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C41AACA" w14:textId="08E6F80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E41EE8F" w14:textId="7A88CD5F" w:rsidR="00CF562E" w:rsidRPr="006A1E7F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269C25C" w14:textId="0A0A5222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06EF6A1" w14:textId="77777777" w:rsidTr="00F325CF">
        <w:trPr>
          <w:cantSplit/>
          <w:jc w:val="center"/>
        </w:trPr>
        <w:tc>
          <w:tcPr>
            <w:tcW w:w="514" w:type="pct"/>
          </w:tcPr>
          <w:p w14:paraId="298B15F9" w14:textId="2A78B80A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7D6A934" w14:textId="121AC282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УПД.16</w:t>
            </w:r>
          </w:p>
        </w:tc>
        <w:tc>
          <w:tcPr>
            <w:tcW w:w="554" w:type="pct"/>
          </w:tcPr>
          <w:p w14:paraId="61260F1F" w14:textId="718FE29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УПД.16</w:t>
            </w:r>
          </w:p>
        </w:tc>
        <w:tc>
          <w:tcPr>
            <w:tcW w:w="619" w:type="pct"/>
          </w:tcPr>
          <w:p w14:paraId="0C1F134C" w14:textId="30C78ED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УПД.16</w:t>
            </w:r>
          </w:p>
        </w:tc>
        <w:tc>
          <w:tcPr>
            <w:tcW w:w="571" w:type="pct"/>
          </w:tcPr>
          <w:p w14:paraId="1F3407D4" w14:textId="595F60C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A1D12DA" w14:textId="6FCC38A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8690FEF" w14:textId="57C4CBF3" w:rsidR="00CF562E" w:rsidRPr="00C13AAB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1951C64" w14:textId="7138DC26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B481AF7" w14:textId="77777777" w:rsidTr="00F325CF">
        <w:trPr>
          <w:cantSplit/>
          <w:jc w:val="center"/>
        </w:trPr>
        <w:tc>
          <w:tcPr>
            <w:tcW w:w="514" w:type="pct"/>
          </w:tcPr>
          <w:p w14:paraId="548C8406" w14:textId="712BEBE5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УПД.17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DB1AB1B" w14:textId="484BCDF9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УПД.17</w:t>
            </w:r>
          </w:p>
        </w:tc>
        <w:tc>
          <w:tcPr>
            <w:tcW w:w="554" w:type="pct"/>
          </w:tcPr>
          <w:p w14:paraId="13FDE4E2" w14:textId="1A48195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УПД.17</w:t>
            </w:r>
          </w:p>
        </w:tc>
        <w:tc>
          <w:tcPr>
            <w:tcW w:w="619" w:type="pct"/>
          </w:tcPr>
          <w:p w14:paraId="0E425CD0" w14:textId="5419279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УПД.17</w:t>
            </w:r>
          </w:p>
        </w:tc>
        <w:tc>
          <w:tcPr>
            <w:tcW w:w="571" w:type="pct"/>
          </w:tcPr>
          <w:p w14:paraId="22EF5F92" w14:textId="04238CD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4322CDE" w14:textId="768FCD6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3F02FC5" w14:textId="61F484EB" w:rsidR="00CF562E" w:rsidRPr="00C13AAB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0655A5A" w14:textId="6EAC2A18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FEB81D1" w14:textId="77777777" w:rsidTr="00F325CF">
        <w:trPr>
          <w:cantSplit/>
          <w:jc w:val="center"/>
        </w:trPr>
        <w:tc>
          <w:tcPr>
            <w:tcW w:w="514" w:type="pct"/>
          </w:tcPr>
          <w:p w14:paraId="3CEAD934" w14:textId="0994748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189B73D0" w14:textId="015D258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EB6B6D3" w14:textId="692F65C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2908255" w14:textId="6D4F90C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CE4F43C" w14:textId="2902F5D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67A7737" w14:textId="41A9842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33C5585" w14:textId="0CDE41A0" w:rsidR="00CF562E" w:rsidRPr="00C13AAB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CA98F4F" w14:textId="7D2E3654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66CA20B" w14:textId="77777777" w:rsidTr="00F325CF">
        <w:trPr>
          <w:cantSplit/>
          <w:jc w:val="center"/>
        </w:trPr>
        <w:tc>
          <w:tcPr>
            <w:tcW w:w="514" w:type="pct"/>
          </w:tcPr>
          <w:p w14:paraId="4C7EFFAF" w14:textId="0B0F98C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3F23B7FD" w14:textId="26C4941D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554" w:type="pct"/>
          </w:tcPr>
          <w:p w14:paraId="58564677" w14:textId="77747FC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619" w:type="pct"/>
          </w:tcPr>
          <w:p w14:paraId="00DA301B" w14:textId="0DB1649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571" w:type="pct"/>
          </w:tcPr>
          <w:p w14:paraId="4D742C5D" w14:textId="026F7C8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555" w:type="pct"/>
          </w:tcPr>
          <w:p w14:paraId="7CD6BA3C" w14:textId="0A986F9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ОПС.1</w:t>
            </w:r>
          </w:p>
        </w:tc>
        <w:tc>
          <w:tcPr>
            <w:tcW w:w="674" w:type="pct"/>
          </w:tcPr>
          <w:p w14:paraId="54B37BEB" w14:textId="44AEEFA0" w:rsidR="00CF562E" w:rsidRPr="00C13AAB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4A5C469" w14:textId="658E7B10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F57D72E" w14:textId="77777777" w:rsidTr="00F325CF">
        <w:trPr>
          <w:cantSplit/>
          <w:jc w:val="center"/>
        </w:trPr>
        <w:tc>
          <w:tcPr>
            <w:tcW w:w="514" w:type="pct"/>
          </w:tcPr>
          <w:p w14:paraId="6057B7BB" w14:textId="3666D20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0306E1B" w14:textId="4705DEE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554" w:type="pct"/>
          </w:tcPr>
          <w:p w14:paraId="7CFCCE3B" w14:textId="5E7D402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619" w:type="pct"/>
          </w:tcPr>
          <w:p w14:paraId="0980B821" w14:textId="05471A8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571" w:type="pct"/>
          </w:tcPr>
          <w:p w14:paraId="2A2485DC" w14:textId="52A9F5B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555" w:type="pct"/>
          </w:tcPr>
          <w:p w14:paraId="5630016B" w14:textId="7C76D94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ОПС.2</w:t>
            </w:r>
          </w:p>
        </w:tc>
        <w:tc>
          <w:tcPr>
            <w:tcW w:w="674" w:type="pct"/>
          </w:tcPr>
          <w:p w14:paraId="0AB33E11" w14:textId="7F3CC8BB" w:rsidR="00CF562E" w:rsidRPr="00C13AAB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960BDA3" w14:textId="4BE6EE15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6C8BBDD" w14:textId="77777777" w:rsidTr="00F325CF">
        <w:trPr>
          <w:cantSplit/>
          <w:jc w:val="center"/>
        </w:trPr>
        <w:tc>
          <w:tcPr>
            <w:tcW w:w="514" w:type="pct"/>
          </w:tcPr>
          <w:p w14:paraId="766104BB" w14:textId="323BDBB5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2FF6C5A" w14:textId="04A39E80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</w:t>
            </w:r>
          </w:p>
        </w:tc>
        <w:tc>
          <w:tcPr>
            <w:tcW w:w="554" w:type="pct"/>
          </w:tcPr>
          <w:p w14:paraId="1BEC7A43" w14:textId="0486454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</w:t>
            </w:r>
          </w:p>
        </w:tc>
        <w:tc>
          <w:tcPr>
            <w:tcW w:w="619" w:type="pct"/>
          </w:tcPr>
          <w:p w14:paraId="5A1B0D58" w14:textId="085669C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</w:t>
            </w:r>
          </w:p>
        </w:tc>
        <w:tc>
          <w:tcPr>
            <w:tcW w:w="571" w:type="pct"/>
          </w:tcPr>
          <w:p w14:paraId="5ADBD1DE" w14:textId="0C0AEF2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E0F16E1" w14:textId="183C887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3ED786C" w14:textId="24A1C60B" w:rsidR="00CF562E" w:rsidRPr="00C13AAB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831BA67" w14:textId="0C6B810B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9E896AE" w14:textId="77777777" w:rsidTr="00F325CF">
        <w:trPr>
          <w:cantSplit/>
          <w:jc w:val="center"/>
        </w:trPr>
        <w:tc>
          <w:tcPr>
            <w:tcW w:w="514" w:type="pct"/>
          </w:tcPr>
          <w:p w14:paraId="218C9463" w14:textId="412445C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ОПС.3*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92562DF" w14:textId="257E208A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pct"/>
          </w:tcPr>
          <w:p w14:paraId="1A4ED4BD" w14:textId="72B3232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D441453" w14:textId="5D59556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71" w:type="pct"/>
          </w:tcPr>
          <w:p w14:paraId="17CCA0CD" w14:textId="56143E3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ОПС.3*</w:t>
            </w:r>
          </w:p>
        </w:tc>
        <w:tc>
          <w:tcPr>
            <w:tcW w:w="555" w:type="pct"/>
          </w:tcPr>
          <w:p w14:paraId="20419A7D" w14:textId="6FD8B8E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ОПС.3*</w:t>
            </w:r>
          </w:p>
        </w:tc>
        <w:tc>
          <w:tcPr>
            <w:tcW w:w="674" w:type="pct"/>
          </w:tcPr>
          <w:p w14:paraId="0FD061DD" w14:textId="365996A4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8471475" w14:textId="5191AD91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CF562E" w:rsidRPr="004D385C" w14:paraId="58B85C5F" w14:textId="77777777" w:rsidTr="00F325CF">
        <w:trPr>
          <w:cantSplit/>
          <w:jc w:val="center"/>
        </w:trPr>
        <w:tc>
          <w:tcPr>
            <w:tcW w:w="514" w:type="pct"/>
          </w:tcPr>
          <w:p w14:paraId="5773BDF8" w14:textId="56DDB7A1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ОПС.4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E4BBD58" w14:textId="44EDA15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ОПС.4</w:t>
            </w:r>
          </w:p>
        </w:tc>
        <w:tc>
          <w:tcPr>
            <w:tcW w:w="554" w:type="pct"/>
          </w:tcPr>
          <w:p w14:paraId="0AABA22D" w14:textId="0CE67DE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ОПС.4</w:t>
            </w:r>
          </w:p>
        </w:tc>
        <w:tc>
          <w:tcPr>
            <w:tcW w:w="619" w:type="pct"/>
          </w:tcPr>
          <w:p w14:paraId="75795D94" w14:textId="2298EB4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ОПС.4</w:t>
            </w:r>
          </w:p>
        </w:tc>
        <w:tc>
          <w:tcPr>
            <w:tcW w:w="571" w:type="pct"/>
          </w:tcPr>
          <w:p w14:paraId="4C07F0AC" w14:textId="5F618A8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7A8E4B4" w14:textId="6C8E7A4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361E19F" w14:textId="77777777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управления доступом</w:t>
            </w:r>
          </w:p>
          <w:p w14:paraId="555AAEA6" w14:textId="5D1945A9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п.1.1</w:t>
            </w:r>
          </w:p>
        </w:tc>
        <w:tc>
          <w:tcPr>
            <w:tcW w:w="997" w:type="pct"/>
          </w:tcPr>
          <w:p w14:paraId="12EAE74E" w14:textId="4B7617B3" w:rsidR="00CF562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A2056CF" w14:textId="77777777" w:rsidTr="00F325CF">
        <w:trPr>
          <w:cantSplit/>
          <w:jc w:val="center"/>
        </w:trPr>
        <w:tc>
          <w:tcPr>
            <w:tcW w:w="514" w:type="pct"/>
          </w:tcPr>
          <w:p w14:paraId="788BF6D2" w14:textId="2C66E3CE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C88BC6B" w14:textId="28798B83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4B11E87" w14:textId="7CF7852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9ECE9B9" w14:textId="379C350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0CF3F64" w14:textId="7E1433D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9BFA95B" w14:textId="424B7E0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78D0F394" w14:textId="62F2C4C4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9783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31D67B6" w14:textId="0101484E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C157C86" w14:textId="77777777" w:rsidTr="00F325CF">
        <w:trPr>
          <w:cantSplit/>
          <w:jc w:val="center"/>
        </w:trPr>
        <w:tc>
          <w:tcPr>
            <w:tcW w:w="514" w:type="pct"/>
          </w:tcPr>
          <w:p w14:paraId="2488B569" w14:textId="340FAC85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ЗНИ.1*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2BA4339E" w14:textId="473263CD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554" w:type="pct"/>
          </w:tcPr>
          <w:p w14:paraId="555D1042" w14:textId="68C6ADA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619" w:type="pct"/>
          </w:tcPr>
          <w:p w14:paraId="6E45A856" w14:textId="2143039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571" w:type="pct"/>
          </w:tcPr>
          <w:p w14:paraId="0157EED2" w14:textId="67F36CD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555" w:type="pct"/>
          </w:tcPr>
          <w:p w14:paraId="2571A045" w14:textId="4429234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ЗНИ.1</w:t>
            </w:r>
          </w:p>
        </w:tc>
        <w:tc>
          <w:tcPr>
            <w:tcW w:w="674" w:type="pct"/>
          </w:tcPr>
          <w:p w14:paraId="131E3077" w14:textId="56C22378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8360975" w14:textId="4C2CF1C1" w:rsidR="00CF562E" w:rsidRPr="000B35B4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87BD473" w14:textId="77777777" w:rsidTr="00F325CF">
        <w:trPr>
          <w:cantSplit/>
          <w:jc w:val="center"/>
        </w:trPr>
        <w:tc>
          <w:tcPr>
            <w:tcW w:w="514" w:type="pct"/>
          </w:tcPr>
          <w:p w14:paraId="6289840A" w14:textId="543F66A3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09B654C" w14:textId="09C48B7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554" w:type="pct"/>
          </w:tcPr>
          <w:p w14:paraId="748A0380" w14:textId="7C36903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619" w:type="pct"/>
          </w:tcPr>
          <w:p w14:paraId="6DB53F1B" w14:textId="3717EF8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571" w:type="pct"/>
          </w:tcPr>
          <w:p w14:paraId="5D42E784" w14:textId="4810CF7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555" w:type="pct"/>
          </w:tcPr>
          <w:p w14:paraId="6AB8A4C4" w14:textId="7196855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ЗНИ.2</w:t>
            </w:r>
          </w:p>
        </w:tc>
        <w:tc>
          <w:tcPr>
            <w:tcW w:w="674" w:type="pct"/>
          </w:tcPr>
          <w:p w14:paraId="4895F009" w14:textId="3DFF7AF3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8FD4D45" w14:textId="69E0C8C0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62CAB0C0" w14:textId="7911447B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2852E7">
              <w:rPr>
                <w:sz w:val="20"/>
                <w:szCs w:val="20"/>
              </w:rPr>
              <w:t>;</w:t>
            </w:r>
          </w:p>
          <w:p w14:paraId="2B6CD98E" w14:textId="462DB535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2852E7">
              <w:rPr>
                <w:sz w:val="20"/>
                <w:szCs w:val="20"/>
              </w:rPr>
              <w:t>;</w:t>
            </w:r>
          </w:p>
          <w:p w14:paraId="40E5148F" w14:textId="5C6E8BF6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2852E7">
              <w:rPr>
                <w:sz w:val="20"/>
                <w:szCs w:val="20"/>
              </w:rPr>
              <w:t>;</w:t>
            </w:r>
          </w:p>
          <w:p w14:paraId="3B265446" w14:textId="393F2C2C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CF562E" w:rsidRPr="004D385C" w14:paraId="22BBC387" w14:textId="77777777" w:rsidTr="00F325CF">
        <w:trPr>
          <w:cantSplit/>
          <w:jc w:val="center"/>
        </w:trPr>
        <w:tc>
          <w:tcPr>
            <w:tcW w:w="514" w:type="pct"/>
          </w:tcPr>
          <w:p w14:paraId="0664E3AA" w14:textId="2893E2A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77E9B04" w14:textId="5B98CED9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554" w:type="pct"/>
          </w:tcPr>
          <w:p w14:paraId="7F0DD35F" w14:textId="26A4F9A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619" w:type="pct"/>
          </w:tcPr>
          <w:p w14:paraId="5072EB6E" w14:textId="5B04491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571" w:type="pct"/>
          </w:tcPr>
          <w:p w14:paraId="63BEC7FB" w14:textId="7EBED04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555" w:type="pct"/>
          </w:tcPr>
          <w:p w14:paraId="290ACD0A" w14:textId="6722EDF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ЗНИ.3</w:t>
            </w:r>
          </w:p>
        </w:tc>
        <w:tc>
          <w:tcPr>
            <w:tcW w:w="674" w:type="pct"/>
          </w:tcPr>
          <w:p w14:paraId="1E68BED8" w14:textId="15574F78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36E1F83" w14:textId="6844AD46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9098496" w14:textId="77777777" w:rsidTr="00F325CF">
        <w:trPr>
          <w:cantSplit/>
          <w:jc w:val="center"/>
        </w:trPr>
        <w:tc>
          <w:tcPr>
            <w:tcW w:w="514" w:type="pct"/>
          </w:tcPr>
          <w:p w14:paraId="6DC65614" w14:textId="335C6C2A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6CE13C1E" w14:textId="68B3A5C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554" w:type="pct"/>
          </w:tcPr>
          <w:p w14:paraId="17CC38AC" w14:textId="31705A5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619" w:type="pct"/>
          </w:tcPr>
          <w:p w14:paraId="10A6D602" w14:textId="62D276E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571" w:type="pct"/>
          </w:tcPr>
          <w:p w14:paraId="6B6CD50E" w14:textId="6F17348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555" w:type="pct"/>
          </w:tcPr>
          <w:p w14:paraId="49365B1E" w14:textId="22857CC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ЗНИ.4</w:t>
            </w:r>
          </w:p>
        </w:tc>
        <w:tc>
          <w:tcPr>
            <w:tcW w:w="674" w:type="pct"/>
          </w:tcPr>
          <w:p w14:paraId="4552706E" w14:textId="75AF18FC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6B00056" w14:textId="165802AF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A8B3BC0" w14:textId="77777777" w:rsidTr="00F325CF">
        <w:trPr>
          <w:cantSplit/>
          <w:jc w:val="center"/>
        </w:trPr>
        <w:tc>
          <w:tcPr>
            <w:tcW w:w="514" w:type="pct"/>
          </w:tcPr>
          <w:p w14:paraId="14B5127E" w14:textId="6966CB6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01931FDA" w14:textId="7AF90B56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554" w:type="pct"/>
          </w:tcPr>
          <w:p w14:paraId="0439AAE4" w14:textId="6725AC1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619" w:type="pct"/>
          </w:tcPr>
          <w:p w14:paraId="335DA540" w14:textId="06631E6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571" w:type="pct"/>
          </w:tcPr>
          <w:p w14:paraId="2A9964F9" w14:textId="351B62F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555" w:type="pct"/>
          </w:tcPr>
          <w:p w14:paraId="59C35B0B" w14:textId="78E86C7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ЗНИ.5</w:t>
            </w:r>
          </w:p>
        </w:tc>
        <w:tc>
          <w:tcPr>
            <w:tcW w:w="674" w:type="pct"/>
          </w:tcPr>
          <w:p w14:paraId="36888821" w14:textId="7B1D2E3E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EDB34F4" w14:textId="77C6B3CB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856AA34" w14:textId="77777777" w:rsidTr="00F325CF">
        <w:trPr>
          <w:cantSplit/>
          <w:jc w:val="center"/>
        </w:trPr>
        <w:tc>
          <w:tcPr>
            <w:tcW w:w="514" w:type="pct"/>
          </w:tcPr>
          <w:p w14:paraId="3CD1CB19" w14:textId="05926BD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ЗНИ.6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5769493C" w14:textId="26B277C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554" w:type="pct"/>
          </w:tcPr>
          <w:p w14:paraId="7D2B63C0" w14:textId="2DDAD8E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619" w:type="pct"/>
          </w:tcPr>
          <w:p w14:paraId="049EBE9B" w14:textId="1F665E5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571" w:type="pct"/>
          </w:tcPr>
          <w:p w14:paraId="5902EB8B" w14:textId="4462C50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555" w:type="pct"/>
          </w:tcPr>
          <w:p w14:paraId="601305EA" w14:textId="0D9ECBA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ЗНИ.6</w:t>
            </w:r>
          </w:p>
        </w:tc>
        <w:tc>
          <w:tcPr>
            <w:tcW w:w="674" w:type="pct"/>
          </w:tcPr>
          <w:p w14:paraId="54D6DAB7" w14:textId="4E7161EF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1919039" w14:textId="1650F981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6F8AF0A" w14:textId="77777777" w:rsidTr="00F325CF">
        <w:trPr>
          <w:cantSplit/>
          <w:jc w:val="center"/>
        </w:trPr>
        <w:tc>
          <w:tcPr>
            <w:tcW w:w="514" w:type="pct"/>
          </w:tcPr>
          <w:p w14:paraId="0C08E0BD" w14:textId="00B72A2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</w:t>
            </w:r>
            <w:r w:rsidRPr="0011287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pct"/>
          </w:tcPr>
          <w:p w14:paraId="4BA25ABF" w14:textId="20CC7F87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554" w:type="pct"/>
          </w:tcPr>
          <w:p w14:paraId="2E80320C" w14:textId="54F76A6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619" w:type="pct"/>
          </w:tcPr>
          <w:p w14:paraId="070CB5FA" w14:textId="1BCBBF4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571" w:type="pct"/>
          </w:tcPr>
          <w:p w14:paraId="0DADF377" w14:textId="0B8E134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555" w:type="pct"/>
          </w:tcPr>
          <w:p w14:paraId="6561E62F" w14:textId="7CC1EA8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ЗНИ.7</w:t>
            </w:r>
          </w:p>
        </w:tc>
        <w:tc>
          <w:tcPr>
            <w:tcW w:w="674" w:type="pct"/>
          </w:tcPr>
          <w:p w14:paraId="77C87DA0" w14:textId="077A749C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1885A2F" w14:textId="307D5023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3EF1557" w14:textId="77777777" w:rsidTr="00F325CF">
        <w:trPr>
          <w:cantSplit/>
          <w:jc w:val="center"/>
        </w:trPr>
        <w:tc>
          <w:tcPr>
            <w:tcW w:w="514" w:type="pct"/>
          </w:tcPr>
          <w:p w14:paraId="0BC09EC4" w14:textId="473867A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ЗНИ.8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79776E1" w14:textId="7F657EF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554" w:type="pct"/>
          </w:tcPr>
          <w:p w14:paraId="08B87FFE" w14:textId="5210028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619" w:type="pct"/>
          </w:tcPr>
          <w:p w14:paraId="2912D644" w14:textId="79EEDC1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571" w:type="pct"/>
          </w:tcPr>
          <w:p w14:paraId="52B2C1DF" w14:textId="39A878F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555" w:type="pct"/>
          </w:tcPr>
          <w:p w14:paraId="2EC479AE" w14:textId="404BB21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ЗНИ.8</w:t>
            </w:r>
          </w:p>
        </w:tc>
        <w:tc>
          <w:tcPr>
            <w:tcW w:w="674" w:type="pct"/>
          </w:tcPr>
          <w:p w14:paraId="427CD0BE" w14:textId="00165EED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23D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960DC45" w14:textId="1549EB35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788E01D" w14:textId="77777777" w:rsidTr="00F325CF">
        <w:trPr>
          <w:cantSplit/>
          <w:jc w:val="center"/>
        </w:trPr>
        <w:tc>
          <w:tcPr>
            <w:tcW w:w="514" w:type="pct"/>
          </w:tcPr>
          <w:p w14:paraId="3B3D7360" w14:textId="398DBF8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F80030A" w14:textId="50FFC34A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РСБ.1</w:t>
            </w:r>
          </w:p>
        </w:tc>
        <w:tc>
          <w:tcPr>
            <w:tcW w:w="554" w:type="pct"/>
          </w:tcPr>
          <w:p w14:paraId="2D017651" w14:textId="68C35B9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РСБ.1</w:t>
            </w:r>
          </w:p>
        </w:tc>
        <w:tc>
          <w:tcPr>
            <w:tcW w:w="619" w:type="pct"/>
          </w:tcPr>
          <w:p w14:paraId="2C24D98B" w14:textId="7D5BA10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РСБ.1</w:t>
            </w:r>
          </w:p>
        </w:tc>
        <w:tc>
          <w:tcPr>
            <w:tcW w:w="571" w:type="pct"/>
          </w:tcPr>
          <w:p w14:paraId="1CBA745A" w14:textId="397AD7D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80E65C8" w14:textId="1472DDA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B636F44" w14:textId="6D68BE4D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регистрации и учета п.2.1</w:t>
            </w:r>
          </w:p>
        </w:tc>
        <w:tc>
          <w:tcPr>
            <w:tcW w:w="997" w:type="pct"/>
          </w:tcPr>
          <w:p w14:paraId="50B053BA" w14:textId="654D20B2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835AADF" w14:textId="77777777" w:rsidTr="00F325CF">
        <w:trPr>
          <w:cantSplit/>
          <w:jc w:val="center"/>
        </w:trPr>
        <w:tc>
          <w:tcPr>
            <w:tcW w:w="514" w:type="pct"/>
          </w:tcPr>
          <w:p w14:paraId="0F4DA705" w14:textId="5661C80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10D1FF1" w14:textId="39AECBF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РСБ.2</w:t>
            </w:r>
          </w:p>
        </w:tc>
        <w:tc>
          <w:tcPr>
            <w:tcW w:w="554" w:type="pct"/>
          </w:tcPr>
          <w:p w14:paraId="5F8F3212" w14:textId="4685263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РСБ.2</w:t>
            </w:r>
          </w:p>
        </w:tc>
        <w:tc>
          <w:tcPr>
            <w:tcW w:w="619" w:type="pct"/>
          </w:tcPr>
          <w:p w14:paraId="1380CE5C" w14:textId="078AF94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РСБ.2</w:t>
            </w:r>
          </w:p>
        </w:tc>
        <w:tc>
          <w:tcPr>
            <w:tcW w:w="571" w:type="pct"/>
          </w:tcPr>
          <w:p w14:paraId="4F794F86" w14:textId="1B58FCA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BECB90B" w14:textId="6355379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383D461" w14:textId="52F0FAF4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регистрации и учета п.2.1</w:t>
            </w:r>
          </w:p>
        </w:tc>
        <w:tc>
          <w:tcPr>
            <w:tcW w:w="997" w:type="pct"/>
          </w:tcPr>
          <w:p w14:paraId="337770F8" w14:textId="5CF5F550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3FCD11B" w14:textId="77777777" w:rsidTr="00F325CF">
        <w:trPr>
          <w:cantSplit/>
          <w:jc w:val="center"/>
        </w:trPr>
        <w:tc>
          <w:tcPr>
            <w:tcW w:w="514" w:type="pct"/>
          </w:tcPr>
          <w:p w14:paraId="5643632E" w14:textId="5272020C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240B553" w14:textId="6A9BF086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РСБ.3</w:t>
            </w:r>
          </w:p>
        </w:tc>
        <w:tc>
          <w:tcPr>
            <w:tcW w:w="554" w:type="pct"/>
          </w:tcPr>
          <w:p w14:paraId="37791449" w14:textId="425A745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РСБ.3</w:t>
            </w:r>
          </w:p>
        </w:tc>
        <w:tc>
          <w:tcPr>
            <w:tcW w:w="619" w:type="pct"/>
          </w:tcPr>
          <w:p w14:paraId="3B0BF3FC" w14:textId="2525C9C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РСБ.3</w:t>
            </w:r>
          </w:p>
        </w:tc>
        <w:tc>
          <w:tcPr>
            <w:tcW w:w="571" w:type="pct"/>
          </w:tcPr>
          <w:p w14:paraId="549BDE9E" w14:textId="799FDE9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AB82597" w14:textId="03A0A1A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5871C07" w14:textId="4826ADE9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регистрации и учета п.2.1</w:t>
            </w:r>
          </w:p>
        </w:tc>
        <w:tc>
          <w:tcPr>
            <w:tcW w:w="997" w:type="pct"/>
          </w:tcPr>
          <w:p w14:paraId="2B4AE9EC" w14:textId="26478C36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15B68C3" w14:textId="77777777" w:rsidTr="00F325CF">
        <w:trPr>
          <w:cantSplit/>
          <w:jc w:val="center"/>
        </w:trPr>
        <w:tc>
          <w:tcPr>
            <w:tcW w:w="514" w:type="pct"/>
          </w:tcPr>
          <w:p w14:paraId="687E2FFE" w14:textId="6C40525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C041D2E" w14:textId="1FEA27C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РСБ.4</w:t>
            </w:r>
          </w:p>
        </w:tc>
        <w:tc>
          <w:tcPr>
            <w:tcW w:w="554" w:type="pct"/>
          </w:tcPr>
          <w:p w14:paraId="54E05BDB" w14:textId="56C958F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РСБ.4</w:t>
            </w:r>
          </w:p>
        </w:tc>
        <w:tc>
          <w:tcPr>
            <w:tcW w:w="619" w:type="pct"/>
          </w:tcPr>
          <w:p w14:paraId="3E30BAD9" w14:textId="031A01F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РСБ.4</w:t>
            </w:r>
          </w:p>
        </w:tc>
        <w:tc>
          <w:tcPr>
            <w:tcW w:w="571" w:type="pct"/>
          </w:tcPr>
          <w:p w14:paraId="6E7CEBF3" w14:textId="6C62B5F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974B04E" w14:textId="0543DE6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C9C70E3" w14:textId="7E278771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8A3720F" w14:textId="1748A9C6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DDC7F2A" w14:textId="77777777" w:rsidTr="00F325CF">
        <w:trPr>
          <w:cantSplit/>
          <w:jc w:val="center"/>
        </w:trPr>
        <w:tc>
          <w:tcPr>
            <w:tcW w:w="514" w:type="pct"/>
          </w:tcPr>
          <w:p w14:paraId="619A6D97" w14:textId="20731F27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C6B1770" w14:textId="7A675AAF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РСБ.5</w:t>
            </w:r>
          </w:p>
        </w:tc>
        <w:tc>
          <w:tcPr>
            <w:tcW w:w="554" w:type="pct"/>
          </w:tcPr>
          <w:p w14:paraId="336F1EDF" w14:textId="55FA0B2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РСБ.5</w:t>
            </w:r>
          </w:p>
        </w:tc>
        <w:tc>
          <w:tcPr>
            <w:tcW w:w="619" w:type="pct"/>
          </w:tcPr>
          <w:p w14:paraId="49001C2A" w14:textId="37FADF6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РСБ.5</w:t>
            </w:r>
          </w:p>
        </w:tc>
        <w:tc>
          <w:tcPr>
            <w:tcW w:w="571" w:type="pct"/>
          </w:tcPr>
          <w:p w14:paraId="24455838" w14:textId="565BF83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3561179" w14:textId="3DAD2AD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7E8FA1D" w14:textId="519377E6" w:rsidR="00CF562E" w:rsidRPr="00DC036A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FD01C59" w14:textId="5337446A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28E0CC4" w14:textId="77777777" w:rsidTr="00F325CF">
        <w:trPr>
          <w:cantSplit/>
          <w:jc w:val="center"/>
        </w:trPr>
        <w:tc>
          <w:tcPr>
            <w:tcW w:w="514" w:type="pct"/>
          </w:tcPr>
          <w:p w14:paraId="314FD4CC" w14:textId="5FAA173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EA358DE" w14:textId="77A08A0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РСБ.6</w:t>
            </w:r>
          </w:p>
        </w:tc>
        <w:tc>
          <w:tcPr>
            <w:tcW w:w="554" w:type="pct"/>
          </w:tcPr>
          <w:p w14:paraId="3B9536C8" w14:textId="0C56C97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РСБ.6</w:t>
            </w:r>
          </w:p>
        </w:tc>
        <w:tc>
          <w:tcPr>
            <w:tcW w:w="619" w:type="pct"/>
          </w:tcPr>
          <w:p w14:paraId="66637357" w14:textId="12C1EB8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РСБ.6</w:t>
            </w:r>
          </w:p>
        </w:tc>
        <w:tc>
          <w:tcPr>
            <w:tcW w:w="571" w:type="pct"/>
          </w:tcPr>
          <w:p w14:paraId="104CC4E6" w14:textId="731FEA1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C2A5B6E" w14:textId="5CE0849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0028DC9" w14:textId="5280E80B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D06378D" w14:textId="643B78BA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4FC9932" w14:textId="77777777" w:rsidTr="00F325CF">
        <w:trPr>
          <w:cantSplit/>
          <w:jc w:val="center"/>
        </w:trPr>
        <w:tc>
          <w:tcPr>
            <w:tcW w:w="514" w:type="pct"/>
          </w:tcPr>
          <w:p w14:paraId="334E4A68" w14:textId="00205AA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РСБ.7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D8944BB" w14:textId="3D8E51F3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РСБ.7</w:t>
            </w:r>
          </w:p>
        </w:tc>
        <w:tc>
          <w:tcPr>
            <w:tcW w:w="554" w:type="pct"/>
          </w:tcPr>
          <w:p w14:paraId="761EA8AD" w14:textId="230C6CE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РСБ.7</w:t>
            </w:r>
          </w:p>
        </w:tc>
        <w:tc>
          <w:tcPr>
            <w:tcW w:w="619" w:type="pct"/>
          </w:tcPr>
          <w:p w14:paraId="1139E086" w14:textId="35508B5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РСБ.7</w:t>
            </w:r>
          </w:p>
        </w:tc>
        <w:tc>
          <w:tcPr>
            <w:tcW w:w="571" w:type="pct"/>
          </w:tcPr>
          <w:p w14:paraId="746728E7" w14:textId="579FACB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49916E9" w14:textId="6CC1F9D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010BF2F" w14:textId="6AB8F9ED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D836669" w14:textId="1A78DFF8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FE4F9C9" w14:textId="77777777" w:rsidTr="00F325CF">
        <w:trPr>
          <w:cantSplit/>
          <w:jc w:val="center"/>
        </w:trPr>
        <w:tc>
          <w:tcPr>
            <w:tcW w:w="514" w:type="pct"/>
          </w:tcPr>
          <w:p w14:paraId="02F2E468" w14:textId="71A42D9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РСБ.8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B3118B0" w14:textId="6C99172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РСБ.8</w:t>
            </w:r>
          </w:p>
        </w:tc>
        <w:tc>
          <w:tcPr>
            <w:tcW w:w="554" w:type="pct"/>
          </w:tcPr>
          <w:p w14:paraId="658CE68A" w14:textId="4921D5F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9751B5D" w14:textId="1F3346C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РСБ.8</w:t>
            </w:r>
          </w:p>
        </w:tc>
        <w:tc>
          <w:tcPr>
            <w:tcW w:w="571" w:type="pct"/>
          </w:tcPr>
          <w:p w14:paraId="4CA7B9D1" w14:textId="041BBF2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9906A81" w14:textId="776FF36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452C011" w14:textId="6EABCDF2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154D6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59F008D" w14:textId="658E7CEE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7AF13AD" w14:textId="77777777" w:rsidTr="00F325CF">
        <w:trPr>
          <w:cantSplit/>
          <w:jc w:val="center"/>
        </w:trPr>
        <w:tc>
          <w:tcPr>
            <w:tcW w:w="514" w:type="pct"/>
          </w:tcPr>
          <w:p w14:paraId="3B775F64" w14:textId="1A30490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D9352CC" w14:textId="40B05F4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7DC4349" w14:textId="66F21A0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80E2601" w14:textId="5D2E5DC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1D4D014" w14:textId="4405DAD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C3F4F54" w14:textId="2437915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3D32EFA" w14:textId="10DCBB63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7BDCEB0" w14:textId="175E2FFC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8BE48B3" w14:textId="77777777" w:rsidTr="00F325CF">
        <w:trPr>
          <w:cantSplit/>
          <w:jc w:val="center"/>
        </w:trPr>
        <w:tc>
          <w:tcPr>
            <w:tcW w:w="514" w:type="pct"/>
          </w:tcPr>
          <w:p w14:paraId="4F5C9D80" w14:textId="4E1231BC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F13269F" w14:textId="18579829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CBD638D" w14:textId="6F85C13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8A0DE21" w14:textId="6159B2B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E7683E3" w14:textId="46B0562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3AE6486" w14:textId="2188D25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4531FFB" w14:textId="6C420276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3FE959C" w14:textId="6C52D36F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0FF05E3" w14:textId="77777777" w:rsidTr="00F325CF">
        <w:trPr>
          <w:cantSplit/>
          <w:jc w:val="center"/>
        </w:trPr>
        <w:tc>
          <w:tcPr>
            <w:tcW w:w="514" w:type="pct"/>
          </w:tcPr>
          <w:p w14:paraId="191DAFE4" w14:textId="01002595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2F17DE5" w14:textId="0F2C0BA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5777948" w14:textId="3A7FE84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37496BF" w14:textId="566EA51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AC80430" w14:textId="1576C3D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655875E" w14:textId="2AEE5B6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A370A7F" w14:textId="3C761768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C9A92D1" w14:textId="47981F5C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6900D32" w14:textId="77777777" w:rsidTr="00F325CF">
        <w:trPr>
          <w:cantSplit/>
          <w:jc w:val="center"/>
        </w:trPr>
        <w:tc>
          <w:tcPr>
            <w:tcW w:w="514" w:type="pct"/>
          </w:tcPr>
          <w:p w14:paraId="61635AE4" w14:textId="0AE8382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BA2D28B" w14:textId="1020161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073DFAE" w14:textId="1D5B617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8591777" w14:textId="0235D60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CE5F071" w14:textId="3A0FBD9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C461271" w14:textId="1A916E1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473E4866" w14:textId="43A2C7D1" w:rsidR="00CF562E" w:rsidRPr="00635FC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B6C589B" w14:textId="61F4FBDA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EE142B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7E107C8" w14:textId="77777777" w:rsidTr="00F325CF">
        <w:trPr>
          <w:cantSplit/>
          <w:jc w:val="center"/>
        </w:trPr>
        <w:tc>
          <w:tcPr>
            <w:tcW w:w="514" w:type="pct"/>
          </w:tcPr>
          <w:p w14:paraId="6C04DAC3" w14:textId="43D0C5D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1494FB2" w14:textId="799DBA5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4832606" w14:textId="7387FC1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6567D28" w14:textId="173098E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F0C6496" w14:textId="049115B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97BAE7A" w14:textId="60ABAC9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8E14C06" w14:textId="5FC00393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62E4384" w14:textId="48EA53AE" w:rsidR="00CF562E" w:rsidRPr="00EE142B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EE142B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3C4D1B8" w14:textId="77777777" w:rsidTr="00F325CF">
        <w:trPr>
          <w:cantSplit/>
          <w:jc w:val="center"/>
        </w:trPr>
        <w:tc>
          <w:tcPr>
            <w:tcW w:w="514" w:type="pct"/>
          </w:tcPr>
          <w:p w14:paraId="66D61570" w14:textId="69B537D1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E014A1F" w14:textId="39E51FA2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2855855" w14:textId="36CD9EC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09AA33F" w14:textId="5E7D3D5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7759715" w14:textId="56DF594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531C962" w14:textId="775A914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42079CC1" w14:textId="5CAAA82D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9155E06" w14:textId="45FA88CE" w:rsidR="00CF562E" w:rsidRPr="00EE142B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6C386B4" w14:textId="77777777" w:rsidTr="00F325CF">
        <w:trPr>
          <w:cantSplit/>
          <w:jc w:val="center"/>
        </w:trPr>
        <w:tc>
          <w:tcPr>
            <w:tcW w:w="514" w:type="pct"/>
          </w:tcPr>
          <w:p w14:paraId="291E0EA0" w14:textId="689ADFF3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123DAFC" w14:textId="45467DE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7949444" w14:textId="568E8C4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A08E0AC" w14:textId="0D0C3A8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1A02856" w14:textId="04B770D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8383CD7" w14:textId="516795D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082D686" w14:textId="4ACA1785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66CCB64" w14:textId="04B530A6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84F6977" w14:textId="77777777" w:rsidTr="00F325CF">
        <w:trPr>
          <w:cantSplit/>
          <w:jc w:val="center"/>
        </w:trPr>
        <w:tc>
          <w:tcPr>
            <w:tcW w:w="514" w:type="pct"/>
          </w:tcPr>
          <w:p w14:paraId="504906F7" w14:textId="004FF44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C9D105E" w14:textId="4AE3274F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089A96F" w14:textId="34C3014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C35E582" w14:textId="31D5884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AB2926E" w14:textId="4E682C2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АУД.7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FA85682" w14:textId="73732DB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АУД.7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80B9D2F" w14:textId="3ED53F13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099D364" w14:textId="3B7B1028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2EA46E4" w14:textId="77777777" w:rsidTr="00F325CF">
        <w:trPr>
          <w:cantSplit/>
          <w:jc w:val="center"/>
        </w:trPr>
        <w:tc>
          <w:tcPr>
            <w:tcW w:w="514" w:type="pct"/>
          </w:tcPr>
          <w:p w14:paraId="2EDEEF4A" w14:textId="48DABDC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98EC080" w14:textId="004C1AC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47BC771" w14:textId="0AA8E66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B9F04D5" w14:textId="4061043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E891D7E" w14:textId="11235F6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АУД.8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D3D5ADE" w14:textId="7D295F0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АУД.8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5D3C64C" w14:textId="52F61E3B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17B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86B2EAC" w14:textId="6BDE4F8A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B172A34" w14:textId="77777777" w:rsidTr="00F325CF">
        <w:trPr>
          <w:cantSplit/>
          <w:jc w:val="center"/>
        </w:trPr>
        <w:tc>
          <w:tcPr>
            <w:tcW w:w="514" w:type="pct"/>
          </w:tcPr>
          <w:p w14:paraId="1E7C7F02" w14:textId="593199D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АУД.9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921442C" w14:textId="4A09C06E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C411AA8" w14:textId="6215DF7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8A89497" w14:textId="752A80A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65964E9" w14:textId="6465F7C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АУД.9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E810261" w14:textId="1486B9F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АУД.9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464524DF" w14:textId="7B621FA0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5A44C7C" w14:textId="7E762408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FFDC378" w14:textId="77777777" w:rsidTr="00F325CF">
        <w:trPr>
          <w:cantSplit/>
          <w:jc w:val="center"/>
        </w:trPr>
        <w:tc>
          <w:tcPr>
            <w:tcW w:w="514" w:type="pct"/>
          </w:tcPr>
          <w:p w14:paraId="7C6AD63D" w14:textId="27DDA33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АУД.10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9A9CC2F" w14:textId="7B601730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20B01CF" w14:textId="689E87C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B516121" w14:textId="4A98DA8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C07FD70" w14:textId="19B45EE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9929259" w14:textId="5FC54CD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7052018" w14:textId="552D56C8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AAD28A9" w14:textId="4BF17AA7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DCAB345" w14:textId="77777777" w:rsidTr="00F325CF">
        <w:trPr>
          <w:cantSplit/>
          <w:jc w:val="center"/>
        </w:trPr>
        <w:tc>
          <w:tcPr>
            <w:tcW w:w="514" w:type="pct"/>
          </w:tcPr>
          <w:p w14:paraId="1181A182" w14:textId="1A5C161E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АУД.11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51DADF3" w14:textId="42DBD579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EA7262F" w14:textId="440595B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D70A9EB" w14:textId="3C19024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6339C32" w14:textId="75C4A82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4FC25DE" w14:textId="4D56ABC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АУД.11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845B195" w14:textId="74A5704E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4BA653D" w14:textId="4E0F0906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F17A2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C306EE9" w14:textId="77777777" w:rsidTr="00F325CF">
        <w:trPr>
          <w:cantSplit/>
          <w:jc w:val="center"/>
        </w:trPr>
        <w:tc>
          <w:tcPr>
            <w:tcW w:w="514" w:type="pct"/>
          </w:tcPr>
          <w:p w14:paraId="0BAD9D85" w14:textId="3FE16625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АВЗ.0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E80B2BD" w14:textId="275B92B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A55B1B6" w14:textId="4DF15BB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48F5DAB" w14:textId="6C1EC47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B095F10" w14:textId="5564F0D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190988B" w14:textId="393C50C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338DB06" w14:textId="685F58F9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7373672" w14:textId="22829C8D" w:rsidR="00CF562E" w:rsidRPr="00F17A2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F17A2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06CF70D" w14:textId="77777777" w:rsidTr="00F325CF">
        <w:trPr>
          <w:cantSplit/>
          <w:jc w:val="center"/>
        </w:trPr>
        <w:tc>
          <w:tcPr>
            <w:tcW w:w="514" w:type="pct"/>
          </w:tcPr>
          <w:p w14:paraId="47525A89" w14:textId="5BBC8BF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D68199A" w14:textId="4BF4CA71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554" w:type="pct"/>
          </w:tcPr>
          <w:p w14:paraId="5DAB0EFF" w14:textId="721C68F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619" w:type="pct"/>
          </w:tcPr>
          <w:p w14:paraId="066B359D" w14:textId="1B99D1A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571" w:type="pct"/>
          </w:tcPr>
          <w:p w14:paraId="59F48DDE" w14:textId="1F1AEEA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555" w:type="pct"/>
          </w:tcPr>
          <w:p w14:paraId="15F36294" w14:textId="03D0373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АВЗ.1</w:t>
            </w:r>
          </w:p>
        </w:tc>
        <w:tc>
          <w:tcPr>
            <w:tcW w:w="674" w:type="pct"/>
          </w:tcPr>
          <w:p w14:paraId="351994F1" w14:textId="49A243B3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173BED6" w14:textId="53B19938" w:rsidR="00CF562E" w:rsidRPr="00F17A2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44A97EA" w14:textId="77777777" w:rsidTr="00F325CF">
        <w:trPr>
          <w:cantSplit/>
          <w:jc w:val="center"/>
        </w:trPr>
        <w:tc>
          <w:tcPr>
            <w:tcW w:w="514" w:type="pct"/>
          </w:tcPr>
          <w:p w14:paraId="580C229B" w14:textId="3D85211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498768A" w14:textId="3600CA5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554" w:type="pct"/>
          </w:tcPr>
          <w:p w14:paraId="48086AFE" w14:textId="6CBE52F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619" w:type="pct"/>
          </w:tcPr>
          <w:p w14:paraId="05FD6A78" w14:textId="707FF1D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571" w:type="pct"/>
          </w:tcPr>
          <w:p w14:paraId="65EA290D" w14:textId="33D34FE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555" w:type="pct"/>
          </w:tcPr>
          <w:p w14:paraId="6335BF0C" w14:textId="1343AF8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АВЗ.2</w:t>
            </w:r>
          </w:p>
        </w:tc>
        <w:tc>
          <w:tcPr>
            <w:tcW w:w="674" w:type="pct"/>
          </w:tcPr>
          <w:p w14:paraId="1FEF1BB5" w14:textId="0529C151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306BB42" w14:textId="72CF6427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21A3211" w14:textId="77777777" w:rsidTr="00F325CF">
        <w:trPr>
          <w:cantSplit/>
          <w:jc w:val="center"/>
        </w:trPr>
        <w:tc>
          <w:tcPr>
            <w:tcW w:w="514" w:type="pct"/>
          </w:tcPr>
          <w:p w14:paraId="5FF818EA" w14:textId="6909721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BE0C517" w14:textId="5DB0771D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8F5D568" w14:textId="1F84DE2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A08A649" w14:textId="3769A69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8E01E81" w14:textId="2BFAD0B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8FF087D" w14:textId="0494080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AF58425" w14:textId="325B1954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7DB4606" w14:textId="10D134D1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2FD9880" w14:textId="77777777" w:rsidTr="00F325CF">
        <w:trPr>
          <w:cantSplit/>
          <w:jc w:val="center"/>
        </w:trPr>
        <w:tc>
          <w:tcPr>
            <w:tcW w:w="514" w:type="pct"/>
          </w:tcPr>
          <w:p w14:paraId="2C9FC75B" w14:textId="18FF760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АВЗ.4*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8AFCAC0" w14:textId="49DD7B51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B01CF50" w14:textId="71EEAD0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F7B064D" w14:textId="56D3B42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DADBACC" w14:textId="1B15AF2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CE403A4" w14:textId="3A58F64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26C9B20" w14:textId="50BEDCA5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B87C782" w14:textId="5035CE48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3702780" w14:textId="77777777" w:rsidTr="00F325CF">
        <w:trPr>
          <w:cantSplit/>
          <w:jc w:val="center"/>
        </w:trPr>
        <w:tc>
          <w:tcPr>
            <w:tcW w:w="514" w:type="pct"/>
          </w:tcPr>
          <w:p w14:paraId="269716BE" w14:textId="0E559651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АВЗ.5*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D504614" w14:textId="594FDEC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B9D1294" w14:textId="21A0098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3DEA324" w14:textId="350C7A4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F255AB7" w14:textId="28822A8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71618FD" w14:textId="386C6AB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АВЗ.5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5C97B27" w14:textId="643A1886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D864775" w14:textId="655B5D9F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37E1976" w14:textId="77777777" w:rsidTr="00F325CF">
        <w:trPr>
          <w:cantSplit/>
          <w:jc w:val="center"/>
        </w:trPr>
        <w:tc>
          <w:tcPr>
            <w:tcW w:w="514" w:type="pct"/>
          </w:tcPr>
          <w:p w14:paraId="227341D3" w14:textId="67E01CA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AB0FE0A" w14:textId="425A65D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30E9CED" w14:textId="74E42C9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2A6FB06" w14:textId="5DB202A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AF90798" w14:textId="6AB47C4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EA53A11" w14:textId="16F0D5D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3B19516" w14:textId="3CEE5D93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EB15105" w14:textId="6BB31CE2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F876D51" w14:textId="77777777" w:rsidTr="00F325CF">
        <w:trPr>
          <w:cantSplit/>
          <w:jc w:val="center"/>
        </w:trPr>
        <w:tc>
          <w:tcPr>
            <w:tcW w:w="514" w:type="pct"/>
          </w:tcPr>
          <w:p w14:paraId="2CA8EE21" w14:textId="42060ED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7C43024" w14:textId="12EE20D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554" w:type="pct"/>
          </w:tcPr>
          <w:p w14:paraId="6C77D235" w14:textId="3409B57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619" w:type="pct"/>
          </w:tcPr>
          <w:p w14:paraId="4BC82221" w14:textId="184C07B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571" w:type="pct"/>
          </w:tcPr>
          <w:p w14:paraId="57D234F6" w14:textId="6CB4017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555" w:type="pct"/>
          </w:tcPr>
          <w:p w14:paraId="3646AD91" w14:textId="629675F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СОВ.1</w:t>
            </w:r>
          </w:p>
        </w:tc>
        <w:tc>
          <w:tcPr>
            <w:tcW w:w="674" w:type="pct"/>
          </w:tcPr>
          <w:p w14:paraId="507D523D" w14:textId="2A713A23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2C8E1B2" w14:textId="0B2A0505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B0A0331" w14:textId="77777777" w:rsidTr="00F325CF">
        <w:trPr>
          <w:cantSplit/>
          <w:jc w:val="center"/>
        </w:trPr>
        <w:tc>
          <w:tcPr>
            <w:tcW w:w="514" w:type="pct"/>
          </w:tcPr>
          <w:p w14:paraId="09F9E889" w14:textId="3A998FF4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35A8B69" w14:textId="60D5DA32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554" w:type="pct"/>
          </w:tcPr>
          <w:p w14:paraId="53A32B76" w14:textId="0A128F3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619" w:type="pct"/>
          </w:tcPr>
          <w:p w14:paraId="35C7326C" w14:textId="741F68B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571" w:type="pct"/>
          </w:tcPr>
          <w:p w14:paraId="35E629EF" w14:textId="05BAF61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555" w:type="pct"/>
          </w:tcPr>
          <w:p w14:paraId="59E3815A" w14:textId="0D8617B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СОВ.2</w:t>
            </w:r>
          </w:p>
        </w:tc>
        <w:tc>
          <w:tcPr>
            <w:tcW w:w="674" w:type="pct"/>
          </w:tcPr>
          <w:p w14:paraId="07E63722" w14:textId="10826F36" w:rsidR="00CF562E" w:rsidRPr="006C1C5E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711D6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5DDDA3C" w14:textId="5690D942" w:rsidR="00CF562E" w:rsidRPr="00B62400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D896F9C" w14:textId="77777777" w:rsidTr="00F325CF">
        <w:trPr>
          <w:cantSplit/>
          <w:jc w:val="center"/>
        </w:trPr>
        <w:tc>
          <w:tcPr>
            <w:tcW w:w="514" w:type="pct"/>
          </w:tcPr>
          <w:p w14:paraId="7948A725" w14:textId="10DAA060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СОВ.3*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3411EAA" w14:textId="036492A0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4425313" w14:textId="41301D4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F79C85C" w14:textId="250C46E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E083DB4" w14:textId="465491E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СОВ.3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D33D26C" w14:textId="4224F37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81C3D46" w14:textId="692DB50B" w:rsidR="00CF562E" w:rsidRPr="0041328D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E675735" w14:textId="4D7DBE9C" w:rsidR="00CF562E" w:rsidRPr="008C03F1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54B5B13" w14:textId="77777777" w:rsidTr="00F325CF">
        <w:trPr>
          <w:cantSplit/>
          <w:jc w:val="center"/>
        </w:trPr>
        <w:tc>
          <w:tcPr>
            <w:tcW w:w="514" w:type="pct"/>
          </w:tcPr>
          <w:p w14:paraId="35D47C3C" w14:textId="03FAF54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3AEC90A" w14:textId="55083CDE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АНЗ.1</w:t>
            </w:r>
          </w:p>
        </w:tc>
        <w:tc>
          <w:tcPr>
            <w:tcW w:w="554" w:type="pct"/>
          </w:tcPr>
          <w:p w14:paraId="536343CC" w14:textId="7198923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АНЗ.1</w:t>
            </w:r>
          </w:p>
        </w:tc>
        <w:tc>
          <w:tcPr>
            <w:tcW w:w="619" w:type="pct"/>
          </w:tcPr>
          <w:p w14:paraId="222CC7AC" w14:textId="7E43554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АНЗ.1</w:t>
            </w:r>
          </w:p>
        </w:tc>
        <w:tc>
          <w:tcPr>
            <w:tcW w:w="571" w:type="pct"/>
          </w:tcPr>
          <w:p w14:paraId="2AF4CDCE" w14:textId="170A1F0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C8813C8" w14:textId="1BA6522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B6B9F1F" w14:textId="763BE868" w:rsidR="00CF562E" w:rsidRPr="0041328D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AC43C55" w14:textId="5857286B" w:rsidR="00CF562E" w:rsidRPr="008C03F1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228C927" w14:textId="77777777" w:rsidTr="00F325CF">
        <w:trPr>
          <w:cantSplit/>
          <w:jc w:val="center"/>
        </w:trPr>
        <w:tc>
          <w:tcPr>
            <w:tcW w:w="514" w:type="pct"/>
          </w:tcPr>
          <w:p w14:paraId="33A48A0E" w14:textId="47ED3CA6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АНЗ.2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A5115AD" w14:textId="3D178C47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АНЗ.2</w:t>
            </w:r>
          </w:p>
        </w:tc>
        <w:tc>
          <w:tcPr>
            <w:tcW w:w="554" w:type="pct"/>
          </w:tcPr>
          <w:p w14:paraId="23B9587A" w14:textId="3EF7634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АНЗ.2</w:t>
            </w:r>
          </w:p>
        </w:tc>
        <w:tc>
          <w:tcPr>
            <w:tcW w:w="619" w:type="pct"/>
          </w:tcPr>
          <w:p w14:paraId="188416DD" w14:textId="4806771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АНЗ.2</w:t>
            </w:r>
          </w:p>
        </w:tc>
        <w:tc>
          <w:tcPr>
            <w:tcW w:w="571" w:type="pct"/>
          </w:tcPr>
          <w:p w14:paraId="1E6DEE42" w14:textId="06C387B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A5A28DF" w14:textId="5D41D86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FDEFD7A" w14:textId="2CF4CFB7" w:rsidR="00CF562E" w:rsidRPr="0041328D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8AF24EF" w14:textId="3A3506D6" w:rsidR="00CF562E" w:rsidRPr="008C03F1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C593D9F" w14:textId="77777777" w:rsidTr="00F325CF">
        <w:trPr>
          <w:cantSplit/>
          <w:jc w:val="center"/>
        </w:trPr>
        <w:tc>
          <w:tcPr>
            <w:tcW w:w="514" w:type="pct"/>
          </w:tcPr>
          <w:p w14:paraId="67C941F2" w14:textId="5449378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EF3BC54" w14:textId="75B8468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АНЗ.3</w:t>
            </w:r>
          </w:p>
        </w:tc>
        <w:tc>
          <w:tcPr>
            <w:tcW w:w="554" w:type="pct"/>
          </w:tcPr>
          <w:p w14:paraId="578CAD11" w14:textId="1B6103F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АНЗ.3</w:t>
            </w:r>
          </w:p>
        </w:tc>
        <w:tc>
          <w:tcPr>
            <w:tcW w:w="619" w:type="pct"/>
          </w:tcPr>
          <w:p w14:paraId="4AD85B1D" w14:textId="1931A3B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АНЗ.3</w:t>
            </w:r>
          </w:p>
        </w:tc>
        <w:tc>
          <w:tcPr>
            <w:tcW w:w="571" w:type="pct"/>
          </w:tcPr>
          <w:p w14:paraId="692C3DA0" w14:textId="5136C1B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1451803" w14:textId="50ADFFB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2B712B8" w14:textId="773CFC5A" w:rsidR="00CF562E" w:rsidRPr="0041328D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455D856" w14:textId="491E1B5B" w:rsidR="00CF562E" w:rsidRPr="008C03F1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1872E76" w14:textId="77777777" w:rsidTr="00F325CF">
        <w:trPr>
          <w:cantSplit/>
          <w:jc w:val="center"/>
        </w:trPr>
        <w:tc>
          <w:tcPr>
            <w:tcW w:w="514" w:type="pct"/>
          </w:tcPr>
          <w:p w14:paraId="2102235C" w14:textId="07EF1F8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A13492D" w14:textId="6DCE174F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АНЗ.4</w:t>
            </w:r>
          </w:p>
        </w:tc>
        <w:tc>
          <w:tcPr>
            <w:tcW w:w="554" w:type="pct"/>
          </w:tcPr>
          <w:p w14:paraId="00EB2B81" w14:textId="25CAAA7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АНЗ.4</w:t>
            </w:r>
          </w:p>
        </w:tc>
        <w:tc>
          <w:tcPr>
            <w:tcW w:w="619" w:type="pct"/>
          </w:tcPr>
          <w:p w14:paraId="58F09368" w14:textId="09342F3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АНЗ.4</w:t>
            </w:r>
          </w:p>
        </w:tc>
        <w:tc>
          <w:tcPr>
            <w:tcW w:w="571" w:type="pct"/>
          </w:tcPr>
          <w:p w14:paraId="2053E8AE" w14:textId="7139FE3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E122FBB" w14:textId="5383800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ABDEE94" w14:textId="0B7AACC6" w:rsidR="00CF562E" w:rsidRPr="0041328D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3766ED8" w14:textId="0C116C31" w:rsidR="00CF562E" w:rsidRPr="008C03F1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393B6C7C" w14:textId="77777777" w:rsidTr="00F325CF">
        <w:trPr>
          <w:cantSplit/>
          <w:jc w:val="center"/>
        </w:trPr>
        <w:tc>
          <w:tcPr>
            <w:tcW w:w="514" w:type="pct"/>
          </w:tcPr>
          <w:p w14:paraId="729C6E10" w14:textId="03CAE9B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АНЗ.5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6375485" w14:textId="4D84265D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АНЗ.5</w:t>
            </w:r>
          </w:p>
        </w:tc>
        <w:tc>
          <w:tcPr>
            <w:tcW w:w="554" w:type="pct"/>
          </w:tcPr>
          <w:p w14:paraId="43B26422" w14:textId="348B668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АНЗ.5</w:t>
            </w:r>
          </w:p>
        </w:tc>
        <w:tc>
          <w:tcPr>
            <w:tcW w:w="619" w:type="pct"/>
          </w:tcPr>
          <w:p w14:paraId="2DB842E5" w14:textId="34DDD22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АНЗ.5</w:t>
            </w:r>
          </w:p>
        </w:tc>
        <w:tc>
          <w:tcPr>
            <w:tcW w:w="571" w:type="pct"/>
          </w:tcPr>
          <w:p w14:paraId="10EB1D2B" w14:textId="0B8E59F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6CAA329" w14:textId="53A6576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6E219A3" w14:textId="66CCB67E" w:rsidR="00CF562E" w:rsidRPr="0041328D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805B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AFE4F77" w14:textId="403027F0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D183887" w14:textId="77777777" w:rsidTr="00F325CF">
        <w:trPr>
          <w:cantSplit/>
          <w:jc w:val="center"/>
        </w:trPr>
        <w:tc>
          <w:tcPr>
            <w:tcW w:w="514" w:type="pct"/>
          </w:tcPr>
          <w:p w14:paraId="7CB30D0F" w14:textId="7C93CBF3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C08E64A" w14:textId="0188185A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C77B02C" w14:textId="6DDC1F8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6AE7B9A" w14:textId="68CDCD3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EC880E9" w14:textId="38C28F7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D064CCD" w14:textId="4BBD09A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5BD2C5D" w14:textId="73BB7E42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55BC819" w14:textId="0261176C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BF4734A" w14:textId="77777777" w:rsidTr="00F325CF">
        <w:trPr>
          <w:cantSplit/>
          <w:jc w:val="center"/>
        </w:trPr>
        <w:tc>
          <w:tcPr>
            <w:tcW w:w="514" w:type="pct"/>
          </w:tcPr>
          <w:p w14:paraId="54767B8F" w14:textId="136AA337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ОЦЛ.1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06F052C" w14:textId="0A91A4D8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554" w:type="pct"/>
          </w:tcPr>
          <w:p w14:paraId="1E265C3A" w14:textId="589E10E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619" w:type="pct"/>
          </w:tcPr>
          <w:p w14:paraId="40ACDE7C" w14:textId="6893791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571" w:type="pct"/>
          </w:tcPr>
          <w:p w14:paraId="42E0047A" w14:textId="3543658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555" w:type="pct"/>
          </w:tcPr>
          <w:p w14:paraId="27189676" w14:textId="4F442E2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ОЦЛ.1</w:t>
            </w:r>
          </w:p>
        </w:tc>
        <w:tc>
          <w:tcPr>
            <w:tcW w:w="674" w:type="pct"/>
          </w:tcPr>
          <w:p w14:paraId="7550F40C" w14:textId="190485F5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3DAF5FA1" w14:textId="1B76DD9A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5DE99D9" w14:textId="77777777" w:rsidTr="00F325CF">
        <w:trPr>
          <w:cantSplit/>
          <w:jc w:val="center"/>
        </w:trPr>
        <w:tc>
          <w:tcPr>
            <w:tcW w:w="514" w:type="pct"/>
          </w:tcPr>
          <w:p w14:paraId="5814F937" w14:textId="19C8726C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ОЦЛ.2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7A98913" w14:textId="2F50F1B0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554" w:type="pct"/>
          </w:tcPr>
          <w:p w14:paraId="7DFC6C6C" w14:textId="7E27825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619" w:type="pct"/>
          </w:tcPr>
          <w:p w14:paraId="57D87939" w14:textId="76A869B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571" w:type="pct"/>
          </w:tcPr>
          <w:p w14:paraId="26AF61A4" w14:textId="5BF4CA4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555" w:type="pct"/>
          </w:tcPr>
          <w:p w14:paraId="31419391" w14:textId="0202EEA5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ОЦЛ.2</w:t>
            </w:r>
          </w:p>
        </w:tc>
        <w:tc>
          <w:tcPr>
            <w:tcW w:w="674" w:type="pct"/>
          </w:tcPr>
          <w:p w14:paraId="3BC6E3FD" w14:textId="549040EF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5825313B" w14:textId="3FCD1257" w:rsidR="00CF562E" w:rsidRPr="000B35B4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297BBAB" w14:textId="77777777" w:rsidTr="00F325CF">
        <w:trPr>
          <w:cantSplit/>
          <w:jc w:val="center"/>
        </w:trPr>
        <w:tc>
          <w:tcPr>
            <w:tcW w:w="514" w:type="pct"/>
          </w:tcPr>
          <w:p w14:paraId="3F29B07E" w14:textId="1D41B6B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ОЦЛ.3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D64A086" w14:textId="0BBB2773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</w:p>
        </w:tc>
        <w:tc>
          <w:tcPr>
            <w:tcW w:w="554" w:type="pct"/>
          </w:tcPr>
          <w:p w14:paraId="586F0AD9" w14:textId="6246B49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</w:p>
        </w:tc>
        <w:tc>
          <w:tcPr>
            <w:tcW w:w="619" w:type="pct"/>
          </w:tcPr>
          <w:p w14:paraId="36FFFC53" w14:textId="02F33AB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</w:p>
        </w:tc>
        <w:tc>
          <w:tcPr>
            <w:tcW w:w="571" w:type="pct"/>
          </w:tcPr>
          <w:p w14:paraId="157FDFA9" w14:textId="42109C0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5B41243" w14:textId="71C80E7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82D7333" w14:textId="2FC63341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F54E9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2A943B9" w14:textId="579B3B45" w:rsidR="00CF562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DB20992" w14:textId="77777777" w:rsidTr="00F325CF">
        <w:trPr>
          <w:cantSplit/>
          <w:jc w:val="center"/>
        </w:trPr>
        <w:tc>
          <w:tcPr>
            <w:tcW w:w="514" w:type="pct"/>
          </w:tcPr>
          <w:p w14:paraId="73DB293F" w14:textId="795267FC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ОЦЛ.3*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9CA4861" w14:textId="60A89B8D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04779B2" w14:textId="07C19F3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1146DF0" w14:textId="55B2C71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7CA8CF2" w14:textId="038F53D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08DE405" w14:textId="1D73501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0E71984B" w14:textId="680B22FF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F54E9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6EC2E1E" w14:textId="245E1A38" w:rsidR="00CF562E" w:rsidRPr="00D16798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8EF303A" w14:textId="77777777" w:rsidTr="00F325CF">
        <w:trPr>
          <w:cantSplit/>
          <w:jc w:val="center"/>
        </w:trPr>
        <w:tc>
          <w:tcPr>
            <w:tcW w:w="514" w:type="pct"/>
          </w:tcPr>
          <w:p w14:paraId="19DD16CF" w14:textId="443F60E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ОЦЛ.4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1C0C9DB" w14:textId="223C8E2E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</w:p>
        </w:tc>
        <w:tc>
          <w:tcPr>
            <w:tcW w:w="554" w:type="pct"/>
          </w:tcPr>
          <w:p w14:paraId="6C0CBB69" w14:textId="635A2B2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</w:p>
        </w:tc>
        <w:tc>
          <w:tcPr>
            <w:tcW w:w="619" w:type="pct"/>
          </w:tcPr>
          <w:p w14:paraId="3F7E97B7" w14:textId="50C8787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</w:p>
        </w:tc>
        <w:tc>
          <w:tcPr>
            <w:tcW w:w="571" w:type="pct"/>
          </w:tcPr>
          <w:p w14:paraId="768F28F6" w14:textId="4F51315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D234B44" w14:textId="0F04BB0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E0B711A" w14:textId="5D76A575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7FEE6F6" w14:textId="10E7EAA8" w:rsidR="00CF562E" w:rsidRPr="00D16798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31594937" w14:textId="77777777" w:rsidTr="00F325CF">
        <w:trPr>
          <w:cantSplit/>
          <w:jc w:val="center"/>
        </w:trPr>
        <w:tc>
          <w:tcPr>
            <w:tcW w:w="514" w:type="pct"/>
          </w:tcPr>
          <w:p w14:paraId="34A8962F" w14:textId="06A50FE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ОЦЛ.4*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2965893" w14:textId="74A20C22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CD0CE87" w14:textId="4754204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18FE3B1" w14:textId="44AA458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81EBE30" w14:textId="6A02768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2E731CD1" w14:textId="25AB373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11254E8D" w14:textId="3FA982E8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F433BC8" w14:textId="3B4750E7" w:rsidR="00CF562E" w:rsidRPr="00D16798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575C401" w14:textId="77777777" w:rsidTr="00F325CF">
        <w:trPr>
          <w:cantSplit/>
          <w:jc w:val="center"/>
        </w:trPr>
        <w:tc>
          <w:tcPr>
            <w:tcW w:w="514" w:type="pct"/>
          </w:tcPr>
          <w:p w14:paraId="09993286" w14:textId="35C0BC0F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ОЦЛ.5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5340663" w14:textId="49F96CFB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</w:p>
        </w:tc>
        <w:tc>
          <w:tcPr>
            <w:tcW w:w="554" w:type="pct"/>
          </w:tcPr>
          <w:p w14:paraId="47E5D749" w14:textId="464B8E1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</w:p>
        </w:tc>
        <w:tc>
          <w:tcPr>
            <w:tcW w:w="619" w:type="pct"/>
          </w:tcPr>
          <w:p w14:paraId="5780E4C2" w14:textId="67007E41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</w:p>
        </w:tc>
        <w:tc>
          <w:tcPr>
            <w:tcW w:w="571" w:type="pct"/>
          </w:tcPr>
          <w:p w14:paraId="06D4CD22" w14:textId="0C9E8BE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CCE3EFC" w14:textId="02B2B96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F5314C5" w14:textId="6517E624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150D7DB" w14:textId="4BDD503C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362724E9" w14:textId="77777777" w:rsidTr="00F325CF">
        <w:trPr>
          <w:cantSplit/>
          <w:jc w:val="center"/>
        </w:trPr>
        <w:tc>
          <w:tcPr>
            <w:tcW w:w="514" w:type="pct"/>
          </w:tcPr>
          <w:p w14:paraId="7891CF81" w14:textId="32B4E9F9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ОЦЛ.5*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CD28DD7" w14:textId="13DAA6D9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4981BE5" w14:textId="0F2449F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A72C8CD" w14:textId="7A13A69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08E4B8D" w14:textId="0BD8673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6DF502FD" w14:textId="1A3FD56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6B80888A" w14:textId="43945642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D02F96A" w14:textId="24B78F8C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7D68F6AD" w14:textId="77777777" w:rsidTr="00F325CF">
        <w:trPr>
          <w:cantSplit/>
          <w:jc w:val="center"/>
        </w:trPr>
        <w:tc>
          <w:tcPr>
            <w:tcW w:w="514" w:type="pct"/>
          </w:tcPr>
          <w:p w14:paraId="48F60B24" w14:textId="43E3BBBD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ОЦЛ.6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216342E" w14:textId="006E2EB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</w:p>
        </w:tc>
        <w:tc>
          <w:tcPr>
            <w:tcW w:w="554" w:type="pct"/>
          </w:tcPr>
          <w:p w14:paraId="48DC82DB" w14:textId="5EC8371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</w:p>
        </w:tc>
        <w:tc>
          <w:tcPr>
            <w:tcW w:w="619" w:type="pct"/>
          </w:tcPr>
          <w:p w14:paraId="4E94E399" w14:textId="334AED9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</w:p>
        </w:tc>
        <w:tc>
          <w:tcPr>
            <w:tcW w:w="571" w:type="pct"/>
          </w:tcPr>
          <w:p w14:paraId="40EC4ED5" w14:textId="20145D7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4990A95" w14:textId="1C96361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E37E1BA" w14:textId="68CEFB65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0DB701F" w14:textId="5CE8EFF0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193AB872" w14:textId="77777777" w:rsidTr="00F325CF">
        <w:trPr>
          <w:cantSplit/>
          <w:jc w:val="center"/>
        </w:trPr>
        <w:tc>
          <w:tcPr>
            <w:tcW w:w="514" w:type="pct"/>
          </w:tcPr>
          <w:p w14:paraId="2324ADC9" w14:textId="3680651B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ОЦЛ.6*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12BB0BD" w14:textId="02827C44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4282FC2" w14:textId="2C63CD8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4BCEAEF" w14:textId="02E77BB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E8DBB46" w14:textId="771773E0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E564E36" w14:textId="02C11D0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30034908" w14:textId="03264C38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9158277" w14:textId="16842A85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3D44C5EF" w14:textId="77777777" w:rsidTr="00F325CF">
        <w:trPr>
          <w:cantSplit/>
          <w:jc w:val="center"/>
        </w:trPr>
        <w:tc>
          <w:tcPr>
            <w:tcW w:w="514" w:type="pct"/>
          </w:tcPr>
          <w:p w14:paraId="765752FF" w14:textId="1E123E8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ОЦЛ.7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F17F3A8" w14:textId="223E8B5F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ОЦЛ.7</w:t>
            </w:r>
          </w:p>
        </w:tc>
        <w:tc>
          <w:tcPr>
            <w:tcW w:w="554" w:type="pct"/>
          </w:tcPr>
          <w:p w14:paraId="24EB209E" w14:textId="38523008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ОЦЛ.7</w:t>
            </w:r>
          </w:p>
        </w:tc>
        <w:tc>
          <w:tcPr>
            <w:tcW w:w="619" w:type="pct"/>
          </w:tcPr>
          <w:p w14:paraId="6B4F03CB" w14:textId="3948D0F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ОЦЛ.7</w:t>
            </w:r>
          </w:p>
        </w:tc>
        <w:tc>
          <w:tcPr>
            <w:tcW w:w="571" w:type="pct"/>
          </w:tcPr>
          <w:p w14:paraId="51517E01" w14:textId="5D56A41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E5BBE8F" w14:textId="0D0E763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0AA57C1" w14:textId="2B4853EB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1F55EDC" w14:textId="1C77B7D1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59EF63A0" w14:textId="77777777" w:rsidTr="00F325CF">
        <w:trPr>
          <w:cantSplit/>
          <w:jc w:val="center"/>
        </w:trPr>
        <w:tc>
          <w:tcPr>
            <w:tcW w:w="514" w:type="pct"/>
          </w:tcPr>
          <w:p w14:paraId="1A2E198C" w14:textId="08E3C99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ОЦЛ.8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596E25A" w14:textId="716D4D80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ОЦЛ.8</w:t>
            </w:r>
          </w:p>
        </w:tc>
        <w:tc>
          <w:tcPr>
            <w:tcW w:w="554" w:type="pct"/>
          </w:tcPr>
          <w:p w14:paraId="38769660" w14:textId="6E0C908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ОЦЛ.8</w:t>
            </w:r>
          </w:p>
        </w:tc>
        <w:tc>
          <w:tcPr>
            <w:tcW w:w="619" w:type="pct"/>
          </w:tcPr>
          <w:p w14:paraId="3873A822" w14:textId="725422CA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ОЦЛ.8</w:t>
            </w:r>
          </w:p>
        </w:tc>
        <w:tc>
          <w:tcPr>
            <w:tcW w:w="571" w:type="pct"/>
          </w:tcPr>
          <w:p w14:paraId="4805F03A" w14:textId="23BB20D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6DDACAD" w14:textId="2D1E57D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13626E4" w14:textId="6D9E26F6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593AA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57EBB97" w14:textId="373C103D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2CF72295" w14:textId="77777777" w:rsidTr="00F325CF">
        <w:trPr>
          <w:cantSplit/>
          <w:jc w:val="center"/>
        </w:trPr>
        <w:tc>
          <w:tcPr>
            <w:tcW w:w="514" w:type="pct"/>
          </w:tcPr>
          <w:p w14:paraId="613CB88B" w14:textId="6CF56592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ОДТ.0*</w:t>
            </w:r>
            <w:r w:rsidRPr="0011287B">
              <w:rPr>
                <w:sz w:val="20"/>
                <w:szCs w:val="20"/>
              </w:rPr>
              <w:t>.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1809159" w14:textId="68B20111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C54EFE7" w14:textId="17A2329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1845267" w14:textId="6DF8C30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C59F909" w14:textId="6361CC8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2B389EA" w14:textId="781BC144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7CBE9FF5" w14:textId="2B4BEE54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80B84EC" w14:textId="75D00EB1" w:rsidR="00CF562E" w:rsidRPr="00653FE3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6EA731F1" w14:textId="77777777" w:rsidTr="00F325CF">
        <w:trPr>
          <w:cantSplit/>
          <w:jc w:val="center"/>
        </w:trPr>
        <w:tc>
          <w:tcPr>
            <w:tcW w:w="514" w:type="pct"/>
          </w:tcPr>
          <w:p w14:paraId="64392749" w14:textId="74FF0C45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FA5064A" w14:textId="41EA0CCC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554" w:type="pct"/>
          </w:tcPr>
          <w:p w14:paraId="78EF3EDD" w14:textId="6A7E723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619" w:type="pct"/>
          </w:tcPr>
          <w:p w14:paraId="0D4B9967" w14:textId="039DB9B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571" w:type="pct"/>
          </w:tcPr>
          <w:p w14:paraId="2848B44D" w14:textId="34D9C81C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555" w:type="pct"/>
          </w:tcPr>
          <w:p w14:paraId="0839A413" w14:textId="774DCD0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ОДТ.1</w:t>
            </w:r>
          </w:p>
        </w:tc>
        <w:tc>
          <w:tcPr>
            <w:tcW w:w="674" w:type="pct"/>
          </w:tcPr>
          <w:p w14:paraId="265825ED" w14:textId="11CBC0F8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EB3B158" w14:textId="6EA05D08" w:rsidR="00CF562E" w:rsidRPr="00AE0FA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3670F798" w14:textId="77777777" w:rsidTr="00F325CF">
        <w:trPr>
          <w:cantSplit/>
          <w:jc w:val="center"/>
        </w:trPr>
        <w:tc>
          <w:tcPr>
            <w:tcW w:w="514" w:type="pct"/>
          </w:tcPr>
          <w:p w14:paraId="55DF495B" w14:textId="7D47199C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20E0531" w14:textId="2D88E46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554" w:type="pct"/>
          </w:tcPr>
          <w:p w14:paraId="1EEA208A" w14:textId="052FE95D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619" w:type="pct"/>
          </w:tcPr>
          <w:p w14:paraId="16EF0BCD" w14:textId="2F6291FB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571" w:type="pct"/>
          </w:tcPr>
          <w:p w14:paraId="6BA47DC1" w14:textId="2022270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555" w:type="pct"/>
          </w:tcPr>
          <w:p w14:paraId="20793D7E" w14:textId="704DD52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ОДТ.2</w:t>
            </w:r>
          </w:p>
        </w:tc>
        <w:tc>
          <w:tcPr>
            <w:tcW w:w="674" w:type="pct"/>
          </w:tcPr>
          <w:p w14:paraId="6638BF4C" w14:textId="2E1DD448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A0FAD1D" w14:textId="5B8E6895" w:rsidR="00CF562E" w:rsidRPr="00AE0FA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09A474E7" w14:textId="77777777" w:rsidTr="00F325CF">
        <w:trPr>
          <w:cantSplit/>
          <w:jc w:val="center"/>
        </w:trPr>
        <w:tc>
          <w:tcPr>
            <w:tcW w:w="514" w:type="pct"/>
          </w:tcPr>
          <w:p w14:paraId="1FFA168A" w14:textId="77D45AE3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83F6A9F" w14:textId="5ADFE757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554" w:type="pct"/>
          </w:tcPr>
          <w:p w14:paraId="13EA4256" w14:textId="4D54E8A7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619" w:type="pct"/>
          </w:tcPr>
          <w:p w14:paraId="1CFF984A" w14:textId="162BD3DE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571" w:type="pct"/>
          </w:tcPr>
          <w:p w14:paraId="14820775" w14:textId="7E8217C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555" w:type="pct"/>
          </w:tcPr>
          <w:p w14:paraId="5B64CC4C" w14:textId="3FA504AF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ОДТ.3</w:t>
            </w:r>
          </w:p>
        </w:tc>
        <w:tc>
          <w:tcPr>
            <w:tcW w:w="674" w:type="pct"/>
          </w:tcPr>
          <w:p w14:paraId="44FE73AC" w14:textId="0C3D6F59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0A8752F" w14:textId="6E36783F" w:rsidR="00CF562E" w:rsidRPr="00AE0FA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CF562E" w:rsidRPr="004D385C" w14:paraId="45FF043B" w14:textId="77777777" w:rsidTr="00F325CF">
        <w:trPr>
          <w:cantSplit/>
          <w:jc w:val="center"/>
        </w:trPr>
        <w:tc>
          <w:tcPr>
            <w:tcW w:w="514" w:type="pct"/>
          </w:tcPr>
          <w:p w14:paraId="603A8D74" w14:textId="0E00FB48" w:rsidR="00CF562E" w:rsidRDefault="00CF562E" w:rsidP="00CF562E">
            <w:pPr>
              <w:spacing w:before="120"/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1517E7F" w14:textId="53457ED5" w:rsidR="00CF562E" w:rsidRPr="00A85AD8" w:rsidRDefault="00CF562E" w:rsidP="00CF562E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554" w:type="pct"/>
          </w:tcPr>
          <w:p w14:paraId="6E6EA26E" w14:textId="51A28FB6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619" w:type="pct"/>
          </w:tcPr>
          <w:p w14:paraId="255A3D10" w14:textId="3DEF8C02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571" w:type="pct"/>
          </w:tcPr>
          <w:p w14:paraId="11E56642" w14:textId="513DAF03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555" w:type="pct"/>
          </w:tcPr>
          <w:p w14:paraId="2890A47B" w14:textId="4DFF92D9" w:rsidR="00CF562E" w:rsidRPr="00A85AD8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ОДТ.4</w:t>
            </w:r>
          </w:p>
        </w:tc>
        <w:tc>
          <w:tcPr>
            <w:tcW w:w="674" w:type="pct"/>
          </w:tcPr>
          <w:p w14:paraId="5002C67E" w14:textId="0FCA4E84" w:rsidR="00CF562E" w:rsidRPr="00E50559" w:rsidRDefault="00CF562E" w:rsidP="00CF562E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585B860" w14:textId="7848BE55" w:rsidR="00CF562E" w:rsidRPr="00AE0FAE" w:rsidRDefault="00CF562E" w:rsidP="00CF562E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78C7D72" w14:textId="77777777" w:rsidTr="00F325CF">
        <w:trPr>
          <w:cantSplit/>
          <w:jc w:val="center"/>
        </w:trPr>
        <w:tc>
          <w:tcPr>
            <w:tcW w:w="514" w:type="pct"/>
          </w:tcPr>
          <w:p w14:paraId="069EE5B5" w14:textId="52AA1654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8DEF625" w14:textId="6C7DE48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554" w:type="pct"/>
          </w:tcPr>
          <w:p w14:paraId="3C95B56B" w14:textId="34B4599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619" w:type="pct"/>
          </w:tcPr>
          <w:p w14:paraId="565DAAC1" w14:textId="05DEEF2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571" w:type="pct"/>
          </w:tcPr>
          <w:p w14:paraId="626C82A1" w14:textId="5488413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555" w:type="pct"/>
          </w:tcPr>
          <w:p w14:paraId="77DC567E" w14:textId="0A3BBE3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ОДТ.5</w:t>
            </w:r>
          </w:p>
        </w:tc>
        <w:tc>
          <w:tcPr>
            <w:tcW w:w="674" w:type="pct"/>
          </w:tcPr>
          <w:p w14:paraId="5AEF1137" w14:textId="30FD23E4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074451F" w14:textId="2B309C8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4DEC8ED" w14:textId="77777777" w:rsidTr="00F325CF">
        <w:trPr>
          <w:cantSplit/>
          <w:jc w:val="center"/>
        </w:trPr>
        <w:tc>
          <w:tcPr>
            <w:tcW w:w="514" w:type="pct"/>
          </w:tcPr>
          <w:p w14:paraId="008AFFD2" w14:textId="2E2C2B2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F84D0DC" w14:textId="29A00DD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554" w:type="pct"/>
          </w:tcPr>
          <w:p w14:paraId="554D8341" w14:textId="7C401E4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9B1393F" w14:textId="42D5E7C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571" w:type="pct"/>
          </w:tcPr>
          <w:p w14:paraId="3EEDD731" w14:textId="2329857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555" w:type="pct"/>
          </w:tcPr>
          <w:p w14:paraId="45653A35" w14:textId="0AF1638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ОДТ.6</w:t>
            </w:r>
          </w:p>
        </w:tc>
        <w:tc>
          <w:tcPr>
            <w:tcW w:w="674" w:type="pct"/>
          </w:tcPr>
          <w:p w14:paraId="5776E110" w14:textId="6984B25F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6A50C8A" w14:textId="02F1AF5A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EC94A3D" w14:textId="77777777" w:rsidTr="00F325CF">
        <w:trPr>
          <w:cantSplit/>
          <w:jc w:val="center"/>
        </w:trPr>
        <w:tc>
          <w:tcPr>
            <w:tcW w:w="514" w:type="pct"/>
          </w:tcPr>
          <w:p w14:paraId="16A51A64" w14:textId="3A2A7CD4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6F23C2D" w14:textId="62B619D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554" w:type="pct"/>
          </w:tcPr>
          <w:p w14:paraId="25FB7FFD" w14:textId="7F095DC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C69C721" w14:textId="255EDED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571" w:type="pct"/>
          </w:tcPr>
          <w:p w14:paraId="41091BFF" w14:textId="43972E8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555" w:type="pct"/>
          </w:tcPr>
          <w:p w14:paraId="1583EBC4" w14:textId="19E0BDC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ОДТ.7</w:t>
            </w:r>
          </w:p>
        </w:tc>
        <w:tc>
          <w:tcPr>
            <w:tcW w:w="674" w:type="pct"/>
          </w:tcPr>
          <w:p w14:paraId="00F887C9" w14:textId="5DDD0867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97DEBBB" w14:textId="0CE0CE0A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14F0F82" w14:textId="77777777" w:rsidTr="00F325CF">
        <w:trPr>
          <w:cantSplit/>
          <w:jc w:val="center"/>
        </w:trPr>
        <w:tc>
          <w:tcPr>
            <w:tcW w:w="514" w:type="pct"/>
          </w:tcPr>
          <w:p w14:paraId="12812F76" w14:textId="2AC36EE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ОДТ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10675A6" w14:textId="3DB96A7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FDC021F" w14:textId="0D370B0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64A4E88" w14:textId="13AF390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BB392BE" w14:textId="442AA1F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ОДТ.8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3116CF9" w14:textId="32939EC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ОДТ.8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E8E6028" w14:textId="643FE8CD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70B8DE4" w14:textId="274D0DE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60C5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AEC03E8" w14:textId="77777777" w:rsidTr="00F325CF">
        <w:trPr>
          <w:cantSplit/>
          <w:jc w:val="center"/>
        </w:trPr>
        <w:tc>
          <w:tcPr>
            <w:tcW w:w="514" w:type="pct"/>
          </w:tcPr>
          <w:p w14:paraId="2821F99C" w14:textId="686B483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A718ACC" w14:textId="5B48D89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</w:t>
            </w:r>
          </w:p>
        </w:tc>
        <w:tc>
          <w:tcPr>
            <w:tcW w:w="554" w:type="pct"/>
          </w:tcPr>
          <w:p w14:paraId="30E685A2" w14:textId="14A993C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</w:t>
            </w:r>
          </w:p>
        </w:tc>
        <w:tc>
          <w:tcPr>
            <w:tcW w:w="619" w:type="pct"/>
          </w:tcPr>
          <w:p w14:paraId="16A1634F" w14:textId="48966C3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</w:t>
            </w:r>
          </w:p>
        </w:tc>
        <w:tc>
          <w:tcPr>
            <w:tcW w:w="571" w:type="pct"/>
          </w:tcPr>
          <w:p w14:paraId="486B7DCE" w14:textId="4DC1712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EC612D6" w14:textId="111F182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FCD9520" w14:textId="70EF277F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CDED05B" w14:textId="521B578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1CC2BE6" w14:textId="77777777" w:rsidTr="00F325CF">
        <w:trPr>
          <w:cantSplit/>
          <w:jc w:val="center"/>
        </w:trPr>
        <w:tc>
          <w:tcPr>
            <w:tcW w:w="514" w:type="pct"/>
          </w:tcPr>
          <w:p w14:paraId="6C7E09E4" w14:textId="6FC58F3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A4E5249" w14:textId="6C257B7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ЗСВ.2</w:t>
            </w:r>
          </w:p>
        </w:tc>
        <w:tc>
          <w:tcPr>
            <w:tcW w:w="554" w:type="pct"/>
          </w:tcPr>
          <w:p w14:paraId="69B78811" w14:textId="74FD67A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ЗСВ.2</w:t>
            </w:r>
          </w:p>
        </w:tc>
        <w:tc>
          <w:tcPr>
            <w:tcW w:w="619" w:type="pct"/>
          </w:tcPr>
          <w:p w14:paraId="40EBF44E" w14:textId="387D7F1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ЗСВ.2</w:t>
            </w:r>
          </w:p>
        </w:tc>
        <w:tc>
          <w:tcPr>
            <w:tcW w:w="571" w:type="pct"/>
          </w:tcPr>
          <w:p w14:paraId="37081F0A" w14:textId="4181ECC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D9BA025" w14:textId="30654A1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65B794A" w14:textId="38D805E2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E490185" w14:textId="7DFAF52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FDB0888" w14:textId="77777777" w:rsidTr="00F325CF">
        <w:trPr>
          <w:cantSplit/>
          <w:jc w:val="center"/>
        </w:trPr>
        <w:tc>
          <w:tcPr>
            <w:tcW w:w="514" w:type="pct"/>
          </w:tcPr>
          <w:p w14:paraId="32D4DB52" w14:textId="2FC81FF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AEEA60B" w14:textId="5527F56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ЗСВ.3</w:t>
            </w:r>
          </w:p>
        </w:tc>
        <w:tc>
          <w:tcPr>
            <w:tcW w:w="554" w:type="pct"/>
          </w:tcPr>
          <w:p w14:paraId="2064B1E4" w14:textId="78FEF8F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ЗСВ.3</w:t>
            </w:r>
          </w:p>
        </w:tc>
        <w:tc>
          <w:tcPr>
            <w:tcW w:w="619" w:type="pct"/>
          </w:tcPr>
          <w:p w14:paraId="52092CA7" w14:textId="68A2EA0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ЗСВ.3</w:t>
            </w:r>
          </w:p>
        </w:tc>
        <w:tc>
          <w:tcPr>
            <w:tcW w:w="571" w:type="pct"/>
          </w:tcPr>
          <w:p w14:paraId="4502DEAE" w14:textId="4CFA2DD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A259527" w14:textId="34BE977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ED7A7C6" w14:textId="0EC630DD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24C3006" w14:textId="1F9CE15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B0168E2" w14:textId="77777777" w:rsidTr="00F325CF">
        <w:trPr>
          <w:cantSplit/>
          <w:jc w:val="center"/>
        </w:trPr>
        <w:tc>
          <w:tcPr>
            <w:tcW w:w="514" w:type="pct"/>
          </w:tcPr>
          <w:p w14:paraId="7A112977" w14:textId="373872D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F70C5D1" w14:textId="11CE3FF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ЗСВ.4</w:t>
            </w:r>
          </w:p>
        </w:tc>
        <w:tc>
          <w:tcPr>
            <w:tcW w:w="554" w:type="pct"/>
          </w:tcPr>
          <w:p w14:paraId="2461F26A" w14:textId="30778A7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ЗСВ.4</w:t>
            </w:r>
          </w:p>
        </w:tc>
        <w:tc>
          <w:tcPr>
            <w:tcW w:w="619" w:type="pct"/>
          </w:tcPr>
          <w:p w14:paraId="5C9DA05A" w14:textId="7506E9F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ЗСВ.4</w:t>
            </w:r>
          </w:p>
        </w:tc>
        <w:tc>
          <w:tcPr>
            <w:tcW w:w="571" w:type="pct"/>
          </w:tcPr>
          <w:p w14:paraId="261D805A" w14:textId="254B800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4D1C680" w14:textId="5C7C575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EB8F31F" w14:textId="292FEF5D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539ED6" w14:textId="607DBBB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0F16834" w14:textId="77777777" w:rsidTr="00F325CF">
        <w:trPr>
          <w:cantSplit/>
          <w:jc w:val="center"/>
        </w:trPr>
        <w:tc>
          <w:tcPr>
            <w:tcW w:w="514" w:type="pct"/>
          </w:tcPr>
          <w:p w14:paraId="715A1F94" w14:textId="311E9AE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97A6235" w14:textId="07382FB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ЗСВ.5</w:t>
            </w:r>
          </w:p>
        </w:tc>
        <w:tc>
          <w:tcPr>
            <w:tcW w:w="554" w:type="pct"/>
          </w:tcPr>
          <w:p w14:paraId="57166564" w14:textId="118B236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ЗСВ.5</w:t>
            </w:r>
          </w:p>
        </w:tc>
        <w:tc>
          <w:tcPr>
            <w:tcW w:w="619" w:type="pct"/>
          </w:tcPr>
          <w:p w14:paraId="113C9AE0" w14:textId="21D8CD9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ЗСВ.5</w:t>
            </w:r>
          </w:p>
        </w:tc>
        <w:tc>
          <w:tcPr>
            <w:tcW w:w="571" w:type="pct"/>
          </w:tcPr>
          <w:p w14:paraId="5D0E4C47" w14:textId="155366F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89135E2" w14:textId="3BA2783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5CCDCC4" w14:textId="62EA7EF7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F12E0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F3E37D9" w14:textId="5297580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343A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8A9B5A2" w14:textId="77777777" w:rsidTr="00F325CF">
        <w:trPr>
          <w:cantSplit/>
          <w:jc w:val="center"/>
        </w:trPr>
        <w:tc>
          <w:tcPr>
            <w:tcW w:w="514" w:type="pct"/>
          </w:tcPr>
          <w:p w14:paraId="68445A9F" w14:textId="44C432B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15577CE" w14:textId="6FEA767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ЗСВ.6</w:t>
            </w:r>
          </w:p>
        </w:tc>
        <w:tc>
          <w:tcPr>
            <w:tcW w:w="554" w:type="pct"/>
          </w:tcPr>
          <w:p w14:paraId="66E1DED8" w14:textId="10CF0C0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ЗСВ.6</w:t>
            </w:r>
          </w:p>
        </w:tc>
        <w:tc>
          <w:tcPr>
            <w:tcW w:w="619" w:type="pct"/>
          </w:tcPr>
          <w:p w14:paraId="022EE97A" w14:textId="720DE78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ЗСВ.6</w:t>
            </w:r>
          </w:p>
        </w:tc>
        <w:tc>
          <w:tcPr>
            <w:tcW w:w="571" w:type="pct"/>
          </w:tcPr>
          <w:p w14:paraId="5CBF9B1A" w14:textId="1A77DE3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DAE0D9D" w14:textId="0395ACF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94D105B" w14:textId="201A5628" w:rsidR="002852E7" w:rsidRPr="004F12E0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C796878" w14:textId="13184096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B87C6A8" w14:textId="77777777" w:rsidTr="00F325CF">
        <w:trPr>
          <w:cantSplit/>
          <w:jc w:val="center"/>
        </w:trPr>
        <w:tc>
          <w:tcPr>
            <w:tcW w:w="514" w:type="pct"/>
          </w:tcPr>
          <w:p w14:paraId="24C6BCF6" w14:textId="07D84D2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74BF2A5" w14:textId="3E7A856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ЗСВ.7</w:t>
            </w:r>
          </w:p>
        </w:tc>
        <w:tc>
          <w:tcPr>
            <w:tcW w:w="554" w:type="pct"/>
          </w:tcPr>
          <w:p w14:paraId="37A89682" w14:textId="7D5CFA0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ЗСВ.7</w:t>
            </w:r>
          </w:p>
        </w:tc>
        <w:tc>
          <w:tcPr>
            <w:tcW w:w="619" w:type="pct"/>
          </w:tcPr>
          <w:p w14:paraId="59A2C8B9" w14:textId="72F0425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ЗСВ.7</w:t>
            </w:r>
          </w:p>
        </w:tc>
        <w:tc>
          <w:tcPr>
            <w:tcW w:w="571" w:type="pct"/>
          </w:tcPr>
          <w:p w14:paraId="54FB56B2" w14:textId="062F04F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939BD4F" w14:textId="54DE321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72066F3" w14:textId="6B34D607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11A5DA8" w14:textId="247277A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11BF58E" w14:textId="77777777" w:rsidTr="00F325CF">
        <w:trPr>
          <w:cantSplit/>
          <w:jc w:val="center"/>
        </w:trPr>
        <w:tc>
          <w:tcPr>
            <w:tcW w:w="514" w:type="pct"/>
          </w:tcPr>
          <w:p w14:paraId="7AC1FC0F" w14:textId="6FFFD667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EEFD025" w14:textId="01832C36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ЗСВ.8</w:t>
            </w:r>
          </w:p>
        </w:tc>
        <w:tc>
          <w:tcPr>
            <w:tcW w:w="554" w:type="pct"/>
          </w:tcPr>
          <w:p w14:paraId="51110FA8" w14:textId="2043B9C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ЗСВ.8</w:t>
            </w:r>
          </w:p>
        </w:tc>
        <w:tc>
          <w:tcPr>
            <w:tcW w:w="619" w:type="pct"/>
          </w:tcPr>
          <w:p w14:paraId="16926F62" w14:textId="613A0C6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ЗСВ.8</w:t>
            </w:r>
          </w:p>
        </w:tc>
        <w:tc>
          <w:tcPr>
            <w:tcW w:w="571" w:type="pct"/>
          </w:tcPr>
          <w:p w14:paraId="0AC7C3CB" w14:textId="0AFB01A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CAEF746" w14:textId="5A7C572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F50F891" w14:textId="6F28AFC3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05CBF18" w14:textId="5664641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AF55A5B" w14:textId="77777777" w:rsidTr="00F325CF">
        <w:trPr>
          <w:cantSplit/>
          <w:jc w:val="center"/>
        </w:trPr>
        <w:tc>
          <w:tcPr>
            <w:tcW w:w="514" w:type="pct"/>
          </w:tcPr>
          <w:p w14:paraId="71004322" w14:textId="045C5B1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21C54F5" w14:textId="620A903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ЗСВ.9</w:t>
            </w:r>
          </w:p>
        </w:tc>
        <w:tc>
          <w:tcPr>
            <w:tcW w:w="554" w:type="pct"/>
          </w:tcPr>
          <w:p w14:paraId="03F3FA2C" w14:textId="4A4C68E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ЗСВ.9</w:t>
            </w:r>
          </w:p>
        </w:tc>
        <w:tc>
          <w:tcPr>
            <w:tcW w:w="619" w:type="pct"/>
          </w:tcPr>
          <w:p w14:paraId="41D1222E" w14:textId="7061193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ЗСВ.9</w:t>
            </w:r>
          </w:p>
        </w:tc>
        <w:tc>
          <w:tcPr>
            <w:tcW w:w="571" w:type="pct"/>
          </w:tcPr>
          <w:p w14:paraId="0F192165" w14:textId="5812499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222DBA2" w14:textId="509F3A6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E50BBAE" w14:textId="0790022C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A3CD648" w14:textId="6460587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5DE4C56" w14:textId="77777777" w:rsidTr="00F325CF">
        <w:trPr>
          <w:cantSplit/>
          <w:jc w:val="center"/>
        </w:trPr>
        <w:tc>
          <w:tcPr>
            <w:tcW w:w="514" w:type="pct"/>
          </w:tcPr>
          <w:p w14:paraId="194362A4" w14:textId="09FE574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ЗСВ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92BFA9B" w14:textId="4E0FC67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ЗСВ.10</w:t>
            </w:r>
          </w:p>
        </w:tc>
        <w:tc>
          <w:tcPr>
            <w:tcW w:w="554" w:type="pct"/>
          </w:tcPr>
          <w:p w14:paraId="3739DBA9" w14:textId="4E3EDC9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ЗСВ.10</w:t>
            </w:r>
          </w:p>
        </w:tc>
        <w:tc>
          <w:tcPr>
            <w:tcW w:w="619" w:type="pct"/>
          </w:tcPr>
          <w:p w14:paraId="41ACA395" w14:textId="5CA065C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ЗСВ.10</w:t>
            </w:r>
          </w:p>
        </w:tc>
        <w:tc>
          <w:tcPr>
            <w:tcW w:w="571" w:type="pct"/>
          </w:tcPr>
          <w:p w14:paraId="170C6605" w14:textId="106CE7C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1B28DF4" w14:textId="3D053D8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9FCB610" w14:textId="0D1705CB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EE15747" w14:textId="5F2F8B99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9D3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38EDE56" w14:textId="77777777" w:rsidTr="00F325CF">
        <w:trPr>
          <w:cantSplit/>
          <w:jc w:val="center"/>
        </w:trPr>
        <w:tc>
          <w:tcPr>
            <w:tcW w:w="514" w:type="pct"/>
          </w:tcPr>
          <w:p w14:paraId="684977A9" w14:textId="03D4704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5807BB7" w14:textId="6A84859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D16F5D9" w14:textId="7905650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4E23B8E" w14:textId="5F022E8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613997E" w14:textId="71BF376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8F4479F" w14:textId="4FBE104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E6C783A" w14:textId="4983A9A5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24D1E43" w14:textId="3E0B64C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1A4FDB1" w14:textId="77777777" w:rsidTr="00F325CF">
        <w:trPr>
          <w:cantSplit/>
          <w:jc w:val="center"/>
        </w:trPr>
        <w:tc>
          <w:tcPr>
            <w:tcW w:w="514" w:type="pct"/>
          </w:tcPr>
          <w:p w14:paraId="33BAE4FD" w14:textId="61B19A2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3EF8A90" w14:textId="6A58D9C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554" w:type="pct"/>
          </w:tcPr>
          <w:p w14:paraId="37A3892F" w14:textId="6DA697A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619" w:type="pct"/>
          </w:tcPr>
          <w:p w14:paraId="17D2A5DF" w14:textId="2B14DA0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571" w:type="pct"/>
          </w:tcPr>
          <w:p w14:paraId="07320EAB" w14:textId="59FC276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555" w:type="pct"/>
          </w:tcPr>
          <w:p w14:paraId="26696182" w14:textId="3980D93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ЗТС.1</w:t>
            </w:r>
          </w:p>
        </w:tc>
        <w:tc>
          <w:tcPr>
            <w:tcW w:w="674" w:type="pct"/>
          </w:tcPr>
          <w:p w14:paraId="33CE7239" w14:textId="1F18CB73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830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200BED0" w14:textId="56259A8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3AB139C" w14:textId="77777777" w:rsidTr="00F325CF">
        <w:trPr>
          <w:cantSplit/>
          <w:jc w:val="center"/>
        </w:trPr>
        <w:tc>
          <w:tcPr>
            <w:tcW w:w="514" w:type="pct"/>
          </w:tcPr>
          <w:p w14:paraId="5FABCA8D" w14:textId="56D457E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C865F29" w14:textId="4DE62DD2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554" w:type="pct"/>
          </w:tcPr>
          <w:p w14:paraId="29FD7CDD" w14:textId="1278AFE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619" w:type="pct"/>
          </w:tcPr>
          <w:p w14:paraId="7CAC035F" w14:textId="3B01DA6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571" w:type="pct"/>
          </w:tcPr>
          <w:p w14:paraId="6E0A5296" w14:textId="5123BFC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555" w:type="pct"/>
          </w:tcPr>
          <w:p w14:paraId="1D0F4718" w14:textId="6381683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ЗТС.2</w:t>
            </w:r>
          </w:p>
        </w:tc>
        <w:tc>
          <w:tcPr>
            <w:tcW w:w="674" w:type="pct"/>
          </w:tcPr>
          <w:p w14:paraId="6E272E45" w14:textId="76882340" w:rsidR="002852E7" w:rsidRPr="00E830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70270300" w14:textId="7BA6196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DF9DBB1" w14:textId="77777777" w:rsidTr="00F325CF">
        <w:trPr>
          <w:cantSplit/>
          <w:jc w:val="center"/>
        </w:trPr>
        <w:tc>
          <w:tcPr>
            <w:tcW w:w="514" w:type="pct"/>
          </w:tcPr>
          <w:p w14:paraId="308809BF" w14:textId="1ED628E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DEAA366" w14:textId="574DB4C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554" w:type="pct"/>
          </w:tcPr>
          <w:p w14:paraId="5D8B770A" w14:textId="5B1DE66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619" w:type="pct"/>
          </w:tcPr>
          <w:p w14:paraId="4A62A58E" w14:textId="251DC82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571" w:type="pct"/>
          </w:tcPr>
          <w:p w14:paraId="45761A24" w14:textId="029450D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555" w:type="pct"/>
          </w:tcPr>
          <w:p w14:paraId="5ED5C3F3" w14:textId="0EEF202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ЗТС.3</w:t>
            </w:r>
          </w:p>
        </w:tc>
        <w:tc>
          <w:tcPr>
            <w:tcW w:w="674" w:type="pct"/>
          </w:tcPr>
          <w:p w14:paraId="49CB1832" w14:textId="06B23BCA" w:rsidR="002852E7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обеспечения целостности</w:t>
            </w:r>
          </w:p>
        </w:tc>
        <w:tc>
          <w:tcPr>
            <w:tcW w:w="997" w:type="pct"/>
          </w:tcPr>
          <w:p w14:paraId="0F6C049E" w14:textId="2E28DDD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A3D820E" w14:textId="77777777" w:rsidTr="00F325CF">
        <w:trPr>
          <w:cantSplit/>
          <w:jc w:val="center"/>
        </w:trPr>
        <w:tc>
          <w:tcPr>
            <w:tcW w:w="514" w:type="pct"/>
          </w:tcPr>
          <w:p w14:paraId="73310EBC" w14:textId="3FC3A5D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C0F36D0" w14:textId="0AFA18D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554" w:type="pct"/>
          </w:tcPr>
          <w:p w14:paraId="2EB68E6C" w14:textId="3796A0D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619" w:type="pct"/>
          </w:tcPr>
          <w:p w14:paraId="2C829C4D" w14:textId="28A5BB5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571" w:type="pct"/>
          </w:tcPr>
          <w:p w14:paraId="29B3125C" w14:textId="7911B56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555" w:type="pct"/>
          </w:tcPr>
          <w:p w14:paraId="55D42BD6" w14:textId="3769095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ЗТС.4</w:t>
            </w:r>
          </w:p>
        </w:tc>
        <w:tc>
          <w:tcPr>
            <w:tcW w:w="674" w:type="pct"/>
          </w:tcPr>
          <w:p w14:paraId="47A29778" w14:textId="5398D946" w:rsidR="002852E7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399B18F" w14:textId="70D2F96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53F4B93" w14:textId="77777777" w:rsidTr="00F325CF">
        <w:trPr>
          <w:cantSplit/>
          <w:jc w:val="center"/>
        </w:trPr>
        <w:tc>
          <w:tcPr>
            <w:tcW w:w="514" w:type="pct"/>
          </w:tcPr>
          <w:p w14:paraId="64BC7D8C" w14:textId="3DEE325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E294AE3" w14:textId="690F4D6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554" w:type="pct"/>
          </w:tcPr>
          <w:p w14:paraId="012AB6F1" w14:textId="0B1A8AF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619" w:type="pct"/>
          </w:tcPr>
          <w:p w14:paraId="5EB8F22C" w14:textId="1452184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571" w:type="pct"/>
          </w:tcPr>
          <w:p w14:paraId="782F6BC8" w14:textId="2C7AEB0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555" w:type="pct"/>
          </w:tcPr>
          <w:p w14:paraId="4E46CF3E" w14:textId="0297806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ЗТС.5</w:t>
            </w:r>
          </w:p>
        </w:tc>
        <w:tc>
          <w:tcPr>
            <w:tcW w:w="674" w:type="pct"/>
          </w:tcPr>
          <w:p w14:paraId="0D895378" w14:textId="0926AC5E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53E32E" w14:textId="68B62FF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EF39387" w14:textId="77777777" w:rsidTr="00F325CF">
        <w:trPr>
          <w:cantSplit/>
          <w:jc w:val="center"/>
        </w:trPr>
        <w:tc>
          <w:tcPr>
            <w:tcW w:w="514" w:type="pct"/>
          </w:tcPr>
          <w:p w14:paraId="11CD4874" w14:textId="2C8D4F9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ЗТС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B614B1B" w14:textId="3A050066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E8B10CB" w14:textId="6CED1FB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8100840" w14:textId="5FE7C24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A194430" w14:textId="5915A44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6599D1D" w14:textId="2E4BA98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ЗТС.6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6ED1370" w14:textId="27B49929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00F887A" w14:textId="305B113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EE46A54" w14:textId="77777777" w:rsidTr="00F325CF">
        <w:trPr>
          <w:cantSplit/>
          <w:jc w:val="center"/>
        </w:trPr>
        <w:tc>
          <w:tcPr>
            <w:tcW w:w="514" w:type="pct"/>
          </w:tcPr>
          <w:p w14:paraId="116FC8A5" w14:textId="2334F1C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871205C" w14:textId="2F588F5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6F328A9" w14:textId="73807E6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96BC0EC" w14:textId="237F432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5D4FC5E" w14:textId="643F753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6E28BCC" w14:textId="7181E26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C19EF4C" w14:textId="1ED8690F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9FDF672" w14:textId="30B12A5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3D56D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153B669" w14:textId="77777777" w:rsidTr="00F325CF">
        <w:trPr>
          <w:cantSplit/>
          <w:jc w:val="center"/>
        </w:trPr>
        <w:tc>
          <w:tcPr>
            <w:tcW w:w="514" w:type="pct"/>
          </w:tcPr>
          <w:p w14:paraId="40843374" w14:textId="59CEAF5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AB6D018" w14:textId="13B6A8A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</w:t>
            </w:r>
          </w:p>
        </w:tc>
        <w:tc>
          <w:tcPr>
            <w:tcW w:w="554" w:type="pct"/>
          </w:tcPr>
          <w:p w14:paraId="4259F239" w14:textId="6170343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</w:t>
            </w:r>
          </w:p>
        </w:tc>
        <w:tc>
          <w:tcPr>
            <w:tcW w:w="619" w:type="pct"/>
          </w:tcPr>
          <w:p w14:paraId="0FAE55D1" w14:textId="28908C0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</w:t>
            </w:r>
          </w:p>
        </w:tc>
        <w:tc>
          <w:tcPr>
            <w:tcW w:w="571" w:type="pct"/>
          </w:tcPr>
          <w:p w14:paraId="2E1EF5FD" w14:textId="4C59E00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</w:t>
            </w:r>
          </w:p>
        </w:tc>
        <w:tc>
          <w:tcPr>
            <w:tcW w:w="555" w:type="pct"/>
          </w:tcPr>
          <w:p w14:paraId="74CFB430" w14:textId="2EF38E4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</w:t>
            </w:r>
          </w:p>
        </w:tc>
        <w:tc>
          <w:tcPr>
            <w:tcW w:w="674" w:type="pct"/>
          </w:tcPr>
          <w:p w14:paraId="5F408800" w14:textId="50A64D07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7B191D7" w14:textId="77777777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123496DC" w14:textId="58039C2C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17;</w:t>
            </w:r>
          </w:p>
          <w:p w14:paraId="068C40C7" w14:textId="1E2383DD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18;</w:t>
            </w:r>
          </w:p>
          <w:p w14:paraId="4D9DD760" w14:textId="4925EDFF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21;</w:t>
            </w:r>
          </w:p>
          <w:p w14:paraId="3B5C69D9" w14:textId="6D4F53EE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22;</w:t>
            </w:r>
          </w:p>
          <w:p w14:paraId="49AE5DDD" w14:textId="6BE8D89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2852E7" w:rsidRPr="004D385C" w14:paraId="34436EEB" w14:textId="77777777" w:rsidTr="00F325CF">
        <w:trPr>
          <w:cantSplit/>
          <w:jc w:val="center"/>
        </w:trPr>
        <w:tc>
          <w:tcPr>
            <w:tcW w:w="514" w:type="pct"/>
          </w:tcPr>
          <w:p w14:paraId="1A01EEF2" w14:textId="362E4E61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 w:rsidRPr="007D0A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7D0A88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573870FC" w14:textId="0121755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</w:t>
            </w:r>
          </w:p>
        </w:tc>
        <w:tc>
          <w:tcPr>
            <w:tcW w:w="554" w:type="pct"/>
          </w:tcPr>
          <w:p w14:paraId="2B5360CB" w14:textId="7B9EC52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</w:t>
            </w:r>
          </w:p>
        </w:tc>
        <w:tc>
          <w:tcPr>
            <w:tcW w:w="619" w:type="pct"/>
          </w:tcPr>
          <w:p w14:paraId="38B51F24" w14:textId="14FE0E0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</w:t>
            </w:r>
          </w:p>
        </w:tc>
        <w:tc>
          <w:tcPr>
            <w:tcW w:w="571" w:type="pct"/>
          </w:tcPr>
          <w:p w14:paraId="1778884A" w14:textId="716D3C5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6113B0E" w14:textId="06B1DED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E133617" w14:textId="70BE4E71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130A019" w14:textId="77777777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220EFE6D" w14:textId="2953914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2852E7" w:rsidRPr="004D385C" w14:paraId="37B9790B" w14:textId="77777777" w:rsidTr="00F325CF">
        <w:trPr>
          <w:cantSplit/>
          <w:jc w:val="center"/>
        </w:trPr>
        <w:tc>
          <w:tcPr>
            <w:tcW w:w="514" w:type="pct"/>
          </w:tcPr>
          <w:p w14:paraId="14969250" w14:textId="0FCB199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2*.</w:t>
            </w:r>
            <w:r w:rsidRPr="0011287B">
              <w:rPr>
                <w:sz w:val="20"/>
                <w:szCs w:val="20"/>
              </w:rPr>
              <w:t xml:space="preserve"> ПИБ.</w:t>
            </w:r>
            <w:r w:rsidRPr="007D0A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Astra</w:t>
            </w:r>
            <w:r w:rsidRPr="007D0A88">
              <w:rPr>
                <w:sz w:val="20"/>
                <w:szCs w:val="20"/>
              </w:rPr>
              <w:t>.</w:t>
            </w:r>
          </w:p>
        </w:tc>
        <w:tc>
          <w:tcPr>
            <w:tcW w:w="516" w:type="pct"/>
          </w:tcPr>
          <w:p w14:paraId="6F77B60A" w14:textId="0D037EA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E8F9990" w14:textId="5A1D677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60313EF" w14:textId="3517019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F20A3DE" w14:textId="4EA4008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</w:t>
            </w:r>
            <w:r w:rsidRPr="007D0A88"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23B7901" w14:textId="04B40CC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</w:t>
            </w:r>
            <w:r w:rsidRPr="007D0A88"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E9DF0DB" w14:textId="0A5A5BA7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C2DE510" w14:textId="7C6E236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700B183" w14:textId="77777777" w:rsidTr="00F325CF">
        <w:trPr>
          <w:cantSplit/>
          <w:jc w:val="center"/>
        </w:trPr>
        <w:tc>
          <w:tcPr>
            <w:tcW w:w="514" w:type="pct"/>
          </w:tcPr>
          <w:p w14:paraId="4A2938C6" w14:textId="609D410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 w:rsidRPr="007D0A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Astra.</w:t>
            </w:r>
          </w:p>
        </w:tc>
        <w:tc>
          <w:tcPr>
            <w:tcW w:w="516" w:type="pct"/>
          </w:tcPr>
          <w:p w14:paraId="2A73DAD9" w14:textId="67AC296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</w:t>
            </w:r>
          </w:p>
        </w:tc>
        <w:tc>
          <w:tcPr>
            <w:tcW w:w="554" w:type="pct"/>
          </w:tcPr>
          <w:p w14:paraId="399F8548" w14:textId="52BDD7F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</w:t>
            </w:r>
          </w:p>
        </w:tc>
        <w:tc>
          <w:tcPr>
            <w:tcW w:w="619" w:type="pct"/>
          </w:tcPr>
          <w:p w14:paraId="37C8FBD1" w14:textId="581326B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</w:t>
            </w:r>
          </w:p>
        </w:tc>
        <w:tc>
          <w:tcPr>
            <w:tcW w:w="571" w:type="pct"/>
          </w:tcPr>
          <w:p w14:paraId="3471408A" w14:textId="71C17B0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7C5D023" w14:textId="269A4E2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ACEBF07" w14:textId="08B5236F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837A88" w14:textId="2850CCC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34B6493" w14:textId="77777777" w:rsidTr="00F325CF">
        <w:trPr>
          <w:cantSplit/>
          <w:jc w:val="center"/>
        </w:trPr>
        <w:tc>
          <w:tcPr>
            <w:tcW w:w="514" w:type="pct"/>
          </w:tcPr>
          <w:p w14:paraId="0BE54978" w14:textId="43CA0A0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6403A36" w14:textId="530FF07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9061D9C" w14:textId="25883EB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AAAA40B" w14:textId="76DB1BF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F640095" w14:textId="4ECCCDF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A770BA6" w14:textId="2207351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406D000" w14:textId="098D309E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4664AAB" w14:textId="3ECCEE7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440F971" w14:textId="77777777" w:rsidTr="00F325CF">
        <w:trPr>
          <w:cantSplit/>
          <w:jc w:val="center"/>
        </w:trPr>
        <w:tc>
          <w:tcPr>
            <w:tcW w:w="514" w:type="pct"/>
          </w:tcPr>
          <w:p w14:paraId="63CFFEF5" w14:textId="06E39E4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D74F4BD" w14:textId="68972DF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ЗИС.4</w:t>
            </w:r>
          </w:p>
        </w:tc>
        <w:tc>
          <w:tcPr>
            <w:tcW w:w="554" w:type="pct"/>
          </w:tcPr>
          <w:p w14:paraId="4ADDDA8A" w14:textId="0ACBEAB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ЗИС.4</w:t>
            </w:r>
          </w:p>
        </w:tc>
        <w:tc>
          <w:tcPr>
            <w:tcW w:w="619" w:type="pct"/>
          </w:tcPr>
          <w:p w14:paraId="3C15BED8" w14:textId="4BF799D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ЗИС.4</w:t>
            </w:r>
          </w:p>
        </w:tc>
        <w:tc>
          <w:tcPr>
            <w:tcW w:w="571" w:type="pct"/>
          </w:tcPr>
          <w:p w14:paraId="29472EB9" w14:textId="74D490A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AD84946" w14:textId="19BE83E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67FC2A5" w14:textId="3CD70CF6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E5B00F8" w14:textId="56E64FC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1D4319E" w14:textId="77777777" w:rsidTr="00F325CF">
        <w:trPr>
          <w:cantSplit/>
          <w:jc w:val="center"/>
        </w:trPr>
        <w:tc>
          <w:tcPr>
            <w:tcW w:w="514" w:type="pct"/>
          </w:tcPr>
          <w:p w14:paraId="23BF655D" w14:textId="0916165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0A0693F" w14:textId="141C3FA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4F23BCD" w14:textId="1AC35CD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BECFDDD" w14:textId="53CC5B4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DD3FD2F" w14:textId="61D7543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8A4D9E7" w14:textId="1CC79C0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474846FD" w14:textId="30B87ECC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AD82A1B" w14:textId="5C909196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D39E9EE" w14:textId="77777777" w:rsidTr="00F325CF">
        <w:trPr>
          <w:cantSplit/>
          <w:jc w:val="center"/>
        </w:trPr>
        <w:tc>
          <w:tcPr>
            <w:tcW w:w="514" w:type="pct"/>
          </w:tcPr>
          <w:p w14:paraId="4BBDABDC" w14:textId="2C19F09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676E6A5" w14:textId="7E6AAB7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ЗИС.5</w:t>
            </w:r>
          </w:p>
        </w:tc>
        <w:tc>
          <w:tcPr>
            <w:tcW w:w="554" w:type="pct"/>
          </w:tcPr>
          <w:p w14:paraId="5A7B2BF8" w14:textId="5D41D46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ЗИС.5</w:t>
            </w:r>
          </w:p>
        </w:tc>
        <w:tc>
          <w:tcPr>
            <w:tcW w:w="619" w:type="pct"/>
          </w:tcPr>
          <w:p w14:paraId="4252B5BD" w14:textId="417DF57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ЗИС.5</w:t>
            </w:r>
          </w:p>
        </w:tc>
        <w:tc>
          <w:tcPr>
            <w:tcW w:w="571" w:type="pct"/>
          </w:tcPr>
          <w:p w14:paraId="7A12FC08" w14:textId="183DC63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55BC015" w14:textId="14EA27D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BE4C529" w14:textId="7607203E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26CA670" w14:textId="312E1C1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3C50522" w14:textId="77777777" w:rsidTr="00F325CF">
        <w:trPr>
          <w:cantSplit/>
          <w:jc w:val="center"/>
        </w:trPr>
        <w:tc>
          <w:tcPr>
            <w:tcW w:w="514" w:type="pct"/>
          </w:tcPr>
          <w:p w14:paraId="7D9940EB" w14:textId="73C9420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B5C6955" w14:textId="241FCFD9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341ECB9" w14:textId="7375823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3233F03" w14:textId="7E121F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A352CB4" w14:textId="185AB37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1500F4B2" w14:textId="6AA2EA4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60B81B71" w14:textId="070201FB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201A288" w14:textId="50F81D6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1486260" w14:textId="77777777" w:rsidTr="00F325CF">
        <w:trPr>
          <w:cantSplit/>
          <w:jc w:val="center"/>
        </w:trPr>
        <w:tc>
          <w:tcPr>
            <w:tcW w:w="514" w:type="pct"/>
          </w:tcPr>
          <w:p w14:paraId="76BA7484" w14:textId="4AC8889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A14D347" w14:textId="29951C2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ЗИС.6</w:t>
            </w:r>
          </w:p>
        </w:tc>
        <w:tc>
          <w:tcPr>
            <w:tcW w:w="554" w:type="pct"/>
          </w:tcPr>
          <w:p w14:paraId="3BFA3737" w14:textId="58667DC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ЗИС.6</w:t>
            </w:r>
          </w:p>
        </w:tc>
        <w:tc>
          <w:tcPr>
            <w:tcW w:w="619" w:type="pct"/>
          </w:tcPr>
          <w:p w14:paraId="09250C74" w14:textId="6EF330A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ЗИС.6</w:t>
            </w:r>
          </w:p>
        </w:tc>
        <w:tc>
          <w:tcPr>
            <w:tcW w:w="571" w:type="pct"/>
          </w:tcPr>
          <w:p w14:paraId="6D5B7EF3" w14:textId="029F355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A22350C" w14:textId="30CE120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D5A0878" w14:textId="6C95DAE6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203A7C7" w14:textId="598C049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576AAE0" w14:textId="77777777" w:rsidTr="00F325CF">
        <w:trPr>
          <w:cantSplit/>
          <w:jc w:val="center"/>
        </w:trPr>
        <w:tc>
          <w:tcPr>
            <w:tcW w:w="514" w:type="pct"/>
          </w:tcPr>
          <w:p w14:paraId="51A7D9DD" w14:textId="4CB226F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F5DCB54" w14:textId="6C7B51E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C4E1967" w14:textId="520174D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B314DA0" w14:textId="1CEB397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D7BB85C" w14:textId="07074A6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1E5C74F8" w14:textId="3DBE9E5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5C0015E0" w14:textId="54CD8E01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21D4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A540CAB" w14:textId="6B9882A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751167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41456A5" w14:textId="77777777" w:rsidTr="00F325CF">
        <w:trPr>
          <w:cantSplit/>
          <w:jc w:val="center"/>
        </w:trPr>
        <w:tc>
          <w:tcPr>
            <w:tcW w:w="514" w:type="pct"/>
          </w:tcPr>
          <w:p w14:paraId="43F8B87E" w14:textId="7EDF086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7CA80F5" w14:textId="4DFEACF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ЗИС.7</w:t>
            </w:r>
          </w:p>
        </w:tc>
        <w:tc>
          <w:tcPr>
            <w:tcW w:w="554" w:type="pct"/>
          </w:tcPr>
          <w:p w14:paraId="6EC1FFE8" w14:textId="3E3F024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ЗИС.7</w:t>
            </w:r>
          </w:p>
        </w:tc>
        <w:tc>
          <w:tcPr>
            <w:tcW w:w="619" w:type="pct"/>
          </w:tcPr>
          <w:p w14:paraId="23835D5F" w14:textId="1248647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ЗИС.7</w:t>
            </w:r>
          </w:p>
        </w:tc>
        <w:tc>
          <w:tcPr>
            <w:tcW w:w="571" w:type="pct"/>
          </w:tcPr>
          <w:p w14:paraId="01A1C32F" w14:textId="7E432C4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5C981FF" w14:textId="7206941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E8CD5A7" w14:textId="016BBFE0" w:rsidR="002852E7" w:rsidRPr="00E21D4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BED2795" w14:textId="54D8EED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A686B33" w14:textId="77777777" w:rsidTr="00F325CF">
        <w:trPr>
          <w:cantSplit/>
          <w:jc w:val="center"/>
        </w:trPr>
        <w:tc>
          <w:tcPr>
            <w:tcW w:w="514" w:type="pct"/>
          </w:tcPr>
          <w:p w14:paraId="01B4D4EF" w14:textId="58D1AF7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1598083" w14:textId="44BA2B2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1A3D119" w14:textId="351574D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4997CB4" w14:textId="1331475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F51F050" w14:textId="648B5EA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ЗИС.7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457D0EB2" w14:textId="51BBECE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ЗИС.7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69A99023" w14:textId="317C8D39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90B87E0" w14:textId="214EEA4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601E529" w14:textId="77777777" w:rsidTr="00F325CF">
        <w:trPr>
          <w:cantSplit/>
          <w:jc w:val="center"/>
        </w:trPr>
        <w:tc>
          <w:tcPr>
            <w:tcW w:w="514" w:type="pct"/>
          </w:tcPr>
          <w:p w14:paraId="1E9188C9" w14:textId="201FF8A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0395206" w14:textId="792EE98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ЗИС.8</w:t>
            </w:r>
          </w:p>
        </w:tc>
        <w:tc>
          <w:tcPr>
            <w:tcW w:w="554" w:type="pct"/>
          </w:tcPr>
          <w:p w14:paraId="420C8333" w14:textId="17C23C4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ЗИС.8</w:t>
            </w:r>
          </w:p>
        </w:tc>
        <w:tc>
          <w:tcPr>
            <w:tcW w:w="619" w:type="pct"/>
          </w:tcPr>
          <w:p w14:paraId="75121F41" w14:textId="118E83D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ЗИС.8</w:t>
            </w:r>
          </w:p>
        </w:tc>
        <w:tc>
          <w:tcPr>
            <w:tcW w:w="571" w:type="pct"/>
          </w:tcPr>
          <w:p w14:paraId="5345F7C0" w14:textId="2363F2F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E3E5365" w14:textId="4C6BF7B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81230F1" w14:textId="650B2475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CEC72ED" w14:textId="6B7F30A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813734A" w14:textId="77777777" w:rsidTr="00F325CF">
        <w:trPr>
          <w:cantSplit/>
          <w:jc w:val="center"/>
        </w:trPr>
        <w:tc>
          <w:tcPr>
            <w:tcW w:w="514" w:type="pct"/>
          </w:tcPr>
          <w:p w14:paraId="0323C4FF" w14:textId="099F436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E491533" w14:textId="2E9BDD6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4BEFF9A" w14:textId="2C8A1A0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E6078A8" w14:textId="4915554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601AA55" w14:textId="52769E9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ЗИС.8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68F06EE5" w14:textId="2BAE564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ЗИС.8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6ADB363C" w14:textId="5A31AD33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6BC7CFA" w14:textId="097BA9E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9D4A571" w14:textId="77777777" w:rsidTr="00F325CF">
        <w:trPr>
          <w:cantSplit/>
          <w:jc w:val="center"/>
        </w:trPr>
        <w:tc>
          <w:tcPr>
            <w:tcW w:w="514" w:type="pct"/>
          </w:tcPr>
          <w:p w14:paraId="218016DF" w14:textId="47B3C53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9FA3510" w14:textId="2BE571A6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ЗИС.9</w:t>
            </w:r>
          </w:p>
        </w:tc>
        <w:tc>
          <w:tcPr>
            <w:tcW w:w="554" w:type="pct"/>
          </w:tcPr>
          <w:p w14:paraId="1ED28EAA" w14:textId="1C45AB1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ЗИС.9</w:t>
            </w:r>
          </w:p>
        </w:tc>
        <w:tc>
          <w:tcPr>
            <w:tcW w:w="619" w:type="pct"/>
          </w:tcPr>
          <w:p w14:paraId="0EB7E029" w14:textId="37C2987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ЗИС.9</w:t>
            </w:r>
          </w:p>
        </w:tc>
        <w:tc>
          <w:tcPr>
            <w:tcW w:w="571" w:type="pct"/>
          </w:tcPr>
          <w:p w14:paraId="3F1F348D" w14:textId="3F6086D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2B2FCCC8" w14:textId="7520DB7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3CFDA0A" w14:textId="089122E7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7EC931E" w14:textId="6832C8C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463D153" w14:textId="77777777" w:rsidTr="00F325CF">
        <w:trPr>
          <w:cantSplit/>
          <w:jc w:val="center"/>
        </w:trPr>
        <w:tc>
          <w:tcPr>
            <w:tcW w:w="514" w:type="pct"/>
          </w:tcPr>
          <w:p w14:paraId="296D3BE8" w14:textId="526047F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E9FF943" w14:textId="1A1D7AD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A2A7235" w14:textId="77FDF6E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96C2031" w14:textId="64F6A8C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41BAF7A" w14:textId="65B4D90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ЗИС.9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05278D3A" w14:textId="65F7482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ЗИС.9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59619C7F" w14:textId="5A989D45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0BD9758" w14:textId="7F4D78C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C3FCEA4" w14:textId="77777777" w:rsidTr="00F325CF">
        <w:trPr>
          <w:cantSplit/>
          <w:jc w:val="center"/>
        </w:trPr>
        <w:tc>
          <w:tcPr>
            <w:tcW w:w="514" w:type="pct"/>
          </w:tcPr>
          <w:p w14:paraId="5B0CE076" w14:textId="4133A3A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80BF9DE" w14:textId="664235DE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ЗИС.10</w:t>
            </w:r>
          </w:p>
        </w:tc>
        <w:tc>
          <w:tcPr>
            <w:tcW w:w="554" w:type="pct"/>
          </w:tcPr>
          <w:p w14:paraId="1E7D7BD0" w14:textId="1519743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ЗИС.10</w:t>
            </w:r>
          </w:p>
        </w:tc>
        <w:tc>
          <w:tcPr>
            <w:tcW w:w="619" w:type="pct"/>
          </w:tcPr>
          <w:p w14:paraId="4F039CF3" w14:textId="0C8D4C4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ЗИС.10</w:t>
            </w:r>
          </w:p>
        </w:tc>
        <w:tc>
          <w:tcPr>
            <w:tcW w:w="571" w:type="pct"/>
          </w:tcPr>
          <w:p w14:paraId="58A8ED91" w14:textId="23B362B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3AEC4F7" w14:textId="33DF893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42C72A25" w14:textId="219F97F6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DA8B54A" w14:textId="5A1F0EC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DB4A9B7" w14:textId="77777777" w:rsidTr="00F325CF">
        <w:trPr>
          <w:cantSplit/>
          <w:jc w:val="center"/>
        </w:trPr>
        <w:tc>
          <w:tcPr>
            <w:tcW w:w="514" w:type="pct"/>
          </w:tcPr>
          <w:p w14:paraId="79670AA9" w14:textId="701666B7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110FD9E" w14:textId="7E43546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3DE5292" w14:textId="78090B3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312590D" w14:textId="0DFF3DA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1EEF48F" w14:textId="13EDFED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ЗИС.10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72912A7" w14:textId="2C55AA7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ЗИС.10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7DBD83FB" w14:textId="6D7A3BF9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A7D2300" w14:textId="7486FA2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467F502" w14:textId="77777777" w:rsidTr="00F325CF">
        <w:trPr>
          <w:cantSplit/>
          <w:jc w:val="center"/>
        </w:trPr>
        <w:tc>
          <w:tcPr>
            <w:tcW w:w="514" w:type="pct"/>
          </w:tcPr>
          <w:p w14:paraId="50018BB9" w14:textId="35A670A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65A1172" w14:textId="7F75E0B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ЗИС.11</w:t>
            </w:r>
          </w:p>
        </w:tc>
        <w:tc>
          <w:tcPr>
            <w:tcW w:w="554" w:type="pct"/>
          </w:tcPr>
          <w:p w14:paraId="285C2911" w14:textId="683B4DB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ЗИС.11</w:t>
            </w:r>
          </w:p>
        </w:tc>
        <w:tc>
          <w:tcPr>
            <w:tcW w:w="619" w:type="pct"/>
          </w:tcPr>
          <w:p w14:paraId="72A0452B" w14:textId="4621089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ЗИС.11</w:t>
            </w:r>
          </w:p>
        </w:tc>
        <w:tc>
          <w:tcPr>
            <w:tcW w:w="571" w:type="pct"/>
          </w:tcPr>
          <w:p w14:paraId="098A7437" w14:textId="7C549CD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F99238C" w14:textId="5512DA1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0F562DD" w14:textId="4F44D442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0DE8A2E" w14:textId="79388349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9C9141F" w14:textId="77777777" w:rsidTr="00F325CF">
        <w:trPr>
          <w:cantSplit/>
          <w:jc w:val="center"/>
        </w:trPr>
        <w:tc>
          <w:tcPr>
            <w:tcW w:w="514" w:type="pct"/>
          </w:tcPr>
          <w:p w14:paraId="2A591CDC" w14:textId="12F65E6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7B4F96B" w14:textId="132AA4D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4D14684" w14:textId="6601F68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B8B006E" w14:textId="745BEC5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E9C6AED" w14:textId="0586A82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ЗИС.11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1BF06AD" w14:textId="19ED1B2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ЗИС.11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86FE900" w14:textId="3837C292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4A69C8" w14:textId="081179F0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DBE6626" w14:textId="77777777" w:rsidTr="00F325CF">
        <w:trPr>
          <w:cantSplit/>
          <w:jc w:val="center"/>
        </w:trPr>
        <w:tc>
          <w:tcPr>
            <w:tcW w:w="514" w:type="pct"/>
          </w:tcPr>
          <w:p w14:paraId="71ED155F" w14:textId="64A58E6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F59D8D9" w14:textId="36674B1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ЗИС.12</w:t>
            </w:r>
          </w:p>
        </w:tc>
        <w:tc>
          <w:tcPr>
            <w:tcW w:w="554" w:type="pct"/>
          </w:tcPr>
          <w:p w14:paraId="24E0BB19" w14:textId="33B87F4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ЗИС.12</w:t>
            </w:r>
          </w:p>
        </w:tc>
        <w:tc>
          <w:tcPr>
            <w:tcW w:w="619" w:type="pct"/>
          </w:tcPr>
          <w:p w14:paraId="5C7685BF" w14:textId="47F7C36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ЗИС.12</w:t>
            </w:r>
          </w:p>
        </w:tc>
        <w:tc>
          <w:tcPr>
            <w:tcW w:w="571" w:type="pct"/>
          </w:tcPr>
          <w:p w14:paraId="49F5DE28" w14:textId="070FFC8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8588257" w14:textId="0B57335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68D2D54" w14:textId="2B594CD9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110D4BF" w14:textId="217FADC0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E09C480" w14:textId="77777777" w:rsidTr="00F325CF">
        <w:trPr>
          <w:cantSplit/>
          <w:jc w:val="center"/>
        </w:trPr>
        <w:tc>
          <w:tcPr>
            <w:tcW w:w="514" w:type="pct"/>
          </w:tcPr>
          <w:p w14:paraId="6988CEC1" w14:textId="559FD22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070AB8A" w14:textId="110EC78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D71966A" w14:textId="7F09C92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9A42CB6" w14:textId="3576DD1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A54118B" w14:textId="2C0BD7C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ЗИС.12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4631C9A7" w14:textId="5D61B7C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ЗИС.12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7F11E26E" w14:textId="08D3EF8A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C28A333" w14:textId="3A39761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8512871" w14:textId="77777777" w:rsidTr="00F325CF">
        <w:trPr>
          <w:cantSplit/>
          <w:jc w:val="center"/>
        </w:trPr>
        <w:tc>
          <w:tcPr>
            <w:tcW w:w="514" w:type="pct"/>
          </w:tcPr>
          <w:p w14:paraId="1FD4F79A" w14:textId="53283803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82B8318" w14:textId="7E77A3E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ЗИС.13</w:t>
            </w:r>
          </w:p>
        </w:tc>
        <w:tc>
          <w:tcPr>
            <w:tcW w:w="554" w:type="pct"/>
          </w:tcPr>
          <w:p w14:paraId="485119BE" w14:textId="4ED7458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ЗИС.13</w:t>
            </w:r>
          </w:p>
        </w:tc>
        <w:tc>
          <w:tcPr>
            <w:tcW w:w="619" w:type="pct"/>
          </w:tcPr>
          <w:p w14:paraId="6A5568AF" w14:textId="33944FC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ЗИС.13</w:t>
            </w:r>
          </w:p>
        </w:tc>
        <w:tc>
          <w:tcPr>
            <w:tcW w:w="571" w:type="pct"/>
          </w:tcPr>
          <w:p w14:paraId="699DF988" w14:textId="5BC61E9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C7ACF30" w14:textId="5A8FC29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E6B5D26" w14:textId="58292F36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7E14642" w14:textId="49752ECB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4B74C1F" w14:textId="77777777" w:rsidTr="00F325CF">
        <w:trPr>
          <w:cantSplit/>
          <w:jc w:val="center"/>
        </w:trPr>
        <w:tc>
          <w:tcPr>
            <w:tcW w:w="514" w:type="pct"/>
          </w:tcPr>
          <w:p w14:paraId="0DAF08FB" w14:textId="0C52289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EF84F37" w14:textId="1768C24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703B623" w14:textId="28F29A0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46F4FA8" w14:textId="7E0ADB4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D4FABF0" w14:textId="018AEE2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4483C9BD" w14:textId="49DE892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0EDF304E" w14:textId="7940B891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34CCF3E" w14:textId="2F91100B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C3C510F" w14:textId="77777777" w:rsidTr="00F325CF">
        <w:trPr>
          <w:cantSplit/>
          <w:jc w:val="center"/>
        </w:trPr>
        <w:tc>
          <w:tcPr>
            <w:tcW w:w="514" w:type="pct"/>
          </w:tcPr>
          <w:p w14:paraId="36610CEC" w14:textId="0AB8F34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4397C45" w14:textId="238EA74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ЗИС.14</w:t>
            </w:r>
          </w:p>
        </w:tc>
        <w:tc>
          <w:tcPr>
            <w:tcW w:w="554" w:type="pct"/>
          </w:tcPr>
          <w:p w14:paraId="6C61484B" w14:textId="32B4E2D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ЗИС.14</w:t>
            </w:r>
          </w:p>
        </w:tc>
        <w:tc>
          <w:tcPr>
            <w:tcW w:w="619" w:type="pct"/>
          </w:tcPr>
          <w:p w14:paraId="6B1F4E4B" w14:textId="606EBF2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ЗИС.14</w:t>
            </w:r>
          </w:p>
        </w:tc>
        <w:tc>
          <w:tcPr>
            <w:tcW w:w="571" w:type="pct"/>
          </w:tcPr>
          <w:p w14:paraId="2B0B8690" w14:textId="13A7F05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4360AC4" w14:textId="2CBD1EA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847F3D8" w14:textId="6E4D40E8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B627C02" w14:textId="6B2137DB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278A1E9" w14:textId="77777777" w:rsidTr="00F325CF">
        <w:trPr>
          <w:cantSplit/>
          <w:jc w:val="center"/>
        </w:trPr>
        <w:tc>
          <w:tcPr>
            <w:tcW w:w="514" w:type="pct"/>
          </w:tcPr>
          <w:p w14:paraId="38F7BFCF" w14:textId="2C047F0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3862AF7" w14:textId="615E812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D2AF324" w14:textId="018CC90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3BE6267" w14:textId="1109A71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9D1D759" w14:textId="3A5B7C5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23F2136" w14:textId="62BCEA6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5AE9F114" w14:textId="047A6C8F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BD26BA6" w14:textId="7468BFC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6ACBF48" w14:textId="77777777" w:rsidTr="00F325CF">
        <w:trPr>
          <w:cantSplit/>
          <w:jc w:val="center"/>
        </w:trPr>
        <w:tc>
          <w:tcPr>
            <w:tcW w:w="514" w:type="pct"/>
          </w:tcPr>
          <w:p w14:paraId="227822A4" w14:textId="0CE1432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5D5A6F8" w14:textId="45ACE65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ЗИС.15</w:t>
            </w:r>
          </w:p>
        </w:tc>
        <w:tc>
          <w:tcPr>
            <w:tcW w:w="554" w:type="pct"/>
          </w:tcPr>
          <w:p w14:paraId="20737D8B" w14:textId="150E43D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ЗИС.15</w:t>
            </w:r>
          </w:p>
        </w:tc>
        <w:tc>
          <w:tcPr>
            <w:tcW w:w="619" w:type="pct"/>
          </w:tcPr>
          <w:p w14:paraId="09A4044F" w14:textId="5F4D88F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ЗИС.15</w:t>
            </w:r>
          </w:p>
        </w:tc>
        <w:tc>
          <w:tcPr>
            <w:tcW w:w="571" w:type="pct"/>
          </w:tcPr>
          <w:p w14:paraId="7445F0C3" w14:textId="3C8B465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A324D2B" w14:textId="46173C3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6C74CDA" w14:textId="046D1EE9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A1E7F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6DC260F" w14:textId="7192DD0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86B1878" w14:textId="77777777" w:rsidTr="00F325CF">
        <w:trPr>
          <w:cantSplit/>
          <w:jc w:val="center"/>
        </w:trPr>
        <w:tc>
          <w:tcPr>
            <w:tcW w:w="514" w:type="pct"/>
          </w:tcPr>
          <w:p w14:paraId="6ACAD13D" w14:textId="5079D77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15*.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1CA0C92" w14:textId="2B69A7C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F50F6CF" w14:textId="0F55ECA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0193EC4" w14:textId="6E64DC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389AE56" w14:textId="2E7749F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3F1D782" w14:textId="315C4F2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7FE56DE4" w14:textId="3D54A81D" w:rsidR="002852E7" w:rsidRPr="006A1E7F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C13A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FB5B19A" w14:textId="2A3679B6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FA78850" w14:textId="77777777" w:rsidTr="00F325CF">
        <w:trPr>
          <w:cantSplit/>
          <w:jc w:val="center"/>
        </w:trPr>
        <w:tc>
          <w:tcPr>
            <w:tcW w:w="514" w:type="pct"/>
          </w:tcPr>
          <w:p w14:paraId="08457F0E" w14:textId="16CFADA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D27DE53" w14:textId="115E9E76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ЗИС.16</w:t>
            </w:r>
          </w:p>
        </w:tc>
        <w:tc>
          <w:tcPr>
            <w:tcW w:w="554" w:type="pct"/>
          </w:tcPr>
          <w:p w14:paraId="2D8916BB" w14:textId="75F1C5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ЗИС.16</w:t>
            </w:r>
          </w:p>
        </w:tc>
        <w:tc>
          <w:tcPr>
            <w:tcW w:w="619" w:type="pct"/>
          </w:tcPr>
          <w:p w14:paraId="7F39D215" w14:textId="573DEE0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ЗИС.16</w:t>
            </w:r>
          </w:p>
        </w:tc>
        <w:tc>
          <w:tcPr>
            <w:tcW w:w="571" w:type="pct"/>
          </w:tcPr>
          <w:p w14:paraId="683D5AC6" w14:textId="7DE1C1A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4D0548B" w14:textId="58D03E6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7482094" w14:textId="47F7AC25" w:rsidR="002852E7" w:rsidRPr="00C13AAB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C13A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5169D90" w14:textId="06E81410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4FE904F" w14:textId="77777777" w:rsidTr="00F325CF">
        <w:trPr>
          <w:cantSplit/>
          <w:jc w:val="center"/>
        </w:trPr>
        <w:tc>
          <w:tcPr>
            <w:tcW w:w="514" w:type="pct"/>
          </w:tcPr>
          <w:p w14:paraId="5DC638C8" w14:textId="3B2795F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87D2BEC" w14:textId="090F63D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50AB95B" w14:textId="2E75089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7758983" w14:textId="5AD8580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3293BEF" w14:textId="38B530E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6FED1564" w14:textId="1A22B2A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755A87CC" w14:textId="402CF0EF" w:rsidR="002852E7" w:rsidRPr="00C13AAB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C13A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D18A1A9" w14:textId="10564E3B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84E454F" w14:textId="77777777" w:rsidTr="00F325CF">
        <w:trPr>
          <w:cantSplit/>
          <w:jc w:val="center"/>
        </w:trPr>
        <w:tc>
          <w:tcPr>
            <w:tcW w:w="514" w:type="pct"/>
          </w:tcPr>
          <w:p w14:paraId="37E2040A" w14:textId="302AC381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4C1C78D" w14:textId="5CEE1432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ЗИС.17</w:t>
            </w:r>
          </w:p>
        </w:tc>
        <w:tc>
          <w:tcPr>
            <w:tcW w:w="554" w:type="pct"/>
          </w:tcPr>
          <w:p w14:paraId="491156D8" w14:textId="3489BAB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ЗИС.17</w:t>
            </w:r>
          </w:p>
        </w:tc>
        <w:tc>
          <w:tcPr>
            <w:tcW w:w="619" w:type="pct"/>
          </w:tcPr>
          <w:p w14:paraId="393D8897" w14:textId="22CD2F0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ЗИС.17</w:t>
            </w:r>
          </w:p>
        </w:tc>
        <w:tc>
          <w:tcPr>
            <w:tcW w:w="571" w:type="pct"/>
          </w:tcPr>
          <w:p w14:paraId="08ADE6D2" w14:textId="34915DD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127CB13A" w14:textId="47C982C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4A7B49E" w14:textId="18A9FFCE" w:rsidR="002852E7" w:rsidRPr="00C13AAB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C13A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0C8F43B" w14:textId="5A03EB8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B874A68" w14:textId="77777777" w:rsidTr="00F325CF">
        <w:trPr>
          <w:cantSplit/>
          <w:jc w:val="center"/>
        </w:trPr>
        <w:tc>
          <w:tcPr>
            <w:tcW w:w="514" w:type="pct"/>
          </w:tcPr>
          <w:p w14:paraId="27C5D518" w14:textId="64E53D4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17*.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B8CBEBA" w14:textId="7ED454B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17DCA94" w14:textId="32C268B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1D13D8D" w14:textId="673705F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332FD05" w14:textId="44ECF9B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ЗИС.17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0621AEDE" w14:textId="523506F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ЗИС.17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553E2C7A" w14:textId="575A47D7" w:rsidR="002852E7" w:rsidRPr="00C13AAB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C13A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D3D1624" w14:textId="637049F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82DB513" w14:textId="77777777" w:rsidTr="00F325CF">
        <w:trPr>
          <w:cantSplit/>
          <w:jc w:val="center"/>
        </w:trPr>
        <w:tc>
          <w:tcPr>
            <w:tcW w:w="514" w:type="pct"/>
          </w:tcPr>
          <w:p w14:paraId="24A46DE1" w14:textId="7CAD2181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18.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3180603" w14:textId="769136F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ЗИС.18</w:t>
            </w:r>
          </w:p>
        </w:tc>
        <w:tc>
          <w:tcPr>
            <w:tcW w:w="554" w:type="pct"/>
          </w:tcPr>
          <w:p w14:paraId="5BAB808C" w14:textId="3BF5928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ЗИС.18</w:t>
            </w:r>
          </w:p>
        </w:tc>
        <w:tc>
          <w:tcPr>
            <w:tcW w:w="619" w:type="pct"/>
          </w:tcPr>
          <w:p w14:paraId="5D6F646F" w14:textId="5703B3F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ЗИС.18</w:t>
            </w:r>
          </w:p>
        </w:tc>
        <w:tc>
          <w:tcPr>
            <w:tcW w:w="571" w:type="pct"/>
          </w:tcPr>
          <w:p w14:paraId="156CCD8B" w14:textId="441CD46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A161176" w14:textId="210DC8B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BA885AE" w14:textId="28DAD985" w:rsidR="002852E7" w:rsidRPr="00C13AAB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C13AAB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B1D2553" w14:textId="65D1E54A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96A1BB5" w14:textId="77777777" w:rsidTr="00F325CF">
        <w:trPr>
          <w:cantSplit/>
          <w:jc w:val="center"/>
        </w:trPr>
        <w:tc>
          <w:tcPr>
            <w:tcW w:w="514" w:type="pct"/>
          </w:tcPr>
          <w:p w14:paraId="732A9B07" w14:textId="40D2EE6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18*.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48A3EC0" w14:textId="61A1BD28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696121D" w14:textId="14E2832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6418527" w14:textId="50CEE81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A9DFFDC" w14:textId="2CAA30D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ЗИС.18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A6D7AD4" w14:textId="18207F5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ЗИС.18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550E0409" w14:textId="31C1571D" w:rsidR="002852E7" w:rsidRPr="00C13AAB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5BDB233" w14:textId="405624F2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CB9EE84" w14:textId="77777777" w:rsidTr="00F325CF">
        <w:trPr>
          <w:cantSplit/>
          <w:jc w:val="center"/>
        </w:trPr>
        <w:tc>
          <w:tcPr>
            <w:tcW w:w="514" w:type="pct"/>
          </w:tcPr>
          <w:p w14:paraId="5BDB2C2D" w14:textId="60E0C62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23A922B" w14:textId="0558192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ЗИС.19</w:t>
            </w:r>
          </w:p>
        </w:tc>
        <w:tc>
          <w:tcPr>
            <w:tcW w:w="554" w:type="pct"/>
          </w:tcPr>
          <w:p w14:paraId="1C062A9B" w14:textId="1FC95D6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ЗИС.19</w:t>
            </w:r>
          </w:p>
        </w:tc>
        <w:tc>
          <w:tcPr>
            <w:tcW w:w="619" w:type="pct"/>
          </w:tcPr>
          <w:p w14:paraId="339D2B84" w14:textId="0B123F9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ЗИС.19</w:t>
            </w:r>
          </w:p>
        </w:tc>
        <w:tc>
          <w:tcPr>
            <w:tcW w:w="571" w:type="pct"/>
          </w:tcPr>
          <w:p w14:paraId="2F9B4211" w14:textId="561F778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2425B37" w14:textId="103840F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6B25366" w14:textId="5920366A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2366B2A" w14:textId="43D4225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по умолчанию</w:t>
            </w:r>
          </w:p>
        </w:tc>
      </w:tr>
      <w:tr w:rsidR="002852E7" w:rsidRPr="004D385C" w14:paraId="7A0DA9A9" w14:textId="77777777" w:rsidTr="00F325CF">
        <w:trPr>
          <w:cantSplit/>
          <w:jc w:val="center"/>
        </w:trPr>
        <w:tc>
          <w:tcPr>
            <w:tcW w:w="514" w:type="pct"/>
          </w:tcPr>
          <w:p w14:paraId="7D92097E" w14:textId="1DC36D8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6831DD5" w14:textId="27C42FA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F1C6658" w14:textId="2C648E8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F8F2260" w14:textId="28BBC23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1267FA4" w14:textId="4617235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ЗИС.19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3CFB63FC" w14:textId="00B33BD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ЗИС.19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1337973D" w14:textId="770A5C6C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6B1B22F" w14:textId="3C35656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90C8C45" w14:textId="77777777" w:rsidTr="00F325CF">
        <w:trPr>
          <w:cantSplit/>
          <w:jc w:val="center"/>
        </w:trPr>
        <w:tc>
          <w:tcPr>
            <w:tcW w:w="514" w:type="pct"/>
          </w:tcPr>
          <w:p w14:paraId="205994A7" w14:textId="360A0C8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7A8966C" w14:textId="43684F2E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ЗИС.20</w:t>
            </w:r>
          </w:p>
        </w:tc>
        <w:tc>
          <w:tcPr>
            <w:tcW w:w="554" w:type="pct"/>
          </w:tcPr>
          <w:p w14:paraId="099F7937" w14:textId="13B27BB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ЗИС.20</w:t>
            </w:r>
          </w:p>
        </w:tc>
        <w:tc>
          <w:tcPr>
            <w:tcW w:w="619" w:type="pct"/>
          </w:tcPr>
          <w:p w14:paraId="45F9ED80" w14:textId="4141EE4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ЗИС.20</w:t>
            </w:r>
          </w:p>
        </w:tc>
        <w:tc>
          <w:tcPr>
            <w:tcW w:w="571" w:type="pct"/>
          </w:tcPr>
          <w:p w14:paraId="20191C05" w14:textId="19600EB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E54C175" w14:textId="152136E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148E96F3" w14:textId="364527FF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D419C0E" w14:textId="6780E4E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1590C98" w14:textId="77777777" w:rsidTr="00F325CF">
        <w:trPr>
          <w:cantSplit/>
          <w:jc w:val="center"/>
        </w:trPr>
        <w:tc>
          <w:tcPr>
            <w:tcW w:w="514" w:type="pct"/>
          </w:tcPr>
          <w:p w14:paraId="378D8068" w14:textId="2F3E6444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A83DFE3" w14:textId="66980179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030D398" w14:textId="707D7CC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C3236AD" w14:textId="19281DB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D685721" w14:textId="33086CB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ЗИС.20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46E33D04" w14:textId="653F78A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ЗИС.20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16A8ACDB" w14:textId="4F048625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FFBFE56" w14:textId="56DB7299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7E31B28" w14:textId="77777777" w:rsidTr="00F325CF">
        <w:trPr>
          <w:cantSplit/>
          <w:jc w:val="center"/>
        </w:trPr>
        <w:tc>
          <w:tcPr>
            <w:tcW w:w="514" w:type="pct"/>
          </w:tcPr>
          <w:p w14:paraId="65487AD4" w14:textId="6E7AB5E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89D1233" w14:textId="477D672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ЗИС.21</w:t>
            </w:r>
          </w:p>
        </w:tc>
        <w:tc>
          <w:tcPr>
            <w:tcW w:w="554" w:type="pct"/>
          </w:tcPr>
          <w:p w14:paraId="2CCFF9AF" w14:textId="30EBAD7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1AA692B" w14:textId="5C6AAE0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ЗИС.21</w:t>
            </w:r>
          </w:p>
        </w:tc>
        <w:tc>
          <w:tcPr>
            <w:tcW w:w="571" w:type="pct"/>
          </w:tcPr>
          <w:p w14:paraId="4191721C" w14:textId="03A44AA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3D36DB3" w14:textId="50D0639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124111D" w14:textId="6588CAC1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BC84640" w14:textId="77777777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Параметры, определенные в следующих пунктах, способствуют частичному выполнению требования:</w:t>
            </w:r>
          </w:p>
          <w:p w14:paraId="0D3BE9F5" w14:textId="11D6F309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17;</w:t>
            </w:r>
          </w:p>
          <w:p w14:paraId="4E8B1446" w14:textId="52F0723C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18;</w:t>
            </w:r>
          </w:p>
          <w:p w14:paraId="4895AB14" w14:textId="53E90DB6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21;</w:t>
            </w:r>
          </w:p>
          <w:p w14:paraId="30D0FC74" w14:textId="09265FBD" w:rsidR="002852E7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22;</w:t>
            </w:r>
          </w:p>
          <w:p w14:paraId="3FB1825E" w14:textId="7507B15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2852E7" w:rsidRPr="004D385C" w14:paraId="38BDC8E2" w14:textId="77777777" w:rsidTr="00F325CF">
        <w:trPr>
          <w:cantSplit/>
          <w:jc w:val="center"/>
        </w:trPr>
        <w:tc>
          <w:tcPr>
            <w:tcW w:w="514" w:type="pct"/>
          </w:tcPr>
          <w:p w14:paraId="12F2F561" w14:textId="09F1F88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DBC412A" w14:textId="484E9CA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A1CA135" w14:textId="0ADC21F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7612388" w14:textId="3A0FA0C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49CD181" w14:textId="0498A86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ЗИС.21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F1E0512" w14:textId="6F8209C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ЗИС.21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3DB5811F" w14:textId="6ABF041E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7274638" w14:textId="102C46B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32D4889" w14:textId="77777777" w:rsidTr="00F325CF">
        <w:trPr>
          <w:cantSplit/>
          <w:jc w:val="center"/>
        </w:trPr>
        <w:tc>
          <w:tcPr>
            <w:tcW w:w="514" w:type="pct"/>
          </w:tcPr>
          <w:p w14:paraId="056180D6" w14:textId="216F013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89840CD" w14:textId="615420D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ЗИС.22</w:t>
            </w:r>
          </w:p>
        </w:tc>
        <w:tc>
          <w:tcPr>
            <w:tcW w:w="554" w:type="pct"/>
          </w:tcPr>
          <w:p w14:paraId="53FAAEA5" w14:textId="737CBD5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30AD64B" w14:textId="13784EE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ЗИС.22</w:t>
            </w:r>
          </w:p>
        </w:tc>
        <w:tc>
          <w:tcPr>
            <w:tcW w:w="571" w:type="pct"/>
          </w:tcPr>
          <w:p w14:paraId="61CBD9BB" w14:textId="0978CD6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646CB6A5" w14:textId="7A6D23E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39A7BE5E" w14:textId="4806A723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33F0199" w14:textId="0DA257E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6857C46" w14:textId="77777777" w:rsidTr="00F325CF">
        <w:trPr>
          <w:cantSplit/>
          <w:jc w:val="center"/>
        </w:trPr>
        <w:tc>
          <w:tcPr>
            <w:tcW w:w="514" w:type="pct"/>
          </w:tcPr>
          <w:p w14:paraId="738D6A93" w14:textId="683086E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33E87A9" w14:textId="4A4EAEC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0E7146B" w14:textId="47949EB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C07254A" w14:textId="2B9A1E8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92E483F" w14:textId="5291525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ЗИС.22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5F9673D9" w14:textId="2C11C4A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ЗИС.22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9E7394E" w14:textId="40B11E38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68E2746" w14:textId="2812852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F46DCC0" w14:textId="77777777" w:rsidTr="00F325CF">
        <w:trPr>
          <w:cantSplit/>
          <w:jc w:val="center"/>
        </w:trPr>
        <w:tc>
          <w:tcPr>
            <w:tcW w:w="514" w:type="pct"/>
          </w:tcPr>
          <w:p w14:paraId="4E7369AE" w14:textId="290FC7C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CAA1E57" w14:textId="7C9FB25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ЗИС.23</w:t>
            </w:r>
          </w:p>
        </w:tc>
        <w:tc>
          <w:tcPr>
            <w:tcW w:w="554" w:type="pct"/>
          </w:tcPr>
          <w:p w14:paraId="655AB92F" w14:textId="158A511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47F2826" w14:textId="76556E9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ЗИС.23</w:t>
            </w:r>
          </w:p>
        </w:tc>
        <w:tc>
          <w:tcPr>
            <w:tcW w:w="571" w:type="pct"/>
          </w:tcPr>
          <w:p w14:paraId="7D341F1B" w14:textId="467F85A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539A3ED3" w14:textId="2536E42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5F6913C5" w14:textId="45DC9F5D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D2854B7" w14:textId="698AA292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09131E1" w14:textId="77777777" w:rsidTr="00F325CF">
        <w:trPr>
          <w:cantSplit/>
          <w:jc w:val="center"/>
        </w:trPr>
        <w:tc>
          <w:tcPr>
            <w:tcW w:w="514" w:type="pct"/>
          </w:tcPr>
          <w:p w14:paraId="507910B0" w14:textId="2DCD611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F821B9C" w14:textId="108A8CF6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D6A0A2F" w14:textId="2E4E610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8159718" w14:textId="0FEC409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F5274BE" w14:textId="75761FB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49559522" w14:textId="4FAC9BC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ЗИС.23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734719C8" w14:textId="2BE126E4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9B50518" w14:textId="068BBBD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00C688E" w14:textId="77777777" w:rsidTr="00F325CF">
        <w:trPr>
          <w:cantSplit/>
          <w:jc w:val="center"/>
        </w:trPr>
        <w:tc>
          <w:tcPr>
            <w:tcW w:w="514" w:type="pct"/>
          </w:tcPr>
          <w:p w14:paraId="76F09CFA" w14:textId="2E640B7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7C30A73" w14:textId="4E62752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ЗИС.24</w:t>
            </w:r>
          </w:p>
        </w:tc>
        <w:tc>
          <w:tcPr>
            <w:tcW w:w="554" w:type="pct"/>
          </w:tcPr>
          <w:p w14:paraId="60749958" w14:textId="3234A4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42BAE51" w14:textId="28A2DAD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ЗИС.24</w:t>
            </w:r>
          </w:p>
        </w:tc>
        <w:tc>
          <w:tcPr>
            <w:tcW w:w="571" w:type="pct"/>
          </w:tcPr>
          <w:p w14:paraId="4ACB421A" w14:textId="0AB2FEF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2B3AFD7" w14:textId="0FEC29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726DC77C" w14:textId="720BFEF9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88ACDF7" w14:textId="39B20A29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A00C6A0" w14:textId="77777777" w:rsidTr="00F325CF">
        <w:trPr>
          <w:cantSplit/>
          <w:jc w:val="center"/>
        </w:trPr>
        <w:tc>
          <w:tcPr>
            <w:tcW w:w="514" w:type="pct"/>
          </w:tcPr>
          <w:p w14:paraId="3C97533B" w14:textId="2A7BC7C3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460CACA" w14:textId="104D105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05069D8" w14:textId="7779112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7F961BB" w14:textId="7A94EC4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52709BF" w14:textId="3E3A10A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45AD8A73" w14:textId="549E9A6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ЗИС.24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DA5421C" w14:textId="63976924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7E5E7F7" w14:textId="7E3CA5A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619B8B8" w14:textId="77777777" w:rsidTr="00F325CF">
        <w:trPr>
          <w:cantSplit/>
          <w:jc w:val="center"/>
        </w:trPr>
        <w:tc>
          <w:tcPr>
            <w:tcW w:w="514" w:type="pct"/>
          </w:tcPr>
          <w:p w14:paraId="5A46A59B" w14:textId="1D10782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34C0FB6" w14:textId="04E2820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ЗИС.25</w:t>
            </w:r>
          </w:p>
        </w:tc>
        <w:tc>
          <w:tcPr>
            <w:tcW w:w="554" w:type="pct"/>
          </w:tcPr>
          <w:p w14:paraId="7803A23D" w14:textId="00A368B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E73F84B" w14:textId="17F4047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ЗИС.25</w:t>
            </w:r>
          </w:p>
        </w:tc>
        <w:tc>
          <w:tcPr>
            <w:tcW w:w="571" w:type="pct"/>
          </w:tcPr>
          <w:p w14:paraId="02093216" w14:textId="075C7C5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5D32B7E" w14:textId="0219CCB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1384EC8" w14:textId="32CE3FF0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832F624" w14:textId="77ACD56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A825AA6" w14:textId="77777777" w:rsidTr="00F325CF">
        <w:trPr>
          <w:cantSplit/>
          <w:jc w:val="center"/>
        </w:trPr>
        <w:tc>
          <w:tcPr>
            <w:tcW w:w="514" w:type="pct"/>
          </w:tcPr>
          <w:p w14:paraId="1E6B5F35" w14:textId="0AE4AC8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8303153" w14:textId="2E00A03E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BE0F20E" w14:textId="6910470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FB2BFB4" w14:textId="3082F0C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7713436" w14:textId="2A5CC6F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6CECAA98" w14:textId="444980B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ЗИС.25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4E598526" w14:textId="52DBD2E8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B55ED6D" w14:textId="3C84D94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01FD4C3" w14:textId="77777777" w:rsidTr="00F325CF">
        <w:trPr>
          <w:cantSplit/>
          <w:jc w:val="center"/>
        </w:trPr>
        <w:tc>
          <w:tcPr>
            <w:tcW w:w="514" w:type="pct"/>
          </w:tcPr>
          <w:p w14:paraId="2E730A96" w14:textId="5DEE385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E69E181" w14:textId="73D5080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ЗИС.26</w:t>
            </w:r>
          </w:p>
        </w:tc>
        <w:tc>
          <w:tcPr>
            <w:tcW w:w="554" w:type="pct"/>
          </w:tcPr>
          <w:p w14:paraId="0EFCD082" w14:textId="4EA1696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3D7B903" w14:textId="215485A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ЗИС.26</w:t>
            </w:r>
          </w:p>
        </w:tc>
        <w:tc>
          <w:tcPr>
            <w:tcW w:w="571" w:type="pct"/>
          </w:tcPr>
          <w:p w14:paraId="55E15AE4" w14:textId="42993D1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4168BC83" w14:textId="0BC8EC1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6A14C5B4" w14:textId="36157D81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DC036A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9F17B9C" w14:textId="4F8FECBB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0BC90C3" w14:textId="77777777" w:rsidTr="00F325CF">
        <w:trPr>
          <w:cantSplit/>
          <w:jc w:val="center"/>
        </w:trPr>
        <w:tc>
          <w:tcPr>
            <w:tcW w:w="514" w:type="pct"/>
          </w:tcPr>
          <w:p w14:paraId="7D4E1169" w14:textId="54DEF55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6FEE8D3" w14:textId="462194B9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C36ADE8" w14:textId="115355D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8BA9386" w14:textId="45113B1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8BA2111" w14:textId="4115230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17937B85" w14:textId="62EE4B9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ЗИС.26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0FF657FD" w14:textId="6AD6BD97" w:rsidR="002852E7" w:rsidRPr="00DC036A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89A4100" w14:textId="5F79926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02EF675" w14:textId="77777777" w:rsidTr="00F325CF">
        <w:trPr>
          <w:cantSplit/>
          <w:jc w:val="center"/>
        </w:trPr>
        <w:tc>
          <w:tcPr>
            <w:tcW w:w="514" w:type="pct"/>
          </w:tcPr>
          <w:p w14:paraId="182952E7" w14:textId="113BB5C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45E1E8B" w14:textId="4881F8C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ЗИС.27</w:t>
            </w:r>
          </w:p>
        </w:tc>
        <w:tc>
          <w:tcPr>
            <w:tcW w:w="554" w:type="pct"/>
          </w:tcPr>
          <w:p w14:paraId="29C67DEF" w14:textId="3D31B42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ED9FF95" w14:textId="36D9D99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ЗИС.27</w:t>
            </w:r>
          </w:p>
        </w:tc>
        <w:tc>
          <w:tcPr>
            <w:tcW w:w="571" w:type="pct"/>
          </w:tcPr>
          <w:p w14:paraId="4C2ED517" w14:textId="5E7C8AD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3BB1A4A7" w14:textId="6AE7E51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29067795" w14:textId="5D4BEADC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8264B98" w14:textId="55F27CC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7B46109" w14:textId="77777777" w:rsidTr="00F325CF">
        <w:trPr>
          <w:cantSplit/>
          <w:jc w:val="center"/>
        </w:trPr>
        <w:tc>
          <w:tcPr>
            <w:tcW w:w="514" w:type="pct"/>
          </w:tcPr>
          <w:p w14:paraId="21ECBF4E" w14:textId="1D4E3851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273D5E0" w14:textId="5253707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0E0B13E" w14:textId="660F000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6FC5A36" w14:textId="6880716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A1D966B" w14:textId="228BF92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ЗИС.27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3C207325" w14:textId="6EE21A7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ЗИС.27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43EE17FA" w14:textId="731F3EFE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01A9AE1" w14:textId="52A95500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EC8BF8B" w14:textId="77777777" w:rsidTr="00F325CF">
        <w:trPr>
          <w:cantSplit/>
          <w:jc w:val="center"/>
        </w:trPr>
        <w:tc>
          <w:tcPr>
            <w:tcW w:w="514" w:type="pct"/>
          </w:tcPr>
          <w:p w14:paraId="6A89B35A" w14:textId="1E239C8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28.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FB262EE" w14:textId="6516211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ЗИС.28</w:t>
            </w:r>
          </w:p>
        </w:tc>
        <w:tc>
          <w:tcPr>
            <w:tcW w:w="554" w:type="pct"/>
          </w:tcPr>
          <w:p w14:paraId="398A1921" w14:textId="1CFFF7C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1F2EA92" w14:textId="22D0416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ЗИС.28</w:t>
            </w:r>
          </w:p>
        </w:tc>
        <w:tc>
          <w:tcPr>
            <w:tcW w:w="571" w:type="pct"/>
          </w:tcPr>
          <w:p w14:paraId="5F1DA5E0" w14:textId="2A6A4FF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0F715D1E" w14:textId="4B8B2D2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B0E111B" w14:textId="3550B46C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5B2FE0B" w14:textId="452ECD1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1DC2545" w14:textId="77777777" w:rsidTr="00F325CF">
        <w:trPr>
          <w:cantSplit/>
          <w:jc w:val="center"/>
        </w:trPr>
        <w:tc>
          <w:tcPr>
            <w:tcW w:w="514" w:type="pct"/>
          </w:tcPr>
          <w:p w14:paraId="62C0372D" w14:textId="4A7BCC6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28*.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3119849" w14:textId="27B8C31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50BE150" w14:textId="762014B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3CFAE21" w14:textId="47C719B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1580055" w14:textId="3C31DFD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ЗИС.28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8117645" w14:textId="6064FF9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ЗИС.28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50F33A83" w14:textId="1DAE1E72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E18A0C3" w14:textId="2F7FFC39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8FFA6F9" w14:textId="77777777" w:rsidTr="00F325CF">
        <w:trPr>
          <w:cantSplit/>
          <w:jc w:val="center"/>
        </w:trPr>
        <w:tc>
          <w:tcPr>
            <w:tcW w:w="514" w:type="pct"/>
          </w:tcPr>
          <w:p w14:paraId="22808159" w14:textId="0CB5BC5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29.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6EEE8E8" w14:textId="699DAD3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ЗИС.29</w:t>
            </w:r>
          </w:p>
        </w:tc>
        <w:tc>
          <w:tcPr>
            <w:tcW w:w="554" w:type="pct"/>
          </w:tcPr>
          <w:p w14:paraId="0669E141" w14:textId="610AB16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6F32D57" w14:textId="7245A75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ЗИС.29</w:t>
            </w:r>
          </w:p>
        </w:tc>
        <w:tc>
          <w:tcPr>
            <w:tcW w:w="571" w:type="pct"/>
          </w:tcPr>
          <w:p w14:paraId="5A1F3B52" w14:textId="7532BC4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5" w:type="pct"/>
          </w:tcPr>
          <w:p w14:paraId="7B339506" w14:textId="366CF43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74" w:type="pct"/>
          </w:tcPr>
          <w:p w14:paraId="04E8F807" w14:textId="0CE28DEC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87FC6EF" w14:textId="5BFBE80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36D456B" w14:textId="77777777" w:rsidTr="00F325CF">
        <w:trPr>
          <w:cantSplit/>
          <w:jc w:val="center"/>
        </w:trPr>
        <w:tc>
          <w:tcPr>
            <w:tcW w:w="514" w:type="pct"/>
          </w:tcPr>
          <w:p w14:paraId="74DD5F43" w14:textId="613C5E4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29*.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B9C8F30" w14:textId="54842F1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02E1C65" w14:textId="6E0F268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404478D" w14:textId="5646B49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339C59D" w14:textId="718B7FF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ЗИС.29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55" w:type="pct"/>
          </w:tcPr>
          <w:p w14:paraId="7A5EE642" w14:textId="0FB80E0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ЗИС.29</w:t>
            </w:r>
            <w:r w:rsidRPr="00A85AD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74" w:type="pct"/>
          </w:tcPr>
          <w:p w14:paraId="25B46418" w14:textId="22FEF57E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35FC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470B8C6" w14:textId="6A004B46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12566A1" w14:textId="77777777" w:rsidTr="00F325CF">
        <w:trPr>
          <w:cantSplit/>
          <w:jc w:val="center"/>
        </w:trPr>
        <w:tc>
          <w:tcPr>
            <w:tcW w:w="514" w:type="pct"/>
          </w:tcPr>
          <w:p w14:paraId="2978AEAF" w14:textId="0A5268C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30.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5D228BF" w14:textId="71D21A5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ЗИС.30</w:t>
            </w:r>
          </w:p>
        </w:tc>
        <w:tc>
          <w:tcPr>
            <w:tcW w:w="554" w:type="pct"/>
          </w:tcPr>
          <w:p w14:paraId="3A71F191" w14:textId="24495CF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04D1AC6" w14:textId="2D7F3B3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ЗИС.30</w:t>
            </w:r>
          </w:p>
        </w:tc>
        <w:tc>
          <w:tcPr>
            <w:tcW w:w="571" w:type="pct"/>
          </w:tcPr>
          <w:p w14:paraId="6908E243" w14:textId="05100A5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ЗИС.30</w:t>
            </w:r>
          </w:p>
        </w:tc>
        <w:tc>
          <w:tcPr>
            <w:tcW w:w="555" w:type="pct"/>
          </w:tcPr>
          <w:p w14:paraId="14DD175C" w14:textId="5368B4F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ЗИС.30</w:t>
            </w:r>
          </w:p>
        </w:tc>
        <w:tc>
          <w:tcPr>
            <w:tcW w:w="674" w:type="pct"/>
          </w:tcPr>
          <w:p w14:paraId="00D5D0EF" w14:textId="72F45FDE" w:rsidR="002852E7" w:rsidRPr="00635FC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5BD1041" w14:textId="28549F4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EE142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7DC22FB" w14:textId="77777777" w:rsidTr="00F325CF">
        <w:trPr>
          <w:cantSplit/>
          <w:jc w:val="center"/>
        </w:trPr>
        <w:tc>
          <w:tcPr>
            <w:tcW w:w="514" w:type="pct"/>
          </w:tcPr>
          <w:p w14:paraId="4154AA6E" w14:textId="06E1D3B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81B27FB" w14:textId="5A95D27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4D9C935" w14:textId="40B8D50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208EE36" w14:textId="0DD27D8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BA7867B" w14:textId="5F25D4F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34DECFA3" w14:textId="4968FC4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2D06778" w14:textId="5BA2E7C3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01E5CD4" w14:textId="516E973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EE142B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833B6A6" w14:textId="77777777" w:rsidTr="00F325CF">
        <w:trPr>
          <w:cantSplit/>
          <w:jc w:val="center"/>
        </w:trPr>
        <w:tc>
          <w:tcPr>
            <w:tcW w:w="514" w:type="pct"/>
          </w:tcPr>
          <w:p w14:paraId="1FD331E5" w14:textId="4BBE406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42DDD83" w14:textId="5F54104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E978A5B" w14:textId="3702A0C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6A3C5DC" w14:textId="7ADE083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3EA6C0E" w14:textId="32ED383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340147A" w14:textId="5192458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C5E596B" w14:textId="738365E6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A995A8C" w14:textId="1AAC1CE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10E1AC2" w14:textId="77777777" w:rsidTr="00F325CF">
        <w:trPr>
          <w:cantSplit/>
          <w:jc w:val="center"/>
        </w:trPr>
        <w:tc>
          <w:tcPr>
            <w:tcW w:w="514" w:type="pct"/>
          </w:tcPr>
          <w:p w14:paraId="4277136E" w14:textId="7C522A2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D31318F" w14:textId="1407ED7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347298C" w14:textId="0F2DAB0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C11973C" w14:textId="6605DE6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9E39531" w14:textId="0A316F6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ADF3BB6" w14:textId="258CA54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10296D4" w14:textId="1FAD783A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B60F119" w14:textId="57DEAB4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764542D" w14:textId="77777777" w:rsidTr="00F325CF">
        <w:trPr>
          <w:cantSplit/>
          <w:jc w:val="center"/>
        </w:trPr>
        <w:tc>
          <w:tcPr>
            <w:tcW w:w="514" w:type="pct"/>
          </w:tcPr>
          <w:p w14:paraId="59D9C6A1" w14:textId="67643E5C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2A5F239" w14:textId="16E7FF7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34A1F1F" w14:textId="5D402B5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D989465" w14:textId="01CB311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181C001" w14:textId="6B266D8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9AFEAFD" w14:textId="3C44ED2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CD6B2DF" w14:textId="3B49B2A0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398C904" w14:textId="145DB450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5C7EB46" w14:textId="77777777" w:rsidTr="00F325CF">
        <w:trPr>
          <w:cantSplit/>
          <w:jc w:val="center"/>
        </w:trPr>
        <w:tc>
          <w:tcPr>
            <w:tcW w:w="514" w:type="pct"/>
          </w:tcPr>
          <w:p w14:paraId="4FEBC9BE" w14:textId="05DEBF1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35*.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3A74F8C" w14:textId="105CCD77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4A3794F" w14:textId="534317B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E71C887" w14:textId="4FF2686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E26D469" w14:textId="219C20D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2AF933D" w14:textId="7DA4C7B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4B075DC" w14:textId="358FDCF4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0A64592" w14:textId="69DB1BA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980FC60" w14:textId="77777777" w:rsidTr="00F325CF">
        <w:trPr>
          <w:cantSplit/>
          <w:jc w:val="center"/>
        </w:trPr>
        <w:tc>
          <w:tcPr>
            <w:tcW w:w="514" w:type="pct"/>
          </w:tcPr>
          <w:p w14:paraId="07840FAF" w14:textId="3A56EBF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05A5D20" w14:textId="17297969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5B38970" w14:textId="2D235DB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3AC6E6B" w14:textId="40CF855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914EBD1" w14:textId="743AE2C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2A78ECF" w14:textId="121A980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11E8BE4" w14:textId="21480790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BE98ADD" w14:textId="15C0D786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9BA3385" w14:textId="77777777" w:rsidTr="00F325CF">
        <w:trPr>
          <w:cantSplit/>
          <w:jc w:val="center"/>
        </w:trPr>
        <w:tc>
          <w:tcPr>
            <w:tcW w:w="514" w:type="pct"/>
          </w:tcPr>
          <w:p w14:paraId="79860200" w14:textId="3B8E072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507C24C" w14:textId="4DC9291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5B5A0AC" w14:textId="3939C93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3E1AFC4" w14:textId="78E8505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420BE67" w14:textId="035EF6E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ЗИС.37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7356B36" w14:textId="6D32683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ЗИС.37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75E9869" w14:textId="41D4C239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309CAE9" w14:textId="2218DAD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4C2B1E4" w14:textId="77777777" w:rsidTr="00F325CF">
        <w:trPr>
          <w:cantSplit/>
          <w:jc w:val="center"/>
        </w:trPr>
        <w:tc>
          <w:tcPr>
            <w:tcW w:w="514" w:type="pct"/>
          </w:tcPr>
          <w:p w14:paraId="2155CE6E" w14:textId="0F4F7DB3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38*.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3DD188A" w14:textId="3F14D684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4036A63" w14:textId="1D76644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1214FC02" w14:textId="61F238A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4A149A5D" w14:textId="247473B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ЗИС.38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372C01F" w14:textId="22877EB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ЗИС.38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441330A" w14:textId="4315AA91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44FCEF0" w14:textId="2E90358F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F17A2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C50C12E" w14:textId="77777777" w:rsidTr="00F325CF">
        <w:trPr>
          <w:cantSplit/>
          <w:jc w:val="center"/>
        </w:trPr>
        <w:tc>
          <w:tcPr>
            <w:tcW w:w="514" w:type="pct"/>
          </w:tcPr>
          <w:p w14:paraId="51B154EE" w14:textId="360355C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ЗИС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39*.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B13FE1D" w14:textId="791E799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908553B" w14:textId="212C809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FBAA932" w14:textId="434DBA6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6F9F187" w14:textId="17F4FF4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ЗИС.39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DB3A661" w14:textId="2CF2E67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ЗИС.39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002A503" w14:textId="7D7F631A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08152C2" w14:textId="6D63856A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F17A2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FD7C63A" w14:textId="77777777" w:rsidTr="00F325CF">
        <w:trPr>
          <w:cantSplit/>
          <w:jc w:val="center"/>
        </w:trPr>
        <w:tc>
          <w:tcPr>
            <w:tcW w:w="514" w:type="pct"/>
          </w:tcPr>
          <w:p w14:paraId="5BB2007E" w14:textId="2D68087D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6C9CC05" w14:textId="4ACFA30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6A4CB63" w14:textId="1AAF594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B1B5A33" w14:textId="5400E90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3602A12" w14:textId="41F8DBD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B3AE2AF" w14:textId="0317356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D172E04" w14:textId="2C679565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D4D0C25" w14:textId="1E0224E0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048C955" w14:textId="77777777" w:rsidTr="00F325CF">
        <w:trPr>
          <w:cantSplit/>
          <w:jc w:val="center"/>
        </w:trPr>
        <w:tc>
          <w:tcPr>
            <w:tcW w:w="514" w:type="pct"/>
          </w:tcPr>
          <w:p w14:paraId="058524A8" w14:textId="00902DD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FDC01C5" w14:textId="3912583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63CBA03" w14:textId="0FD02F6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ИНЦ.1</w:t>
            </w:r>
          </w:p>
        </w:tc>
        <w:tc>
          <w:tcPr>
            <w:tcW w:w="619" w:type="pct"/>
          </w:tcPr>
          <w:p w14:paraId="32B8B798" w14:textId="40B70C9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3680607" w14:textId="496B8B1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ИНЦ.1</w:t>
            </w:r>
          </w:p>
        </w:tc>
        <w:tc>
          <w:tcPr>
            <w:tcW w:w="555" w:type="pct"/>
          </w:tcPr>
          <w:p w14:paraId="78BC2324" w14:textId="3DC504E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ИНЦ.1</w:t>
            </w:r>
          </w:p>
        </w:tc>
        <w:tc>
          <w:tcPr>
            <w:tcW w:w="674" w:type="pct"/>
          </w:tcPr>
          <w:p w14:paraId="649D0BCB" w14:textId="4A5A9159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7DA645A" w14:textId="534D7878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9418FA7" w14:textId="77777777" w:rsidTr="00F325CF">
        <w:trPr>
          <w:cantSplit/>
          <w:jc w:val="center"/>
        </w:trPr>
        <w:tc>
          <w:tcPr>
            <w:tcW w:w="514" w:type="pct"/>
          </w:tcPr>
          <w:p w14:paraId="1AF3AC6E" w14:textId="0F166BFB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12AC5E4" w14:textId="020F80D6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0F66BB5" w14:textId="27CE3AE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ИНЦ.2</w:t>
            </w:r>
          </w:p>
        </w:tc>
        <w:tc>
          <w:tcPr>
            <w:tcW w:w="619" w:type="pct"/>
          </w:tcPr>
          <w:p w14:paraId="788EDB36" w14:textId="2DB5AFD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B7CAC5E" w14:textId="2E28733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ИНЦ.2</w:t>
            </w:r>
          </w:p>
        </w:tc>
        <w:tc>
          <w:tcPr>
            <w:tcW w:w="555" w:type="pct"/>
          </w:tcPr>
          <w:p w14:paraId="18ED4E78" w14:textId="60D9258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ИНЦ.2</w:t>
            </w:r>
          </w:p>
        </w:tc>
        <w:tc>
          <w:tcPr>
            <w:tcW w:w="674" w:type="pct"/>
          </w:tcPr>
          <w:p w14:paraId="62E80D89" w14:textId="058275E2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B5C2698" w14:textId="5E137E4A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74864C6" w14:textId="77777777" w:rsidTr="00F325CF">
        <w:trPr>
          <w:cantSplit/>
          <w:jc w:val="center"/>
        </w:trPr>
        <w:tc>
          <w:tcPr>
            <w:tcW w:w="514" w:type="pct"/>
          </w:tcPr>
          <w:p w14:paraId="69203AC4" w14:textId="6C16EC37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47B5935" w14:textId="50E256C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B19FE39" w14:textId="1627A36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ИНЦ.3</w:t>
            </w:r>
          </w:p>
        </w:tc>
        <w:tc>
          <w:tcPr>
            <w:tcW w:w="619" w:type="pct"/>
          </w:tcPr>
          <w:p w14:paraId="0F3AC4D9" w14:textId="09B4661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C9E8123" w14:textId="68BE02C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ИНЦ.3</w:t>
            </w:r>
          </w:p>
        </w:tc>
        <w:tc>
          <w:tcPr>
            <w:tcW w:w="555" w:type="pct"/>
          </w:tcPr>
          <w:p w14:paraId="47CD006B" w14:textId="5C7D9ED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ИНЦ.3</w:t>
            </w:r>
          </w:p>
        </w:tc>
        <w:tc>
          <w:tcPr>
            <w:tcW w:w="674" w:type="pct"/>
          </w:tcPr>
          <w:p w14:paraId="1E95E782" w14:textId="5A43F61F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7DF2982" w14:textId="2CE0CFE6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F38FCA7" w14:textId="77777777" w:rsidTr="00F325CF">
        <w:trPr>
          <w:cantSplit/>
          <w:jc w:val="center"/>
        </w:trPr>
        <w:tc>
          <w:tcPr>
            <w:tcW w:w="514" w:type="pct"/>
          </w:tcPr>
          <w:p w14:paraId="2C1F6696" w14:textId="40109B4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BAF5E5C" w14:textId="076FBDF8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1C3CF68" w14:textId="64D7817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ИНЦ.4</w:t>
            </w:r>
          </w:p>
        </w:tc>
        <w:tc>
          <w:tcPr>
            <w:tcW w:w="619" w:type="pct"/>
          </w:tcPr>
          <w:p w14:paraId="6FF89668" w14:textId="3A8EE98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EAEF484" w14:textId="17A0DEF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ИНЦ.4</w:t>
            </w:r>
          </w:p>
        </w:tc>
        <w:tc>
          <w:tcPr>
            <w:tcW w:w="555" w:type="pct"/>
          </w:tcPr>
          <w:p w14:paraId="08E7329D" w14:textId="11959EA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ИНЦ.4</w:t>
            </w:r>
          </w:p>
        </w:tc>
        <w:tc>
          <w:tcPr>
            <w:tcW w:w="674" w:type="pct"/>
          </w:tcPr>
          <w:p w14:paraId="288D6F87" w14:textId="33F4B4CD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4FC5440" w14:textId="47947D6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4DBA2E4" w14:textId="77777777" w:rsidTr="00F325CF">
        <w:trPr>
          <w:cantSplit/>
          <w:jc w:val="center"/>
        </w:trPr>
        <w:tc>
          <w:tcPr>
            <w:tcW w:w="514" w:type="pct"/>
          </w:tcPr>
          <w:p w14:paraId="212FADF5" w14:textId="5D9AA42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D316533" w14:textId="3D23BDB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B041D29" w14:textId="1F330DE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ИНЦ.5</w:t>
            </w:r>
          </w:p>
        </w:tc>
        <w:tc>
          <w:tcPr>
            <w:tcW w:w="619" w:type="pct"/>
          </w:tcPr>
          <w:p w14:paraId="57DF7A3F" w14:textId="04A9DF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361A040" w14:textId="03FB260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ИНЦ.5</w:t>
            </w:r>
          </w:p>
        </w:tc>
        <w:tc>
          <w:tcPr>
            <w:tcW w:w="555" w:type="pct"/>
          </w:tcPr>
          <w:p w14:paraId="434D772A" w14:textId="54EF4FC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ИНЦ.5</w:t>
            </w:r>
          </w:p>
        </w:tc>
        <w:tc>
          <w:tcPr>
            <w:tcW w:w="674" w:type="pct"/>
          </w:tcPr>
          <w:p w14:paraId="0DE15DC7" w14:textId="7BD4990C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9D754C4" w14:textId="269C946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237F6AF" w14:textId="77777777" w:rsidTr="00F325CF">
        <w:trPr>
          <w:cantSplit/>
          <w:jc w:val="center"/>
        </w:trPr>
        <w:tc>
          <w:tcPr>
            <w:tcW w:w="514" w:type="pct"/>
          </w:tcPr>
          <w:p w14:paraId="61CF9681" w14:textId="67BA3084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ИНЦ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3CDBDA2" w14:textId="0D7DE362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6F0E9D6" w14:textId="3188D2F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ИНЦ.6</w:t>
            </w:r>
          </w:p>
        </w:tc>
        <w:tc>
          <w:tcPr>
            <w:tcW w:w="619" w:type="pct"/>
          </w:tcPr>
          <w:p w14:paraId="5347857E" w14:textId="6911EF3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9D908F0" w14:textId="70133EF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ИНЦ.6</w:t>
            </w:r>
          </w:p>
        </w:tc>
        <w:tc>
          <w:tcPr>
            <w:tcW w:w="555" w:type="pct"/>
          </w:tcPr>
          <w:p w14:paraId="1638DB0C" w14:textId="2D635AB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ИНЦ.6</w:t>
            </w:r>
          </w:p>
        </w:tc>
        <w:tc>
          <w:tcPr>
            <w:tcW w:w="674" w:type="pct"/>
          </w:tcPr>
          <w:p w14:paraId="1E381894" w14:textId="579C790C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6C1C5E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913A899" w14:textId="5FF5995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B62400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E29A481" w14:textId="77777777" w:rsidTr="00F325CF">
        <w:trPr>
          <w:cantSplit/>
          <w:jc w:val="center"/>
        </w:trPr>
        <w:tc>
          <w:tcPr>
            <w:tcW w:w="514" w:type="pct"/>
          </w:tcPr>
          <w:p w14:paraId="4F11E75C" w14:textId="4C8834D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УКФ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CE59B38" w14:textId="37666E9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F80BBA4" w14:textId="6FAC492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8AB45A3" w14:textId="3F802C6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D9B6DDC" w14:textId="3334120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ED25D21" w14:textId="6FA39F1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74B640D" w14:textId="731BBA7A" w:rsidR="002852E7" w:rsidRPr="006C1C5E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1328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624A0EE0" w14:textId="6C0896B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F6E968D" w14:textId="77777777" w:rsidTr="00F325CF">
        <w:trPr>
          <w:cantSplit/>
          <w:jc w:val="center"/>
        </w:trPr>
        <w:tc>
          <w:tcPr>
            <w:tcW w:w="514" w:type="pct"/>
          </w:tcPr>
          <w:p w14:paraId="40C9C0F8" w14:textId="05667B14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УКФ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6FCBD91" w14:textId="296A03F8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901247C" w14:textId="6326F75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УКФ.1</w:t>
            </w:r>
          </w:p>
        </w:tc>
        <w:tc>
          <w:tcPr>
            <w:tcW w:w="619" w:type="pct"/>
          </w:tcPr>
          <w:p w14:paraId="3BE1ADD2" w14:textId="68EBB1E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BD62608" w14:textId="3515AB7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УКФ.1</w:t>
            </w:r>
          </w:p>
        </w:tc>
        <w:tc>
          <w:tcPr>
            <w:tcW w:w="555" w:type="pct"/>
          </w:tcPr>
          <w:p w14:paraId="417DEB74" w14:textId="1B5FA9F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УКФ.1</w:t>
            </w:r>
          </w:p>
        </w:tc>
        <w:tc>
          <w:tcPr>
            <w:tcW w:w="674" w:type="pct"/>
          </w:tcPr>
          <w:p w14:paraId="16BEA639" w14:textId="4007D88C" w:rsidR="002852E7" w:rsidRPr="0041328D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1328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AFB8D75" w14:textId="208ACAD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520F894" w14:textId="77777777" w:rsidTr="00F325CF">
        <w:trPr>
          <w:cantSplit/>
          <w:jc w:val="center"/>
        </w:trPr>
        <w:tc>
          <w:tcPr>
            <w:tcW w:w="514" w:type="pct"/>
          </w:tcPr>
          <w:p w14:paraId="718C5142" w14:textId="41813FA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УКФ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F163708" w14:textId="2A678E18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249F0AC" w14:textId="61C2F21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УКФ.2</w:t>
            </w:r>
          </w:p>
        </w:tc>
        <w:tc>
          <w:tcPr>
            <w:tcW w:w="619" w:type="pct"/>
          </w:tcPr>
          <w:p w14:paraId="69A2A3E4" w14:textId="0ECDCE6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F763E85" w14:textId="0874C0F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УКФ.2</w:t>
            </w:r>
          </w:p>
        </w:tc>
        <w:tc>
          <w:tcPr>
            <w:tcW w:w="555" w:type="pct"/>
          </w:tcPr>
          <w:p w14:paraId="164932E2" w14:textId="021B219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УКФ.2</w:t>
            </w:r>
          </w:p>
        </w:tc>
        <w:tc>
          <w:tcPr>
            <w:tcW w:w="674" w:type="pct"/>
          </w:tcPr>
          <w:p w14:paraId="1131D548" w14:textId="65E371BE" w:rsidR="002852E7" w:rsidRPr="0041328D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1328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FCFE214" w14:textId="0794645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1C9A790" w14:textId="77777777" w:rsidTr="00F325CF">
        <w:trPr>
          <w:cantSplit/>
          <w:jc w:val="center"/>
        </w:trPr>
        <w:tc>
          <w:tcPr>
            <w:tcW w:w="514" w:type="pct"/>
          </w:tcPr>
          <w:p w14:paraId="775CC826" w14:textId="6F942193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УКФ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D7746AD" w14:textId="55454AC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23DF31D7" w14:textId="5E53348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УКФ.3</w:t>
            </w:r>
          </w:p>
        </w:tc>
        <w:tc>
          <w:tcPr>
            <w:tcW w:w="619" w:type="pct"/>
          </w:tcPr>
          <w:p w14:paraId="4487DA86" w14:textId="3913C0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AD72338" w14:textId="45D7EEB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УКФ.3</w:t>
            </w:r>
          </w:p>
        </w:tc>
        <w:tc>
          <w:tcPr>
            <w:tcW w:w="555" w:type="pct"/>
          </w:tcPr>
          <w:p w14:paraId="1A6EDB56" w14:textId="07EE649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УКФ.3</w:t>
            </w:r>
          </w:p>
        </w:tc>
        <w:tc>
          <w:tcPr>
            <w:tcW w:w="674" w:type="pct"/>
          </w:tcPr>
          <w:p w14:paraId="29E12A5D" w14:textId="5F9684FE" w:rsidR="002852E7" w:rsidRPr="0041328D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1328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E230D7F" w14:textId="62DAF77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294E561C" w14:textId="77777777" w:rsidTr="00F325CF">
        <w:trPr>
          <w:cantSplit/>
          <w:jc w:val="center"/>
        </w:trPr>
        <w:tc>
          <w:tcPr>
            <w:tcW w:w="514" w:type="pct"/>
          </w:tcPr>
          <w:p w14:paraId="22164244" w14:textId="1EE2C15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УКФ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AF8EFC9" w14:textId="64CCD4DB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B13DDFE" w14:textId="210ECA2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УКФ.4</w:t>
            </w:r>
          </w:p>
        </w:tc>
        <w:tc>
          <w:tcPr>
            <w:tcW w:w="619" w:type="pct"/>
          </w:tcPr>
          <w:p w14:paraId="5438294C" w14:textId="4F6DDF8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9952227" w14:textId="45263CE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УКФ.4</w:t>
            </w:r>
          </w:p>
        </w:tc>
        <w:tc>
          <w:tcPr>
            <w:tcW w:w="555" w:type="pct"/>
          </w:tcPr>
          <w:p w14:paraId="394BE7F8" w14:textId="66FC30FA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УКФ.4</w:t>
            </w:r>
          </w:p>
        </w:tc>
        <w:tc>
          <w:tcPr>
            <w:tcW w:w="674" w:type="pct"/>
          </w:tcPr>
          <w:p w14:paraId="300ED89B" w14:textId="73EFE1B3" w:rsidR="002852E7" w:rsidRPr="0041328D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1328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4987F09" w14:textId="055536A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8C03F1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3228BFE" w14:textId="77777777" w:rsidTr="00F325CF">
        <w:trPr>
          <w:cantSplit/>
          <w:jc w:val="center"/>
        </w:trPr>
        <w:tc>
          <w:tcPr>
            <w:tcW w:w="514" w:type="pct"/>
          </w:tcPr>
          <w:p w14:paraId="1C49A9C7" w14:textId="1773F09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102F4A9" w14:textId="3FF760AF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970C82A" w14:textId="1044E68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6BBEC1D" w14:textId="3E4C916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25E144A" w14:textId="1A73C7E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E3D2930" w14:textId="66C8E9C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B61C2CB" w14:textId="44BDFAC5" w:rsidR="002852E7" w:rsidRPr="0041328D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41328D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07AD3F7" w14:textId="311D652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7EEADD6" w14:textId="77777777" w:rsidTr="00F325CF">
        <w:trPr>
          <w:cantSplit/>
          <w:jc w:val="center"/>
        </w:trPr>
        <w:tc>
          <w:tcPr>
            <w:tcW w:w="514" w:type="pct"/>
          </w:tcPr>
          <w:p w14:paraId="3527D6C1" w14:textId="6EF32A3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4668034" w14:textId="7B8EB61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B513FC7" w14:textId="2CED10D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7089CEA" w14:textId="1DABB24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078C54E" w14:textId="5EE3A4D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4360465" w14:textId="5E378B6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7538656" w14:textId="13EC745F" w:rsidR="002852E7" w:rsidRPr="0041328D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A555D72" w14:textId="4FBE588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AF621B7" w14:textId="77777777" w:rsidTr="00F325CF">
        <w:trPr>
          <w:cantSplit/>
          <w:jc w:val="center"/>
        </w:trPr>
        <w:tc>
          <w:tcPr>
            <w:tcW w:w="514" w:type="pct"/>
          </w:tcPr>
          <w:p w14:paraId="1AD37D62" w14:textId="7150359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E7DCC9A" w14:textId="6DFBB4A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7B1F0C07" w14:textId="6C4F2A6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11D71CF" w14:textId="3419F43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1A4096A" w14:textId="62BA397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D09DAAF" w14:textId="1D3A99F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E1747BC" w14:textId="6C325500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3E27E12C" w14:textId="5456A78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E866B8B" w14:textId="77777777" w:rsidTr="00F325CF">
        <w:trPr>
          <w:cantSplit/>
          <w:jc w:val="center"/>
        </w:trPr>
        <w:tc>
          <w:tcPr>
            <w:tcW w:w="514" w:type="pct"/>
          </w:tcPr>
          <w:p w14:paraId="74FE248B" w14:textId="7338F1B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4CCDF7B" w14:textId="66ABFD9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2A65C9B" w14:textId="6F2CE17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33B87DD" w14:textId="27D3BC3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DD81628" w14:textId="00E7BC2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5D6D372" w14:textId="5529226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D7AB13B" w14:textId="26193F75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6EDDEBA" w14:textId="1B64DAC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0B35B4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CB6EDF4" w14:textId="77777777" w:rsidTr="00F325CF">
        <w:trPr>
          <w:cantSplit/>
          <w:jc w:val="center"/>
        </w:trPr>
        <w:tc>
          <w:tcPr>
            <w:tcW w:w="514" w:type="pct"/>
          </w:tcPr>
          <w:p w14:paraId="59A33C1B" w14:textId="11291901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645CF5B" w14:textId="12026269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F30BBAA" w14:textId="00860E7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2B9C27ED" w14:textId="31E6C20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0B4674C" w14:textId="7CAE609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3EB8AED" w14:textId="48BD0C6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ОПО.4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E3D8867" w14:textId="17910DC1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9A6BD3F" w14:textId="057619FB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DD039C7" w14:textId="77777777" w:rsidTr="00F325CF">
        <w:trPr>
          <w:cantSplit/>
          <w:jc w:val="center"/>
        </w:trPr>
        <w:tc>
          <w:tcPr>
            <w:tcW w:w="514" w:type="pct"/>
          </w:tcPr>
          <w:p w14:paraId="3E6CB270" w14:textId="6A29C672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ПЛН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B0636CC" w14:textId="4CB138C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68710E38" w14:textId="45DCDF4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43B5994" w14:textId="456F43B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3E85770" w14:textId="5886C7C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ПЛН.0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36F20E8" w14:textId="45AA415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ПЛН.0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594E271E" w14:textId="2F9A1EC5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63F84A3" w14:textId="45E329A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06BA3B3" w14:textId="77777777" w:rsidTr="00F325CF">
        <w:trPr>
          <w:cantSplit/>
          <w:jc w:val="center"/>
        </w:trPr>
        <w:tc>
          <w:tcPr>
            <w:tcW w:w="514" w:type="pct"/>
          </w:tcPr>
          <w:p w14:paraId="37812EFA" w14:textId="7AF9C3D1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ПЛН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1F3FD24" w14:textId="2A2F515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843437E" w14:textId="744F497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7810488" w14:textId="20C17D0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B977B04" w14:textId="39E6042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ПЛН.1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7D574FB2" w14:textId="483A361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ПЛН.1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9995AA0" w14:textId="7C3AF097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B366273" w14:textId="36C27EF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05C76520" w14:textId="77777777" w:rsidTr="00F325CF">
        <w:trPr>
          <w:cantSplit/>
          <w:jc w:val="center"/>
        </w:trPr>
        <w:tc>
          <w:tcPr>
            <w:tcW w:w="514" w:type="pct"/>
          </w:tcPr>
          <w:p w14:paraId="2236F6DF" w14:textId="68BCEAEF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ПЛН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1A995AA" w14:textId="20E9E3B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1DF6DA1" w14:textId="47D1197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37D8F49" w14:textId="3BCA3F4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2EE962D" w14:textId="58EB1D6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ПЛН.2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603E7BC" w14:textId="4ED2D2C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ПЛН.2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EDDD14C" w14:textId="08EBF8A7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EB30B5B" w14:textId="5E8D3DD1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D16798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53433E1" w14:textId="77777777" w:rsidTr="00F325CF">
        <w:trPr>
          <w:cantSplit/>
          <w:jc w:val="center"/>
        </w:trPr>
        <w:tc>
          <w:tcPr>
            <w:tcW w:w="514" w:type="pct"/>
          </w:tcPr>
          <w:p w14:paraId="1D5196F7" w14:textId="1D1BA497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5E195101" w14:textId="1E231AE0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C4573F3" w14:textId="43CAC70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F7DE9EC" w14:textId="55427EE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C83E8DC" w14:textId="730C686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6B892FDD" w14:textId="3E0EC9A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8FE1984" w14:textId="585B0460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725838B" w14:textId="6B89595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BE38196" w14:textId="77777777" w:rsidTr="00F325CF">
        <w:trPr>
          <w:cantSplit/>
          <w:jc w:val="center"/>
        </w:trPr>
        <w:tc>
          <w:tcPr>
            <w:tcW w:w="514" w:type="pct"/>
          </w:tcPr>
          <w:p w14:paraId="5EDF12E9" w14:textId="496D6D2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EE561F7" w14:textId="7E3EF2D3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0EC1B18" w14:textId="4FF6957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6CD843CE" w14:textId="41CFF59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FAE18BE" w14:textId="620D0D5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4F801E0" w14:textId="29C50BD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96CA17B" w14:textId="0763CCB0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77B9A84" w14:textId="0F350CF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4DF1A00" w14:textId="77777777" w:rsidTr="00F325CF">
        <w:trPr>
          <w:cantSplit/>
          <w:jc w:val="center"/>
        </w:trPr>
        <w:tc>
          <w:tcPr>
            <w:tcW w:w="514" w:type="pct"/>
          </w:tcPr>
          <w:p w14:paraId="3329E8B9" w14:textId="26C430B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9D1D786" w14:textId="3CCEDF3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246131C" w14:textId="67552F7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557F46F" w14:textId="4A0AF22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A49294E" w14:textId="20F96B3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3C26D27" w14:textId="1B91C4D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4E24684" w14:textId="42383821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7B7E528" w14:textId="01400A2D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4FA1565E" w14:textId="77777777" w:rsidTr="00F325CF">
        <w:trPr>
          <w:cantSplit/>
          <w:jc w:val="center"/>
        </w:trPr>
        <w:tc>
          <w:tcPr>
            <w:tcW w:w="514" w:type="pct"/>
          </w:tcPr>
          <w:p w14:paraId="50FF0388" w14:textId="45FE3E80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6237644D" w14:textId="3DC00A2E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020FCD65" w14:textId="0B535DD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34752FD" w14:textId="1844578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2478FB3" w14:textId="10DF908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1E60A411" w14:textId="6BB7FF0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7C82D213" w14:textId="0CC09388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1C2220E" w14:textId="10D2FFAC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ED1D9E9" w14:textId="77777777" w:rsidTr="00F325CF">
        <w:trPr>
          <w:cantSplit/>
          <w:jc w:val="center"/>
        </w:trPr>
        <w:tc>
          <w:tcPr>
            <w:tcW w:w="514" w:type="pct"/>
          </w:tcPr>
          <w:p w14:paraId="05FE97FD" w14:textId="49828D9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13196C53" w14:textId="154E4C7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15D7475" w14:textId="77D8AA8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9499136" w14:textId="4E12DE73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66547CE3" w14:textId="44ECC0B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5247FA1D" w14:textId="49A9E54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ДНС.4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E5308B9" w14:textId="15CDA27F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282610C" w14:textId="09A71A1E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E4D1243" w14:textId="77777777" w:rsidTr="00F325CF">
        <w:trPr>
          <w:cantSplit/>
          <w:jc w:val="center"/>
        </w:trPr>
        <w:tc>
          <w:tcPr>
            <w:tcW w:w="514" w:type="pct"/>
          </w:tcPr>
          <w:p w14:paraId="5F67EA92" w14:textId="1ECCA575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09EDE99" w14:textId="138E947A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9CE5B36" w14:textId="5FE2CAE2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5C8E1955" w14:textId="1A8E33A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526EAF3D" w14:textId="5C5FF7D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7B459D6F" w14:textId="68B4B89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ДНС.5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38B5A934" w14:textId="781A7ADA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C290FBA" w14:textId="6AA1AB7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5B31DA15" w14:textId="77777777" w:rsidTr="00F325CF">
        <w:trPr>
          <w:cantSplit/>
          <w:jc w:val="center"/>
        </w:trPr>
        <w:tc>
          <w:tcPr>
            <w:tcW w:w="514" w:type="pct"/>
          </w:tcPr>
          <w:p w14:paraId="538BDE41" w14:textId="26799D7A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ДНС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7DA52BC" w14:textId="5EFE0D55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DA4B815" w14:textId="5352592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4336E9E7" w14:textId="1933473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CB80874" w14:textId="5F401A9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B291333" w14:textId="394803B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ДНС.6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61D242D3" w14:textId="1AC46C6A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5A5A7470" w14:textId="573B6C5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653FE3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6F91DE4" w14:textId="77777777" w:rsidTr="00F325CF">
        <w:trPr>
          <w:cantSplit/>
          <w:jc w:val="center"/>
        </w:trPr>
        <w:tc>
          <w:tcPr>
            <w:tcW w:w="514" w:type="pct"/>
          </w:tcPr>
          <w:p w14:paraId="4679EE0E" w14:textId="50BD22DE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4EAE6241" w14:textId="717F7511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2FC4948" w14:textId="41BAF98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39417AF" w14:textId="3D035655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135D8E30" w14:textId="4413CDC0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724736D" w14:textId="46C9148B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ИПО.0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1C6CC19D" w14:textId="2B25F183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134C738A" w14:textId="1DB792F5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7356D396" w14:textId="77777777" w:rsidTr="00F325CF">
        <w:trPr>
          <w:cantSplit/>
          <w:jc w:val="center"/>
        </w:trPr>
        <w:tc>
          <w:tcPr>
            <w:tcW w:w="514" w:type="pct"/>
          </w:tcPr>
          <w:p w14:paraId="5C5009B6" w14:textId="1E9224E4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0591821B" w14:textId="5252CD3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3A390A5E" w14:textId="4D9881B7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394F99B5" w14:textId="6EB51A2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3DC87B43" w14:textId="34BA223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4F2D9042" w14:textId="63C05B98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ИПО.1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2204026E" w14:textId="6586C376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0EDDF042" w14:textId="268D7C9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6FB64240" w14:textId="77777777" w:rsidTr="00F325CF">
        <w:trPr>
          <w:cantSplit/>
          <w:jc w:val="center"/>
        </w:trPr>
        <w:tc>
          <w:tcPr>
            <w:tcW w:w="514" w:type="pct"/>
          </w:tcPr>
          <w:p w14:paraId="73B2F300" w14:textId="264899F6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33213479" w14:textId="4DFE72FE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1BE6C7F9" w14:textId="358E5C2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F924FE7" w14:textId="3171405F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2B1056D1" w14:textId="60BF42F1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2CDF5A2E" w14:textId="24780DD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ИПО.2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0F9370C7" w14:textId="2CB8A9DC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265A4282" w14:textId="1CF0D664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131084E7" w14:textId="77777777" w:rsidTr="00F325CF">
        <w:trPr>
          <w:cantSplit/>
          <w:jc w:val="center"/>
        </w:trPr>
        <w:tc>
          <w:tcPr>
            <w:tcW w:w="514" w:type="pct"/>
          </w:tcPr>
          <w:p w14:paraId="2B92370F" w14:textId="17EE26E8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23570142" w14:textId="26E9236D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5BD80D67" w14:textId="5900CE9C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0A870CC0" w14:textId="0F03117D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7A00DD8A" w14:textId="03C2A196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55" w:type="pct"/>
          </w:tcPr>
          <w:p w14:paraId="0E3FF564" w14:textId="5CBD9B4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A85AD8">
              <w:rPr>
                <w:sz w:val="20"/>
                <w:szCs w:val="20"/>
              </w:rPr>
              <w:t>ИПО.3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74" w:type="pct"/>
          </w:tcPr>
          <w:p w14:paraId="46B5B35A" w14:textId="70FBF8CB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43AE5C1C" w14:textId="5E5D7CA3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  <w:tr w:rsidR="002852E7" w:rsidRPr="004D385C" w14:paraId="32DE3920" w14:textId="77777777" w:rsidTr="00F325CF">
        <w:trPr>
          <w:cantSplit/>
          <w:jc w:val="center"/>
        </w:trPr>
        <w:tc>
          <w:tcPr>
            <w:tcW w:w="514" w:type="pct"/>
          </w:tcPr>
          <w:p w14:paraId="3A0C2846" w14:textId="46E41989" w:rsidR="002852E7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ИПО</w:t>
            </w:r>
            <w:r w:rsidRPr="0011287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4*.</w:t>
            </w:r>
            <w:r w:rsidRPr="0011287B">
              <w:rPr>
                <w:sz w:val="20"/>
                <w:szCs w:val="20"/>
              </w:rPr>
              <w:t xml:space="preserve"> ПИБ.</w:t>
            </w:r>
            <w:r>
              <w:rPr>
                <w:sz w:val="20"/>
                <w:szCs w:val="20"/>
                <w:lang w:val="en-US"/>
              </w:rPr>
              <w:t xml:space="preserve"> Astra.</w:t>
            </w:r>
          </w:p>
        </w:tc>
        <w:tc>
          <w:tcPr>
            <w:tcW w:w="516" w:type="pct"/>
          </w:tcPr>
          <w:p w14:paraId="7F71CDE2" w14:textId="15BAE2BC" w:rsidR="002852E7" w:rsidRPr="00A85AD8" w:rsidRDefault="002852E7" w:rsidP="002852E7">
            <w:pPr>
              <w:spacing w:before="120"/>
              <w:jc w:val="center"/>
              <w:rPr>
                <w:sz w:val="20"/>
                <w:szCs w:val="20"/>
              </w:rPr>
            </w:pPr>
            <w:r w:rsidRPr="003D7608">
              <w:rPr>
                <w:sz w:val="20"/>
                <w:szCs w:val="20"/>
              </w:rPr>
              <w:t>-</w:t>
            </w:r>
          </w:p>
        </w:tc>
        <w:tc>
          <w:tcPr>
            <w:tcW w:w="554" w:type="pct"/>
          </w:tcPr>
          <w:p w14:paraId="4BF449BE" w14:textId="3D98FF9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3D7608">
              <w:rPr>
                <w:sz w:val="20"/>
                <w:szCs w:val="20"/>
              </w:rPr>
              <w:t>-</w:t>
            </w:r>
          </w:p>
        </w:tc>
        <w:tc>
          <w:tcPr>
            <w:tcW w:w="619" w:type="pct"/>
          </w:tcPr>
          <w:p w14:paraId="75BDD490" w14:textId="31932884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3D7608">
              <w:rPr>
                <w:sz w:val="20"/>
                <w:szCs w:val="20"/>
              </w:rPr>
              <w:t>-</w:t>
            </w:r>
          </w:p>
        </w:tc>
        <w:tc>
          <w:tcPr>
            <w:tcW w:w="571" w:type="pct"/>
          </w:tcPr>
          <w:p w14:paraId="0E9090A7" w14:textId="75861ACE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ИПО.4*</w:t>
            </w:r>
          </w:p>
        </w:tc>
        <w:tc>
          <w:tcPr>
            <w:tcW w:w="555" w:type="pct"/>
          </w:tcPr>
          <w:p w14:paraId="5B09FF5A" w14:textId="34BF3C49" w:rsidR="002852E7" w:rsidRPr="00A85AD8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ИПО.4*</w:t>
            </w:r>
          </w:p>
        </w:tc>
        <w:tc>
          <w:tcPr>
            <w:tcW w:w="674" w:type="pct"/>
          </w:tcPr>
          <w:p w14:paraId="299611BD" w14:textId="27788248" w:rsidR="002852E7" w:rsidRPr="00E50559" w:rsidRDefault="002852E7" w:rsidP="002852E7">
            <w:pPr>
              <w:spacing w:before="120" w:after="60"/>
              <w:jc w:val="center"/>
              <w:rPr>
                <w:sz w:val="20"/>
                <w:szCs w:val="20"/>
              </w:rPr>
            </w:pPr>
            <w:r w:rsidRPr="00E50559">
              <w:rPr>
                <w:sz w:val="20"/>
                <w:szCs w:val="20"/>
              </w:rPr>
              <w:t>-</w:t>
            </w:r>
          </w:p>
        </w:tc>
        <w:tc>
          <w:tcPr>
            <w:tcW w:w="997" w:type="pct"/>
          </w:tcPr>
          <w:p w14:paraId="7D3344AA" w14:textId="43836FE7" w:rsidR="002852E7" w:rsidRPr="00AE0FAE" w:rsidRDefault="002852E7" w:rsidP="002852E7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  <w:r w:rsidRPr="00AE0FAE">
              <w:rPr>
                <w:sz w:val="20"/>
                <w:szCs w:val="20"/>
              </w:rPr>
              <w:t>Не применимо</w:t>
            </w:r>
          </w:p>
        </w:tc>
      </w:tr>
    </w:tbl>
    <w:p w14:paraId="53A82348" w14:textId="77777777" w:rsidR="000B69F3" w:rsidRDefault="000B69F3" w:rsidP="006F6E8C">
      <w:pPr>
        <w:spacing w:before="120" w:after="200" w:line="276" w:lineRule="auto"/>
        <w:rPr>
          <w:rFonts w:ascii="Arial" w:hAnsi="Arial" w:cs="Arial"/>
          <w:b/>
          <w:bCs/>
          <w:caps/>
          <w:kern w:val="32"/>
          <w:sz w:val="32"/>
          <w:szCs w:val="32"/>
        </w:rPr>
        <w:sectPr w:rsidR="000B69F3" w:rsidSect="000B69F3">
          <w:pgSz w:w="16839" w:h="11907" w:orient="landscape" w:code="9"/>
          <w:pgMar w:top="1247" w:right="510" w:bottom="1021" w:left="567" w:header="737" w:footer="680" w:gutter="0"/>
          <w:cols w:space="720"/>
          <w:docGrid w:linePitch="326"/>
        </w:sectPr>
      </w:pPr>
    </w:p>
    <w:p w14:paraId="641D2DAD" w14:textId="0FE3B021" w:rsidR="005F1F50" w:rsidRDefault="005F1F50" w:rsidP="009D5920">
      <w:pPr>
        <w:pStyle w:val="12"/>
        <w:numPr>
          <w:ilvl w:val="0"/>
          <w:numId w:val="0"/>
        </w:numPr>
        <w:spacing w:before="120"/>
      </w:pPr>
    </w:p>
    <w:sectPr w:rsidR="005F1F50" w:rsidSect="000B69F3">
      <w:pgSz w:w="16839" w:h="11907" w:orient="landscape" w:code="9"/>
      <w:pgMar w:top="1247" w:right="510" w:bottom="1021" w:left="567" w:header="737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94E5F" w14:textId="77777777" w:rsidR="00707C5D" w:rsidRDefault="00707C5D">
      <w:r>
        <w:separator/>
      </w:r>
    </w:p>
  </w:endnote>
  <w:endnote w:type="continuationSeparator" w:id="0">
    <w:p w14:paraId="0105059A" w14:textId="77777777" w:rsidR="00707C5D" w:rsidRDefault="00707C5D">
      <w:r>
        <w:continuationSeparator/>
      </w:r>
    </w:p>
  </w:endnote>
  <w:endnote w:type="continuationNotice" w:id="1">
    <w:p w14:paraId="045C2C7F" w14:textId="77777777" w:rsidR="00707C5D" w:rsidRDefault="00707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Condenced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27" w:type="pct"/>
      <w:tblLook w:val="01E0" w:firstRow="1" w:lastRow="1" w:firstColumn="1" w:lastColumn="1" w:noHBand="0" w:noVBand="0"/>
    </w:tblPr>
    <w:tblGrid>
      <w:gridCol w:w="7787"/>
      <w:gridCol w:w="2318"/>
    </w:tblGrid>
    <w:tr w:rsidR="00E159D6" w:rsidRPr="004F48FD" w14:paraId="72C1DA17" w14:textId="77777777" w:rsidTr="00927BCA">
      <w:trPr>
        <w:trHeight w:val="263"/>
      </w:trPr>
      <w:tc>
        <w:tcPr>
          <w:tcW w:w="3853" w:type="pct"/>
          <w:tcBorders>
            <w:top w:val="single" w:sz="12" w:space="0" w:color="FFD200"/>
          </w:tcBorders>
          <w:vAlign w:val="center"/>
        </w:tcPr>
        <w:p w14:paraId="0CDAE652" w14:textId="04997D1F" w:rsidR="00E159D6" w:rsidRPr="00E1297F" w:rsidRDefault="00E159D6" w:rsidP="00EE6BB0">
          <w:pPr>
            <w:spacing w:before="120"/>
            <w:rPr>
              <w:rFonts w:ascii="Arial" w:hAnsi="Arial" w:cs="Arial"/>
              <w:sz w:val="10"/>
              <w:szCs w:val="10"/>
            </w:rPr>
          </w:pPr>
          <w:r w:rsidRPr="00EE6BB0">
            <w:rPr>
              <w:rFonts w:ascii="Arial" w:hAnsi="Arial" w:cs="Arial"/>
              <w:caps/>
              <w:sz w:val="10"/>
              <w:szCs w:val="10"/>
            </w:rPr>
            <w:t xml:space="preserve">ПРОФИЛЬ ИНФОРМАЦИОННОЙ БЕЗОПАСНОСТИ </w:t>
          </w:r>
          <w:r>
            <w:rPr>
              <w:rFonts w:ascii="Arial" w:hAnsi="Arial" w:cs="Arial"/>
              <w:sz w:val="10"/>
              <w:szCs w:val="10"/>
              <w:lang w:val="en-US"/>
            </w:rPr>
            <w:t>ASTRA</w:t>
          </w:r>
          <w:r w:rsidRPr="00E1297F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LINUX</w:t>
          </w:r>
          <w:r w:rsidRPr="009A17D2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SPECIAL</w:t>
          </w:r>
          <w:r w:rsidRPr="00910F92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EDITION</w:t>
          </w:r>
          <w:r w:rsidRPr="00E1297F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</w:rPr>
            <w:t>СМОЛЕНСК 1.6</w:t>
          </w:r>
        </w:p>
        <w:p w14:paraId="11D055C5" w14:textId="28C8E32E" w:rsidR="00E159D6" w:rsidRPr="004F48FD" w:rsidRDefault="00E159D6" w:rsidP="00EE6BB0">
          <w:pPr>
            <w:widowControl w:val="0"/>
            <w:tabs>
              <w:tab w:val="left" w:pos="1690"/>
            </w:tabs>
            <w:rPr>
              <w:rFonts w:ascii="Arial" w:hAnsi="Arial" w:cs="Arial"/>
              <w:caps/>
              <w:sz w:val="10"/>
              <w:szCs w:val="10"/>
            </w:rPr>
          </w:pPr>
        </w:p>
      </w:tc>
      <w:tc>
        <w:tcPr>
          <w:tcW w:w="1147" w:type="pct"/>
          <w:tcBorders>
            <w:top w:val="single" w:sz="12" w:space="0" w:color="FFD200"/>
          </w:tcBorders>
        </w:tcPr>
        <w:p w14:paraId="00771088" w14:textId="79741F83" w:rsidR="00E159D6" w:rsidRPr="004F48FD" w:rsidRDefault="00E159D6" w:rsidP="004F48FD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57B581AB" w14:textId="76E9D3A1" w:rsidR="00E159D6" w:rsidRPr="004F48FD" w:rsidRDefault="00E159D6">
    <w:pPr>
      <w:pStyle w:val="af5"/>
    </w:pPr>
    <w:r w:rsidRPr="004F48F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AE25B4" wp14:editId="3F4C6DF3">
              <wp:simplePos x="0" y="0"/>
              <wp:positionH relativeFrom="column">
                <wp:posOffset>5250180</wp:posOffset>
              </wp:positionH>
              <wp:positionV relativeFrom="page">
                <wp:posOffset>9963150</wp:posOffset>
              </wp:positionV>
              <wp:extent cx="1009650" cy="333375"/>
              <wp:effectExtent l="0" t="0" r="0" b="952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93FCF" w14:textId="1D3F53D0" w:rsidR="00E159D6" w:rsidRPr="004511AD" w:rsidRDefault="00E159D6" w:rsidP="004F48FD">
                          <w:pPr>
                            <w:pStyle w:val="afa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B15E2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B15E2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63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413.4pt;margin-top:784.5pt;width:79.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" filled="f" stroked="f" strokeweight="1.3pt">
              <v:textbox>
                <w:txbxContent>
                  <w:p w14:paraId="37E93FCF" w14:textId="1D3F53D0" w:rsidR="00E159D6" w:rsidRPr="004511AD" w:rsidRDefault="00E159D6" w:rsidP="004F48FD">
                    <w:pPr>
                      <w:pStyle w:val="afa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EB15E2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EB15E2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63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6" w:type="pct"/>
      <w:tblLook w:val="01E0" w:firstRow="1" w:lastRow="1" w:firstColumn="1" w:lastColumn="1" w:noHBand="0" w:noVBand="0"/>
    </w:tblPr>
    <w:tblGrid>
      <w:gridCol w:w="12622"/>
      <w:gridCol w:w="3183"/>
    </w:tblGrid>
    <w:tr w:rsidR="00E159D6" w:rsidRPr="004F48FD" w14:paraId="73A0C3B1" w14:textId="77777777" w:rsidTr="00242836">
      <w:trPr>
        <w:trHeight w:val="263"/>
      </w:trPr>
      <w:tc>
        <w:tcPr>
          <w:tcW w:w="3993" w:type="pct"/>
          <w:tcBorders>
            <w:top w:val="single" w:sz="12" w:space="0" w:color="FFD200"/>
          </w:tcBorders>
          <w:vAlign w:val="center"/>
        </w:tcPr>
        <w:p w14:paraId="1FEED3C4" w14:textId="415B70C5" w:rsidR="00E159D6" w:rsidRPr="00EE6BB0" w:rsidRDefault="00E159D6" w:rsidP="00EE6BB0">
          <w:pPr>
            <w:spacing w:before="120"/>
            <w:rPr>
              <w:rFonts w:ascii="Arial" w:hAnsi="Arial" w:cs="Arial"/>
              <w:sz w:val="10"/>
              <w:szCs w:val="10"/>
            </w:rPr>
          </w:pPr>
          <w:r w:rsidRPr="00EE6BB0">
            <w:rPr>
              <w:rFonts w:ascii="Arial" w:hAnsi="Arial" w:cs="Arial"/>
              <w:caps/>
              <w:sz w:val="10"/>
              <w:szCs w:val="10"/>
            </w:rPr>
            <w:t xml:space="preserve">ПРОФИЛЬ ИНФОРМАЦИОННОЙ БЕЗОПАСНОСТИ </w:t>
          </w:r>
          <w:r w:rsidRPr="00EE6BB0">
            <w:rPr>
              <w:rFonts w:ascii="Arial" w:hAnsi="Arial" w:cs="Arial"/>
              <w:sz w:val="10"/>
              <w:szCs w:val="10"/>
            </w:rPr>
            <w:fldChar w:fldCharType="begin"/>
          </w:r>
          <w:r w:rsidRPr="00EE6BB0">
            <w:rPr>
              <w:rFonts w:ascii="Arial" w:hAnsi="Arial" w:cs="Arial"/>
              <w:sz w:val="10"/>
              <w:szCs w:val="10"/>
            </w:rPr>
            <w:instrText xml:space="preserve"> TITLE   \* MERGEFORMAT </w:instrText>
          </w:r>
          <w:r w:rsidRPr="00EE6BB0">
            <w:rPr>
              <w:rFonts w:ascii="Arial" w:hAnsi="Arial" w:cs="Arial"/>
              <w:sz w:val="10"/>
              <w:szCs w:val="10"/>
            </w:rPr>
            <w:fldChar w:fldCharType="separate"/>
          </w:r>
          <w:r w:rsidRPr="00EE6BB0">
            <w:rPr>
              <w:rFonts w:ascii="Arial" w:hAnsi="Arial" w:cs="Arial"/>
              <w:caps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ASTRA</w:t>
          </w:r>
          <w:r w:rsidRPr="00E1297F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LINUX</w:t>
          </w:r>
          <w:r w:rsidRPr="00910F92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SPECIAL</w:t>
          </w:r>
          <w:r w:rsidRPr="00910F92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  <w:lang w:val="en-US"/>
            </w:rPr>
            <w:t>EDITION</w:t>
          </w:r>
          <w:r w:rsidRPr="00E1297F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</w:rPr>
            <w:t>СМОЛЕНСК 1.6</w:t>
          </w:r>
          <w:r w:rsidRPr="00EE6BB0">
            <w:rPr>
              <w:rFonts w:ascii="Arial" w:hAnsi="Arial" w:cs="Arial"/>
              <w:sz w:val="10"/>
              <w:szCs w:val="10"/>
            </w:rPr>
            <w:t xml:space="preserve"> </w:t>
          </w:r>
          <w:r w:rsidRPr="00EE6BB0">
            <w:rPr>
              <w:rFonts w:ascii="Arial" w:hAnsi="Arial" w:cs="Arial"/>
              <w:sz w:val="10"/>
              <w:szCs w:val="10"/>
            </w:rPr>
            <w:fldChar w:fldCharType="end"/>
          </w:r>
        </w:p>
        <w:p w14:paraId="16630615" w14:textId="2EE1EDEF" w:rsidR="00E159D6" w:rsidRPr="00EE6BB0" w:rsidRDefault="00E159D6" w:rsidP="00EE6BB0">
          <w:pPr>
            <w:widowControl w:val="0"/>
            <w:tabs>
              <w:tab w:val="left" w:pos="1690"/>
            </w:tabs>
            <w:jc w:val="both"/>
            <w:rPr>
              <w:rFonts w:ascii="Arial" w:hAnsi="Arial" w:cs="Arial"/>
              <w:caps/>
              <w:sz w:val="10"/>
              <w:szCs w:val="10"/>
            </w:rPr>
          </w:pPr>
        </w:p>
      </w:tc>
      <w:tc>
        <w:tcPr>
          <w:tcW w:w="1007" w:type="pct"/>
          <w:tcBorders>
            <w:top w:val="single" w:sz="12" w:space="0" w:color="FFD200"/>
          </w:tcBorders>
        </w:tcPr>
        <w:p w14:paraId="6FED09E0" w14:textId="080A082B" w:rsidR="00E159D6" w:rsidRPr="004F48FD" w:rsidRDefault="00E159D6" w:rsidP="004F48FD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79805E19" w14:textId="5A4687C1" w:rsidR="00E159D6" w:rsidRPr="00242836" w:rsidRDefault="00E159D6">
    <w:pPr>
      <w:pStyle w:val="af5"/>
      <w:rPr>
        <w:lang w:val="en-US"/>
      </w:rPr>
    </w:pPr>
    <w:r w:rsidRPr="004F48F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C4D46C" wp14:editId="7222D4F2">
              <wp:simplePos x="0" y="0"/>
              <wp:positionH relativeFrom="column">
                <wp:posOffset>8982075</wp:posOffset>
              </wp:positionH>
              <wp:positionV relativeFrom="page">
                <wp:posOffset>6896735</wp:posOffset>
              </wp:positionV>
              <wp:extent cx="1009650" cy="333375"/>
              <wp:effectExtent l="0" t="0" r="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8923A" w14:textId="716F60E7" w:rsidR="00E159D6" w:rsidRPr="004511AD" w:rsidRDefault="00E159D6" w:rsidP="00D44AF5">
                          <w:pPr>
                            <w:pStyle w:val="afa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B15E2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B15E2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63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707.25pt;margin-top:543.0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QpzwIAAMc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" filled="f" stroked="f" strokeweight="1.3pt">
              <v:textbox>
                <w:txbxContent>
                  <w:p w14:paraId="7378923A" w14:textId="716F60E7" w:rsidR="00E159D6" w:rsidRPr="004511AD" w:rsidRDefault="00E159D6" w:rsidP="00D44AF5">
                    <w:pPr>
                      <w:pStyle w:val="afa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EB15E2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31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EB15E2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63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4F48FD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A6EE93" wp14:editId="3D5047AB">
              <wp:simplePos x="0" y="0"/>
              <wp:positionH relativeFrom="column">
                <wp:posOffset>5250180</wp:posOffset>
              </wp:positionH>
              <wp:positionV relativeFrom="page">
                <wp:posOffset>9963150</wp:posOffset>
              </wp:positionV>
              <wp:extent cx="1009650" cy="333375"/>
              <wp:effectExtent l="0" t="0" r="0" b="9525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167AC" w14:textId="28AECF1E" w:rsidR="00E159D6" w:rsidRPr="004511AD" w:rsidRDefault="00E159D6" w:rsidP="004F48FD">
                          <w:pPr>
                            <w:pStyle w:val="afa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B15E2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B15E2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63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5" o:spid="_x0000_s1028" type="#_x0000_t202" style="position:absolute;margin-left:413.4pt;margin-top:784.5pt;width:79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" filled="f" stroked="f" strokeweight="1.3pt">
              <v:textbox>
                <w:txbxContent>
                  <w:p w14:paraId="243167AC" w14:textId="28AECF1E" w:rsidR="00E159D6" w:rsidRPr="004511AD" w:rsidRDefault="00E159D6" w:rsidP="004F48FD">
                    <w:pPr>
                      <w:pStyle w:val="afa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EB15E2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31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EB15E2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63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03B2E" w14:textId="77777777" w:rsidR="00707C5D" w:rsidRDefault="00707C5D">
      <w:r>
        <w:separator/>
      </w:r>
    </w:p>
  </w:footnote>
  <w:footnote w:type="continuationSeparator" w:id="0">
    <w:p w14:paraId="0C141722" w14:textId="77777777" w:rsidR="00707C5D" w:rsidRDefault="00707C5D">
      <w:r>
        <w:continuationSeparator/>
      </w:r>
    </w:p>
  </w:footnote>
  <w:footnote w:type="continuationNotice" w:id="1">
    <w:p w14:paraId="0F721A16" w14:textId="77777777" w:rsidR="00707C5D" w:rsidRDefault="00707C5D"/>
  </w:footnote>
  <w:footnote w:id="2">
    <w:p w14:paraId="520CCD49" w14:textId="4CEB10F8" w:rsidR="00E159D6" w:rsidRPr="000E2833" w:rsidRDefault="00E159D6">
      <w:pPr>
        <w:pStyle w:val="af8"/>
      </w:pPr>
      <w:r>
        <w:rPr>
          <w:rStyle w:val="af7"/>
        </w:rPr>
        <w:footnoteRef/>
      </w:r>
      <w:r>
        <w:t xml:space="preserve"> Здесь и далее символом «*» помечены требования документа «</w:t>
      </w:r>
      <w:r>
        <w:rPr>
          <w:lang w:val="en-US"/>
        </w:rPr>
        <w:t>Astra</w:t>
      </w:r>
      <w:r w:rsidRPr="000E2833">
        <w:t xml:space="preserve"> </w:t>
      </w:r>
      <w:r>
        <w:rPr>
          <w:lang w:val="en-US"/>
        </w:rPr>
        <w:t>Linux</w:t>
      </w:r>
      <w:r w:rsidRPr="000E2833">
        <w:t xml:space="preserve"> </w:t>
      </w:r>
      <w:r>
        <w:rPr>
          <w:lang w:val="en-US"/>
        </w:rPr>
        <w:t>Special</w:t>
      </w:r>
      <w:r w:rsidRPr="000E2833">
        <w:t xml:space="preserve"> </w:t>
      </w:r>
      <w:r>
        <w:rPr>
          <w:lang w:val="en-US"/>
        </w:rPr>
        <w:t>Edition</w:t>
      </w:r>
      <w:r>
        <w:t>» Руководство администратора»</w:t>
      </w:r>
    </w:p>
  </w:footnote>
  <w:footnote w:id="3">
    <w:p w14:paraId="07B0FD15" w14:textId="1A2FE2EF" w:rsidR="00E159D6" w:rsidRPr="00483FAA" w:rsidRDefault="00E159D6">
      <w:pPr>
        <w:pStyle w:val="af8"/>
      </w:pPr>
      <w:r>
        <w:rPr>
          <w:rStyle w:val="af7"/>
        </w:rPr>
        <w:footnoteRef/>
      </w:r>
      <w:r>
        <w:t xml:space="preserve"> Здесь и далее символом «***» помечены требования, приведенные в справочном центре </w:t>
      </w:r>
      <w:r>
        <w:rPr>
          <w:lang w:val="en-US"/>
        </w:rPr>
        <w:t>Astra</w:t>
      </w:r>
      <w:r w:rsidRPr="00483FAA">
        <w:t xml:space="preserve"> </w:t>
      </w:r>
      <w:r>
        <w:rPr>
          <w:lang w:val="en-US"/>
        </w:rPr>
        <w:t>Linux</w:t>
      </w:r>
    </w:p>
  </w:footnote>
  <w:footnote w:id="4">
    <w:p w14:paraId="1EF85E46" w14:textId="06C17B21" w:rsidR="00E159D6" w:rsidRPr="001E252F" w:rsidRDefault="00E159D6">
      <w:pPr>
        <w:pStyle w:val="af8"/>
      </w:pPr>
      <w:ins w:id="30" w:author="Larin Dmitry" w:date="2019-11-19T16:21:00Z">
        <w:r>
          <w:rPr>
            <w:rStyle w:val="af7"/>
          </w:rPr>
          <w:footnoteRef/>
        </w:r>
        <w:r>
          <w:t xml:space="preserve"> Требовани</w:t>
        </w:r>
      </w:ins>
      <w:ins w:id="31" w:author="Larin Dmitry" w:date="2019-11-20T12:21:00Z">
        <w:r>
          <w:t>е</w:t>
        </w:r>
      </w:ins>
      <w:ins w:id="32" w:author="Larin Dmitry" w:date="2019-11-19T16:21:00Z">
        <w:r>
          <w:t xml:space="preserve"> № 4</w:t>
        </w:r>
      </w:ins>
      <w:ins w:id="33" w:author="Larin Dmitry" w:date="2019-11-19T16:29:00Z">
        <w:r>
          <w:t xml:space="preserve"> </w:t>
        </w:r>
      </w:ins>
      <w:ins w:id="34" w:author="Larin Dmitry" w:date="2019-11-19T16:21:00Z">
        <w:r>
          <w:t>применимо только для физических серверов.</w:t>
        </w:r>
      </w:ins>
    </w:p>
  </w:footnote>
  <w:footnote w:id="5">
    <w:p w14:paraId="2B6D0B0E" w14:textId="21F6C4C3" w:rsidR="00E159D6" w:rsidRPr="00E159D6" w:rsidRDefault="00E159D6">
      <w:pPr>
        <w:pStyle w:val="af8"/>
      </w:pPr>
      <w:ins w:id="35" w:author="Larin Dmitry" w:date="2019-11-20T12:22:00Z">
        <w:r>
          <w:rPr>
            <w:rStyle w:val="af7"/>
          </w:rPr>
          <w:footnoteRef/>
        </w:r>
        <w:r>
          <w:t xml:space="preserve"> Требование № 5 применимо только для физических серверов.</w:t>
        </w:r>
      </w:ins>
    </w:p>
  </w:footnote>
  <w:footnote w:id="6">
    <w:p w14:paraId="396AC10F" w14:textId="0C987264" w:rsidR="00E159D6" w:rsidRDefault="00E159D6">
      <w:pPr>
        <w:pStyle w:val="af8"/>
      </w:pPr>
      <w:ins w:id="36" w:author="Larin Dmitry" w:date="2019-11-20T12:23:00Z">
        <w:r>
          <w:rPr>
            <w:rStyle w:val="af7"/>
          </w:rPr>
          <w:footnoteRef/>
        </w:r>
        <w:r>
          <w:t xml:space="preserve"> Требование № 6 применимо только для физических серверов.</w:t>
        </w:r>
      </w:ins>
    </w:p>
  </w:footnote>
  <w:footnote w:id="7">
    <w:p w14:paraId="74231B1F" w14:textId="0485951D" w:rsidR="00E159D6" w:rsidRDefault="00E159D6">
      <w:pPr>
        <w:pStyle w:val="af8"/>
      </w:pPr>
      <w:ins w:id="37" w:author="Larin Dmitry" w:date="2019-11-20T12:25:00Z">
        <w:r>
          <w:rPr>
            <w:rStyle w:val="af7"/>
          </w:rPr>
          <w:footnoteRef/>
        </w:r>
        <w:r>
          <w:t xml:space="preserve"> Требование № 7 применимо только для физических серверов.</w:t>
        </w:r>
      </w:ins>
    </w:p>
  </w:footnote>
  <w:footnote w:id="8">
    <w:p w14:paraId="7F6948A8" w14:textId="77777777" w:rsidR="00E159D6" w:rsidRDefault="00E159D6" w:rsidP="00F45656">
      <w:pPr>
        <w:pStyle w:val="af8"/>
      </w:pPr>
      <w:r>
        <w:rPr>
          <w:rStyle w:val="af7"/>
        </w:rPr>
        <w:footnoteRef/>
      </w:r>
      <w:r>
        <w:t xml:space="preserve"> Здесь и далее символом «**» помечены требования документа «</w:t>
      </w:r>
      <w:r>
        <w:rPr>
          <w:lang w:val="en-US"/>
        </w:rPr>
        <w:t>Astra</w:t>
      </w:r>
      <w:r w:rsidRPr="000E2833">
        <w:t xml:space="preserve"> </w:t>
      </w:r>
      <w:r>
        <w:rPr>
          <w:lang w:val="en-US"/>
        </w:rPr>
        <w:t>Linux</w:t>
      </w:r>
      <w:r w:rsidRPr="000E2833">
        <w:t xml:space="preserve"> </w:t>
      </w:r>
      <w:r>
        <w:rPr>
          <w:lang w:val="en-US"/>
        </w:rPr>
        <w:t>Special</w:t>
      </w:r>
      <w:r w:rsidRPr="000E2833">
        <w:t xml:space="preserve"> </w:t>
      </w:r>
      <w:r>
        <w:rPr>
          <w:lang w:val="en-US"/>
        </w:rPr>
        <w:t>Edition</w:t>
      </w:r>
      <w:r>
        <w:t xml:space="preserve"> Руководство по КСЗ»</w:t>
      </w:r>
    </w:p>
  </w:footnote>
  <w:footnote w:id="9">
    <w:p w14:paraId="7C4B23B6" w14:textId="2BED9ACC" w:rsidR="00E159D6" w:rsidRDefault="00E159D6">
      <w:pPr>
        <w:pStyle w:val="af8"/>
      </w:pPr>
      <w:r>
        <w:rPr>
          <w:rStyle w:val="af7"/>
        </w:rPr>
        <w:footnoteRef/>
      </w:r>
      <w:r>
        <w:t xml:space="preserve"> Подразумеваются т</w:t>
      </w:r>
      <w:r w:rsidRPr="00BA5CA2">
        <w:rPr>
          <w:szCs w:val="16"/>
        </w:rPr>
        <w:t xml:space="preserve">ребования методического документа </w:t>
      </w:r>
      <w:r>
        <w:rPr>
          <w:szCs w:val="16"/>
        </w:rPr>
        <w:t>ФСТЭК Р</w:t>
      </w:r>
      <w:r w:rsidRPr="00BA5CA2">
        <w:rPr>
          <w:szCs w:val="16"/>
        </w:rPr>
        <w:t>оссии «</w:t>
      </w:r>
      <w:r>
        <w:rPr>
          <w:szCs w:val="16"/>
        </w:rPr>
        <w:t>М</w:t>
      </w:r>
      <w:r w:rsidRPr="00BA5CA2">
        <w:rPr>
          <w:szCs w:val="16"/>
        </w:rPr>
        <w:t>еры защиты информации в государственных информационных системах» от 11.02.2017</w:t>
      </w:r>
      <w:r>
        <w:rPr>
          <w:szCs w:val="16"/>
        </w:rPr>
        <w:t xml:space="preserve"> г.</w:t>
      </w:r>
    </w:p>
  </w:footnote>
  <w:footnote w:id="10">
    <w:p w14:paraId="3A991686" w14:textId="77777777" w:rsidR="00E159D6" w:rsidRDefault="00E159D6">
      <w:pPr>
        <w:pStyle w:val="af8"/>
      </w:pPr>
      <w:r>
        <w:rPr>
          <w:rStyle w:val="af7"/>
        </w:rPr>
        <w:footnoteRef/>
      </w:r>
      <w:r>
        <w:t xml:space="preserve"> Здесь и далее </w:t>
      </w:r>
      <w:proofErr w:type="gramStart"/>
      <w:r>
        <w:t>под</w:t>
      </w:r>
      <w:proofErr w:type="gramEnd"/>
      <w:r>
        <w:t xml:space="preserve"> * </w:t>
      </w:r>
      <w:proofErr w:type="gramStart"/>
      <w:r>
        <w:t>будет</w:t>
      </w:r>
      <w:proofErr w:type="gramEnd"/>
      <w:r>
        <w:t xml:space="preserve"> пониматься требование, отличное от требования, приведенного в Методическом документе ФСТЭК России «Меры защиты информации в государственных информационных системах» от 11.02.2017</w:t>
      </w:r>
    </w:p>
  </w:footnote>
  <w:footnote w:id="11">
    <w:p w14:paraId="295A5481" w14:textId="77777777" w:rsidR="00E159D6" w:rsidRDefault="00E159D6">
      <w:pPr>
        <w:pStyle w:val="af8"/>
      </w:pPr>
      <w:r>
        <w:rPr>
          <w:rStyle w:val="af7"/>
        </w:rPr>
        <w:footnoteRef/>
      </w:r>
      <w:r>
        <w:t xml:space="preserve"> Здесь и далее </w:t>
      </w:r>
      <w:proofErr w:type="gramStart"/>
      <w:r>
        <w:t>под</w:t>
      </w:r>
      <w:proofErr w:type="gramEnd"/>
      <w:r>
        <w:t xml:space="preserve"> * </w:t>
      </w:r>
      <w:proofErr w:type="gramStart"/>
      <w:r>
        <w:t>будет</w:t>
      </w:r>
      <w:proofErr w:type="gramEnd"/>
      <w:r>
        <w:t xml:space="preserve"> пониматься требование, отличное от требования, приведенного в Методическом документе ФСТЭК России «Меры защиты информации в государственных информационных системах» от 11.02.2017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5"/>
    </w:tblGrid>
    <w:tr w:rsidR="00E159D6" w:rsidRPr="00AA422C" w14:paraId="7F79D77E" w14:textId="77777777" w:rsidTr="00A46732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14:paraId="64CBF4C3" w14:textId="0C24D426" w:rsidR="00E159D6" w:rsidRPr="006D4D73" w:rsidRDefault="00E159D6" w:rsidP="00525DE5">
          <w:pPr>
            <w:pStyle w:val="afa"/>
            <w:tabs>
              <w:tab w:val="clear" w:pos="9355"/>
              <w:tab w:val="right" w:pos="9390"/>
            </w:tabs>
            <w:jc w:val="right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004D0A3E" w14:textId="77777777" w:rsidR="00E159D6" w:rsidRPr="002F08B2" w:rsidRDefault="00E159D6" w:rsidP="000D5AFC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5"/>
    </w:tblGrid>
    <w:tr w:rsidR="00E159D6" w:rsidRPr="00AA422C" w14:paraId="4CB4BB01" w14:textId="77777777" w:rsidTr="00A46732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14:paraId="0E8CDADB" w14:textId="77777777" w:rsidR="00E159D6" w:rsidRPr="006D4D73" w:rsidRDefault="00E159D6" w:rsidP="00525DE5">
          <w:pPr>
            <w:pStyle w:val="afa"/>
            <w:tabs>
              <w:tab w:val="clear" w:pos="9355"/>
              <w:tab w:val="right" w:pos="9390"/>
            </w:tabs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4"/>
              <w:szCs w:val="16"/>
            </w:rPr>
            <w:t>СОДЕРЖАНИЕ</w:t>
          </w:r>
        </w:p>
      </w:tc>
    </w:tr>
  </w:tbl>
  <w:p w14:paraId="4C76FF16" w14:textId="77777777" w:rsidR="00E159D6" w:rsidRPr="002F08B2" w:rsidRDefault="00E159D6" w:rsidP="000D5AFC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4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001"/>
    </w:tblGrid>
    <w:tr w:rsidR="00E159D6" w:rsidRPr="00AA422C" w14:paraId="7F22FEC1" w14:textId="77777777" w:rsidTr="00525DE5">
      <w:trPr>
        <w:trHeight w:val="251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14:paraId="4840F5D0" w14:textId="2542ED00" w:rsidR="00E159D6" w:rsidRPr="006D4D73" w:rsidRDefault="00E159D6" w:rsidP="00525DE5">
          <w:pPr>
            <w:pStyle w:val="afa"/>
            <w:ind w:right="12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4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z w:val="14"/>
              <w:szCs w:val="16"/>
            </w:rPr>
            <w:instrText xml:space="preserve"> STYLEREF  "Заголовок 1"  \* MERGEFORMAT </w:instrText>
          </w:r>
          <w:r>
            <w:rPr>
              <w:rFonts w:ascii="Arial" w:hAnsi="Arial" w:cs="Arial"/>
              <w:b/>
              <w:noProof/>
              <w:sz w:val="14"/>
              <w:szCs w:val="16"/>
            </w:rPr>
            <w:fldChar w:fldCharType="separate"/>
          </w:r>
          <w:r w:rsidR="00EB15E2">
            <w:rPr>
              <w:rFonts w:ascii="Arial" w:hAnsi="Arial" w:cs="Arial"/>
              <w:b/>
              <w:noProof/>
              <w:sz w:val="14"/>
              <w:szCs w:val="16"/>
            </w:rPr>
            <w:t>ОБЛАСТЬ ДЕЙСТВИЯ</w:t>
          </w:r>
          <w:r>
            <w:rPr>
              <w:rFonts w:ascii="Arial" w:hAnsi="Arial" w:cs="Arial"/>
              <w:b/>
              <w:noProof/>
              <w:sz w:val="14"/>
              <w:szCs w:val="16"/>
            </w:rPr>
            <w:fldChar w:fldCharType="end"/>
          </w:r>
        </w:p>
      </w:tc>
    </w:tr>
  </w:tbl>
  <w:p w14:paraId="7C943C47" w14:textId="7B181A46" w:rsidR="00E159D6" w:rsidRPr="002F08B2" w:rsidRDefault="00E159D6" w:rsidP="000D5AFC">
    <w:pPr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49"/>
    </w:tblGrid>
    <w:tr w:rsidR="00E159D6" w:rsidRPr="00AA422C" w14:paraId="0D9926BF" w14:textId="77777777" w:rsidTr="00242836">
      <w:trPr>
        <w:trHeight w:val="389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14:paraId="4F912083" w14:textId="12A07639" w:rsidR="00E159D6" w:rsidRPr="006D4D73" w:rsidRDefault="00E159D6" w:rsidP="00F10E6D">
          <w:pPr>
            <w:pStyle w:val="afa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4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z w:val="14"/>
              <w:szCs w:val="16"/>
            </w:rPr>
            <w:instrText xml:space="preserve"> STYLEREF  "Заголовок 1"  \* MERGEFORMAT </w:instrText>
          </w:r>
          <w:r w:rsidR="00EB15E2">
            <w:rPr>
              <w:rFonts w:ascii="Arial" w:hAnsi="Arial" w:cs="Arial"/>
              <w:b/>
              <w:noProof/>
              <w:sz w:val="14"/>
              <w:szCs w:val="16"/>
            </w:rPr>
            <w:fldChar w:fldCharType="separate"/>
          </w:r>
          <w:r w:rsidR="00EB15E2">
            <w:rPr>
              <w:rFonts w:ascii="Arial" w:hAnsi="Arial" w:cs="Arial"/>
              <w:b/>
              <w:noProof/>
              <w:sz w:val="14"/>
              <w:szCs w:val="16"/>
            </w:rPr>
            <w:t>ПРИЛОЖЕНИЕ 1</w:t>
          </w:r>
          <w:r>
            <w:rPr>
              <w:rFonts w:ascii="Arial" w:hAnsi="Arial" w:cs="Arial"/>
              <w:b/>
              <w:noProof/>
              <w:sz w:val="14"/>
              <w:szCs w:val="16"/>
            </w:rPr>
            <w:fldChar w:fldCharType="end"/>
          </w:r>
        </w:p>
      </w:tc>
    </w:tr>
  </w:tbl>
  <w:p w14:paraId="4770291B" w14:textId="77777777" w:rsidR="00E159D6" w:rsidRPr="002F08B2" w:rsidRDefault="00E159D6" w:rsidP="000D5AFC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35279F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22D4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7E19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90A92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63622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50083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2011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BE3A2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62B7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5E227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60DB2"/>
    <w:multiLevelType w:val="multilevel"/>
    <w:tmpl w:val="5DBA2698"/>
    <w:lvl w:ilvl="0">
      <w:start w:val="1"/>
      <w:numFmt w:val="decimal"/>
      <w:pStyle w:val="a1"/>
      <w:suff w:val="nothing"/>
      <w:lvlText w:val="%1"/>
      <w:lvlJc w:val="center"/>
      <w:pPr>
        <w:ind w:left="0" w:firstLine="0"/>
      </w:pPr>
      <w:rPr>
        <w:rFonts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>
    <w:nsid w:val="04E456A3"/>
    <w:multiLevelType w:val="multilevel"/>
    <w:tmpl w:val="655A9A1C"/>
    <w:lvl w:ilvl="0">
      <w:start w:val="1"/>
      <w:numFmt w:val="decimal"/>
      <w:pStyle w:val="1"/>
      <w:suff w:val="nothing"/>
      <w:lvlText w:val="%1  "/>
      <w:lvlJc w:val="left"/>
      <w:pPr>
        <w:ind w:left="0" w:firstLine="595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sz w:val="36"/>
        <w:szCs w:val="36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 "/>
      <w:lvlJc w:val="left"/>
      <w:pPr>
        <w:ind w:left="0" w:firstLine="595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 "/>
      <w:lvlJc w:val="left"/>
      <w:pPr>
        <w:ind w:left="1958" w:firstLine="59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10"/>
      <w:suff w:val="nothing"/>
      <w:lvlText w:val="%1.%4  "/>
      <w:lvlJc w:val="left"/>
      <w:pPr>
        <w:ind w:left="0" w:firstLine="59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-2"/>
        <w:w w:val="1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11"/>
      <w:suff w:val="nothing"/>
      <w:lvlText w:val="%1.%4.%5  "/>
      <w:lvlJc w:val="left"/>
      <w:pPr>
        <w:ind w:left="0" w:firstLine="595"/>
      </w:pPr>
      <w:rPr>
        <w:rFonts w:ascii="Times New Roman" w:hAnsi="Times New Roman" w:cs="Times New Roman" w:hint="default"/>
        <w:b w:val="0"/>
        <w:i w:val="0"/>
        <w:spacing w:val="-2"/>
        <w:w w:val="100"/>
        <w:sz w:val="28"/>
        <w:szCs w:val="28"/>
      </w:rPr>
    </w:lvl>
    <w:lvl w:ilvl="5">
      <w:start w:val="1"/>
      <w:numFmt w:val="decimal"/>
      <w:lvlRestart w:val="2"/>
      <w:pStyle w:val="22"/>
      <w:suff w:val="nothing"/>
      <w:lvlText w:val="%1.%2.%6  "/>
      <w:lvlJc w:val="left"/>
      <w:pPr>
        <w:ind w:left="-27" w:firstLine="595"/>
      </w:pPr>
      <w:rPr>
        <w:rFonts w:ascii="Times New Roman" w:hAnsi="Times New Roman" w:cs="Times New Roman" w:hint="default"/>
        <w:b w:val="0"/>
        <w:i w:val="0"/>
        <w:spacing w:val="-2"/>
        <w:w w:val="100"/>
        <w:sz w:val="28"/>
        <w:szCs w:val="28"/>
      </w:rPr>
    </w:lvl>
    <w:lvl w:ilvl="6">
      <w:start w:val="1"/>
      <w:numFmt w:val="decimal"/>
      <w:pStyle w:val="23"/>
      <w:suff w:val="nothing"/>
      <w:lvlText w:val="%1.%2.%6.%7  "/>
      <w:lvlJc w:val="left"/>
      <w:pPr>
        <w:ind w:left="0" w:firstLine="595"/>
      </w:pPr>
      <w:rPr>
        <w:rFonts w:ascii="Times New Roman" w:hAnsi="Times New Roman" w:cs="Times New Roman" w:hint="default"/>
        <w:b w:val="0"/>
        <w:i w:val="0"/>
        <w:spacing w:val="-2"/>
        <w:w w:val="100"/>
        <w:sz w:val="28"/>
        <w:szCs w:val="28"/>
      </w:rPr>
    </w:lvl>
    <w:lvl w:ilvl="7">
      <w:start w:val="1"/>
      <w:numFmt w:val="decimal"/>
      <w:lvlRestart w:val="3"/>
      <w:pStyle w:val="32"/>
      <w:suff w:val="nothing"/>
      <w:lvlText w:val="%1.%2.%3.%8  "/>
      <w:lvlJc w:val="left"/>
      <w:pPr>
        <w:ind w:left="4793" w:firstLine="595"/>
      </w:pPr>
      <w:rPr>
        <w:rFonts w:ascii="Times New Roman" w:hAnsi="Times New Roman" w:cs="Times New Roman" w:hint="default"/>
        <w:b w:val="0"/>
        <w:i w:val="0"/>
        <w:spacing w:val="-2"/>
        <w:w w:val="100"/>
        <w:sz w:val="28"/>
        <w:szCs w:val="28"/>
      </w:rPr>
    </w:lvl>
    <w:lvl w:ilvl="8">
      <w:start w:val="1"/>
      <w:numFmt w:val="decimal"/>
      <w:pStyle w:val="33"/>
      <w:suff w:val="nothing"/>
      <w:lvlText w:val="%1.%2.%3.%8.%9  "/>
      <w:lvlJc w:val="left"/>
      <w:pPr>
        <w:ind w:left="0" w:firstLine="595"/>
      </w:pPr>
      <w:rPr>
        <w:rFonts w:ascii="Times New Roman" w:hAnsi="Times New Roman" w:cs="Times New Roman" w:hint="default"/>
        <w:b w:val="0"/>
        <w:i w:val="0"/>
        <w:spacing w:val="-2"/>
        <w:w w:val="100"/>
        <w:sz w:val="28"/>
        <w:szCs w:val="28"/>
      </w:rPr>
    </w:lvl>
  </w:abstractNum>
  <w:abstractNum w:abstractNumId="13">
    <w:nsid w:val="08EA2D55"/>
    <w:multiLevelType w:val="hybridMultilevel"/>
    <w:tmpl w:val="8FECD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8D5CD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0D785824"/>
    <w:multiLevelType w:val="multilevel"/>
    <w:tmpl w:val="2A66073C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4Times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6">
    <w:nsid w:val="14912304"/>
    <w:multiLevelType w:val="hybridMultilevel"/>
    <w:tmpl w:val="CE02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DA5AC5"/>
    <w:multiLevelType w:val="hybridMultilevel"/>
    <w:tmpl w:val="FC889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893D26"/>
    <w:multiLevelType w:val="hybridMultilevel"/>
    <w:tmpl w:val="3B6A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865E33"/>
    <w:multiLevelType w:val="hybridMultilevel"/>
    <w:tmpl w:val="CB4A89A6"/>
    <w:lvl w:ilvl="0" w:tplc="C406AC02">
      <w:start w:val="1"/>
      <w:numFmt w:val="bullet"/>
      <w:pStyle w:val="a2"/>
      <w:lvlText w:val="―"/>
      <w:lvlJc w:val="left"/>
      <w:pPr>
        <w:tabs>
          <w:tab w:val="num" w:pos="340"/>
        </w:tabs>
        <w:ind w:left="0" w:firstLine="0"/>
      </w:pPr>
      <w:rPr>
        <w:rFonts w:ascii="Arial" w:hAnsi="Arial" w:hint="default"/>
        <w:b w:val="0"/>
        <w:i w:val="0"/>
        <w:color w:val="auto"/>
        <w:spacing w:val="0"/>
        <w:w w:val="100"/>
        <w:sz w:val="1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A35E84"/>
    <w:multiLevelType w:val="multilevel"/>
    <w:tmpl w:val="F148159C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DAD039D"/>
    <w:multiLevelType w:val="multilevel"/>
    <w:tmpl w:val="056A159A"/>
    <w:lvl w:ilvl="0">
      <w:start w:val="1"/>
      <w:numFmt w:val="bullet"/>
      <w:pStyle w:val="a3"/>
      <w:suff w:val="nothing"/>
      <w:lvlText w:val=" 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2D66861"/>
    <w:multiLevelType w:val="multilevel"/>
    <w:tmpl w:val="C784AFFE"/>
    <w:lvl w:ilvl="0">
      <w:start w:val="1"/>
      <w:numFmt w:val="bullet"/>
      <w:pStyle w:val="a4"/>
      <w:suff w:val="nothing"/>
      <w:lvlText w:val="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F315C4"/>
    <w:multiLevelType w:val="multilevel"/>
    <w:tmpl w:val="BD645522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pStyle w:val="3Times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4">
    <w:nsid w:val="35E54C0A"/>
    <w:multiLevelType w:val="hybridMultilevel"/>
    <w:tmpl w:val="A82AC6B6"/>
    <w:lvl w:ilvl="0" w:tplc="B8E223F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74C1D1F"/>
    <w:multiLevelType w:val="multilevel"/>
    <w:tmpl w:val="D58880E8"/>
    <w:lvl w:ilvl="0">
      <w:start w:val="1"/>
      <w:numFmt w:val="decimal"/>
      <w:pStyle w:val="StyleStyle12ptBoldLeftLeft0cmAfter0ptNotExpandedb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E601B78"/>
    <w:multiLevelType w:val="multilevel"/>
    <w:tmpl w:val="04190023"/>
    <w:styleLink w:val="a5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43F7144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4036AB5"/>
    <w:multiLevelType w:val="multilevel"/>
    <w:tmpl w:val="A5BA5266"/>
    <w:lvl w:ilvl="0">
      <w:start w:val="1"/>
      <w:numFmt w:val="decimal"/>
      <w:pStyle w:val="1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4"/>
      <w:lvlText w:val="%1.%2.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42513C1"/>
    <w:multiLevelType w:val="hybridMultilevel"/>
    <w:tmpl w:val="045EF976"/>
    <w:lvl w:ilvl="0" w:tplc="AD24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885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830E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C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8C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E04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E3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CF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6E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C86212"/>
    <w:multiLevelType w:val="multilevel"/>
    <w:tmpl w:val="13E80B34"/>
    <w:lvl w:ilvl="0">
      <w:start w:val="1"/>
      <w:numFmt w:val="decimal"/>
      <w:pStyle w:val="1Times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1">
    <w:nsid w:val="487D27D4"/>
    <w:multiLevelType w:val="multilevel"/>
    <w:tmpl w:val="5BF8A0C4"/>
    <w:lvl w:ilvl="0">
      <w:start w:val="1"/>
      <w:numFmt w:val="decimal"/>
      <w:pStyle w:val="1Ari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pStyle w:val="2Ari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pStyle w:val="3Ari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4Ari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E472FF2"/>
    <w:multiLevelType w:val="hybridMultilevel"/>
    <w:tmpl w:val="5C8E1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3B7614"/>
    <w:multiLevelType w:val="multilevel"/>
    <w:tmpl w:val="D4EA91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5D541D8F"/>
    <w:multiLevelType w:val="hybridMultilevel"/>
    <w:tmpl w:val="6D220DF0"/>
    <w:lvl w:ilvl="0" w:tplc="9A2C1C5E">
      <w:start w:val="1"/>
      <w:numFmt w:val="decimal"/>
      <w:pStyle w:val="Style12ptBoldLeftLeft0cmAfter0ptNotExpandedby"/>
      <w:lvlText w:val="%1."/>
      <w:lvlJc w:val="left"/>
      <w:pPr>
        <w:ind w:left="720" w:hanging="360"/>
      </w:pPr>
    </w:lvl>
    <w:lvl w:ilvl="1" w:tplc="04190019">
      <w:start w:val="1"/>
      <w:numFmt w:val="lowerLetter"/>
      <w:pStyle w:val="Style12ptBoldLeftLeft0cmAfter0ptNotExpandedby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370154"/>
    <w:multiLevelType w:val="multilevel"/>
    <w:tmpl w:val="82E2B6EC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pStyle w:val="2Times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8">
    <w:nsid w:val="5F436702"/>
    <w:multiLevelType w:val="multilevel"/>
    <w:tmpl w:val="F4A62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9">
    <w:nsid w:val="6468308F"/>
    <w:multiLevelType w:val="multilevel"/>
    <w:tmpl w:val="825EF7DC"/>
    <w:lvl w:ilvl="0">
      <w:start w:val="1"/>
      <w:numFmt w:val="decimal"/>
      <w:pStyle w:val="S"/>
      <w:lvlText w:val="%1."/>
      <w:lvlJc w:val="left"/>
      <w:pPr>
        <w:tabs>
          <w:tab w:val="num" w:pos="0"/>
        </w:tabs>
        <w:ind w:left="510" w:hanging="32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62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71" w:hanging="73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5" w:hanging="62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89"/>
        </w:tabs>
        <w:ind w:left="118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33"/>
        </w:tabs>
        <w:ind w:left="133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77"/>
        </w:tabs>
        <w:ind w:left="147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1"/>
        </w:tabs>
        <w:ind w:left="16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5"/>
        </w:tabs>
        <w:ind w:left="1765" w:hanging="1584"/>
      </w:pPr>
      <w:rPr>
        <w:rFonts w:cs="Times New Roman" w:hint="default"/>
      </w:rPr>
    </w:lvl>
  </w:abstractNum>
  <w:abstractNum w:abstractNumId="40">
    <w:nsid w:val="66D54909"/>
    <w:multiLevelType w:val="multilevel"/>
    <w:tmpl w:val="4608FD20"/>
    <w:lvl w:ilvl="0">
      <w:start w:val="1"/>
      <w:numFmt w:val="bullet"/>
      <w:pStyle w:val="S0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1">
    <w:nsid w:val="66E80F3D"/>
    <w:multiLevelType w:val="hybridMultilevel"/>
    <w:tmpl w:val="952E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472360"/>
    <w:multiLevelType w:val="multilevel"/>
    <w:tmpl w:val="DAFA4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3">
    <w:nsid w:val="6DD4251E"/>
    <w:multiLevelType w:val="hybridMultilevel"/>
    <w:tmpl w:val="BC5E0BB8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hint="default"/>
      </w:rPr>
    </w:lvl>
    <w:lvl w:ilvl="1" w:tplc="04190003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44">
    <w:nsid w:val="75452B4F"/>
    <w:multiLevelType w:val="hybridMultilevel"/>
    <w:tmpl w:val="66B24B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D12556"/>
    <w:multiLevelType w:val="hybridMultilevel"/>
    <w:tmpl w:val="10A4E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D41646"/>
    <w:multiLevelType w:val="multilevel"/>
    <w:tmpl w:val="3D82F3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21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47"/>
  </w:num>
  <w:num w:numId="2">
    <w:abstractNumId w:val="32"/>
  </w:num>
  <w:num w:numId="3">
    <w:abstractNumId w:val="35"/>
  </w:num>
  <w:num w:numId="4">
    <w:abstractNumId w:val="11"/>
  </w:num>
  <w:num w:numId="5">
    <w:abstractNumId w:val="20"/>
  </w:num>
  <w:num w:numId="6">
    <w:abstractNumId w:val="40"/>
  </w:num>
  <w:num w:numId="7">
    <w:abstractNumId w:val="31"/>
  </w:num>
  <w:num w:numId="8">
    <w:abstractNumId w:val="30"/>
  </w:num>
  <w:num w:numId="9">
    <w:abstractNumId w:val="37"/>
  </w:num>
  <w:num w:numId="10">
    <w:abstractNumId w:val="23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6"/>
  </w:num>
  <w:num w:numId="18">
    <w:abstractNumId w:val="43"/>
  </w:num>
  <w:num w:numId="19">
    <w:abstractNumId w:val="25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46"/>
  </w:num>
  <w:num w:numId="26">
    <w:abstractNumId w:val="27"/>
  </w:num>
  <w:num w:numId="27">
    <w:abstractNumId w:val="14"/>
  </w:num>
  <w:num w:numId="28">
    <w:abstractNumId w:val="26"/>
  </w:num>
  <w:num w:numId="29">
    <w:abstractNumId w:val="44"/>
  </w:num>
  <w:num w:numId="30">
    <w:abstractNumId w:val="24"/>
  </w:num>
  <w:num w:numId="31">
    <w:abstractNumId w:val="39"/>
  </w:num>
  <w:num w:numId="32">
    <w:abstractNumId w:val="12"/>
  </w:num>
  <w:num w:numId="33">
    <w:abstractNumId w:val="19"/>
  </w:num>
  <w:num w:numId="34">
    <w:abstractNumId w:val="21"/>
  </w:num>
  <w:num w:numId="35">
    <w:abstractNumId w:val="10"/>
  </w:num>
  <w:num w:numId="36">
    <w:abstractNumId w:val="22"/>
  </w:num>
  <w:num w:numId="37">
    <w:abstractNumId w:val="28"/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 w:numId="40">
    <w:abstractNumId w:val="42"/>
  </w:num>
  <w:num w:numId="41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3"/>
  </w:num>
  <w:num w:numId="44">
    <w:abstractNumId w:val="33"/>
  </w:num>
  <w:num w:numId="45">
    <w:abstractNumId w:val="16"/>
  </w:num>
  <w:num w:numId="46">
    <w:abstractNumId w:val="18"/>
  </w:num>
  <w:num w:numId="47">
    <w:abstractNumId w:val="45"/>
  </w:num>
  <w:num w:numId="48">
    <w:abstractNumId w:val="19"/>
  </w:num>
  <w:num w:numId="49">
    <w:abstractNumId w:val="41"/>
  </w:num>
  <w:num w:numId="50">
    <w:abstractNumId w:val="17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еев Андрей Георгиевич">
    <w15:presenceInfo w15:providerId="None" w15:userId="Алексеев Андрей Георгиевич"/>
  </w15:person>
  <w15:person w15:author="Larin Dmitry">
    <w15:presenceInfo w15:providerId="AD" w15:userId="S-1-5-21-2129212804-2025801788-219632125-52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4B"/>
    <w:rsid w:val="00002AEA"/>
    <w:rsid w:val="00003FC1"/>
    <w:rsid w:val="00010174"/>
    <w:rsid w:val="000127DC"/>
    <w:rsid w:val="00015DF3"/>
    <w:rsid w:val="000224E8"/>
    <w:rsid w:val="000270EE"/>
    <w:rsid w:val="0003022B"/>
    <w:rsid w:val="000324D5"/>
    <w:rsid w:val="00032921"/>
    <w:rsid w:val="00033339"/>
    <w:rsid w:val="00036C94"/>
    <w:rsid w:val="00037091"/>
    <w:rsid w:val="000428F5"/>
    <w:rsid w:val="0004469A"/>
    <w:rsid w:val="00044AFB"/>
    <w:rsid w:val="00045E68"/>
    <w:rsid w:val="00046DEC"/>
    <w:rsid w:val="00051F32"/>
    <w:rsid w:val="0005267A"/>
    <w:rsid w:val="00054141"/>
    <w:rsid w:val="0005483C"/>
    <w:rsid w:val="000613F3"/>
    <w:rsid w:val="0006551F"/>
    <w:rsid w:val="00066611"/>
    <w:rsid w:val="00066A91"/>
    <w:rsid w:val="000742F6"/>
    <w:rsid w:val="0007442E"/>
    <w:rsid w:val="00081EAE"/>
    <w:rsid w:val="000844B9"/>
    <w:rsid w:val="0008580E"/>
    <w:rsid w:val="00085858"/>
    <w:rsid w:val="00086D4E"/>
    <w:rsid w:val="00087445"/>
    <w:rsid w:val="00093C6C"/>
    <w:rsid w:val="00097CA9"/>
    <w:rsid w:val="000A0277"/>
    <w:rsid w:val="000A02A9"/>
    <w:rsid w:val="000A4A6F"/>
    <w:rsid w:val="000A6BC5"/>
    <w:rsid w:val="000A7993"/>
    <w:rsid w:val="000B0260"/>
    <w:rsid w:val="000B2D02"/>
    <w:rsid w:val="000B391E"/>
    <w:rsid w:val="000B69F3"/>
    <w:rsid w:val="000C3D67"/>
    <w:rsid w:val="000C7DBB"/>
    <w:rsid w:val="000D02CC"/>
    <w:rsid w:val="000D244F"/>
    <w:rsid w:val="000D3207"/>
    <w:rsid w:val="000D327F"/>
    <w:rsid w:val="000D396A"/>
    <w:rsid w:val="000D5AFC"/>
    <w:rsid w:val="000D604C"/>
    <w:rsid w:val="000D6D10"/>
    <w:rsid w:val="000E100C"/>
    <w:rsid w:val="000E2833"/>
    <w:rsid w:val="000E44BC"/>
    <w:rsid w:val="000E722C"/>
    <w:rsid w:val="000E797E"/>
    <w:rsid w:val="000F28C5"/>
    <w:rsid w:val="000F3217"/>
    <w:rsid w:val="000F7C67"/>
    <w:rsid w:val="000F7CA5"/>
    <w:rsid w:val="000F7E5E"/>
    <w:rsid w:val="00101A53"/>
    <w:rsid w:val="0010483B"/>
    <w:rsid w:val="001072C4"/>
    <w:rsid w:val="00112840"/>
    <w:rsid w:val="0011287B"/>
    <w:rsid w:val="00113094"/>
    <w:rsid w:val="00114AEC"/>
    <w:rsid w:val="00115AB1"/>
    <w:rsid w:val="00115E10"/>
    <w:rsid w:val="0011638C"/>
    <w:rsid w:val="00117513"/>
    <w:rsid w:val="00120F5E"/>
    <w:rsid w:val="001223A7"/>
    <w:rsid w:val="00122D15"/>
    <w:rsid w:val="00135A9D"/>
    <w:rsid w:val="00135E46"/>
    <w:rsid w:val="001444A3"/>
    <w:rsid w:val="001509F3"/>
    <w:rsid w:val="00150C5B"/>
    <w:rsid w:val="001540BB"/>
    <w:rsid w:val="00161542"/>
    <w:rsid w:val="001619B5"/>
    <w:rsid w:val="00163717"/>
    <w:rsid w:val="0016463B"/>
    <w:rsid w:val="001651AB"/>
    <w:rsid w:val="00165CB2"/>
    <w:rsid w:val="001751C8"/>
    <w:rsid w:val="00175498"/>
    <w:rsid w:val="00176460"/>
    <w:rsid w:val="00181471"/>
    <w:rsid w:val="0018183C"/>
    <w:rsid w:val="00182F22"/>
    <w:rsid w:val="001856DE"/>
    <w:rsid w:val="0018688A"/>
    <w:rsid w:val="00187EF3"/>
    <w:rsid w:val="0019087D"/>
    <w:rsid w:val="00190C08"/>
    <w:rsid w:val="00191E67"/>
    <w:rsid w:val="00192E8A"/>
    <w:rsid w:val="0019311C"/>
    <w:rsid w:val="001A228E"/>
    <w:rsid w:val="001A4EDE"/>
    <w:rsid w:val="001A4F33"/>
    <w:rsid w:val="001A7375"/>
    <w:rsid w:val="001B56C3"/>
    <w:rsid w:val="001C0658"/>
    <w:rsid w:val="001C1EBA"/>
    <w:rsid w:val="001C283A"/>
    <w:rsid w:val="001C2953"/>
    <w:rsid w:val="001C444A"/>
    <w:rsid w:val="001C4D42"/>
    <w:rsid w:val="001C5074"/>
    <w:rsid w:val="001C6260"/>
    <w:rsid w:val="001D1D70"/>
    <w:rsid w:val="001D5012"/>
    <w:rsid w:val="001D5AB1"/>
    <w:rsid w:val="001D6B64"/>
    <w:rsid w:val="001E252F"/>
    <w:rsid w:val="001F2E4A"/>
    <w:rsid w:val="001F4509"/>
    <w:rsid w:val="0020097A"/>
    <w:rsid w:val="00203FC7"/>
    <w:rsid w:val="00204816"/>
    <w:rsid w:val="00210E78"/>
    <w:rsid w:val="00210F83"/>
    <w:rsid w:val="0021626E"/>
    <w:rsid w:val="00216EB3"/>
    <w:rsid w:val="002216A5"/>
    <w:rsid w:val="002228A3"/>
    <w:rsid w:val="00223367"/>
    <w:rsid w:val="00227C85"/>
    <w:rsid w:val="002327EC"/>
    <w:rsid w:val="002347B7"/>
    <w:rsid w:val="00237096"/>
    <w:rsid w:val="0024133A"/>
    <w:rsid w:val="00242836"/>
    <w:rsid w:val="002530CB"/>
    <w:rsid w:val="00255B33"/>
    <w:rsid w:val="0026492A"/>
    <w:rsid w:val="00264B28"/>
    <w:rsid w:val="002704A9"/>
    <w:rsid w:val="0027141A"/>
    <w:rsid w:val="00271D86"/>
    <w:rsid w:val="0027420C"/>
    <w:rsid w:val="002813DE"/>
    <w:rsid w:val="00281677"/>
    <w:rsid w:val="002852E7"/>
    <w:rsid w:val="00285DFD"/>
    <w:rsid w:val="002877EA"/>
    <w:rsid w:val="00290B74"/>
    <w:rsid w:val="0029444B"/>
    <w:rsid w:val="00294BA2"/>
    <w:rsid w:val="002A20C0"/>
    <w:rsid w:val="002A36FD"/>
    <w:rsid w:val="002A525A"/>
    <w:rsid w:val="002A6AEA"/>
    <w:rsid w:val="002B134B"/>
    <w:rsid w:val="002B3D9E"/>
    <w:rsid w:val="002B60C2"/>
    <w:rsid w:val="002B61E5"/>
    <w:rsid w:val="002B640C"/>
    <w:rsid w:val="002B6CD6"/>
    <w:rsid w:val="002B7043"/>
    <w:rsid w:val="002C0905"/>
    <w:rsid w:val="002C132D"/>
    <w:rsid w:val="002C697D"/>
    <w:rsid w:val="002C7366"/>
    <w:rsid w:val="002E130D"/>
    <w:rsid w:val="002E167D"/>
    <w:rsid w:val="002E1768"/>
    <w:rsid w:val="002E6D19"/>
    <w:rsid w:val="002F09D3"/>
    <w:rsid w:val="002F1655"/>
    <w:rsid w:val="002F2DA4"/>
    <w:rsid w:val="002F4A9F"/>
    <w:rsid w:val="0030484E"/>
    <w:rsid w:val="0031141C"/>
    <w:rsid w:val="00311F49"/>
    <w:rsid w:val="003147B5"/>
    <w:rsid w:val="00322E04"/>
    <w:rsid w:val="003240BC"/>
    <w:rsid w:val="00334D8F"/>
    <w:rsid w:val="0033618B"/>
    <w:rsid w:val="00341405"/>
    <w:rsid w:val="00343072"/>
    <w:rsid w:val="00343D05"/>
    <w:rsid w:val="0034541C"/>
    <w:rsid w:val="003468BB"/>
    <w:rsid w:val="003500AF"/>
    <w:rsid w:val="003526CA"/>
    <w:rsid w:val="003549FE"/>
    <w:rsid w:val="0035567D"/>
    <w:rsid w:val="003560B1"/>
    <w:rsid w:val="0036477D"/>
    <w:rsid w:val="00364AE5"/>
    <w:rsid w:val="00367564"/>
    <w:rsid w:val="00367809"/>
    <w:rsid w:val="00371495"/>
    <w:rsid w:val="00374CD6"/>
    <w:rsid w:val="00377E7F"/>
    <w:rsid w:val="0038301C"/>
    <w:rsid w:val="00390982"/>
    <w:rsid w:val="00393BD0"/>
    <w:rsid w:val="00393C38"/>
    <w:rsid w:val="003957F0"/>
    <w:rsid w:val="00396FE6"/>
    <w:rsid w:val="003A3A46"/>
    <w:rsid w:val="003A7633"/>
    <w:rsid w:val="003B00D4"/>
    <w:rsid w:val="003B080C"/>
    <w:rsid w:val="003B2145"/>
    <w:rsid w:val="003B304E"/>
    <w:rsid w:val="003C4390"/>
    <w:rsid w:val="003C7B87"/>
    <w:rsid w:val="003D022E"/>
    <w:rsid w:val="003D20CA"/>
    <w:rsid w:val="003D559E"/>
    <w:rsid w:val="003D6E2E"/>
    <w:rsid w:val="003D7930"/>
    <w:rsid w:val="003E0302"/>
    <w:rsid w:val="003E161D"/>
    <w:rsid w:val="003E6E0F"/>
    <w:rsid w:val="003F4818"/>
    <w:rsid w:val="003F78C1"/>
    <w:rsid w:val="004001B1"/>
    <w:rsid w:val="004027B4"/>
    <w:rsid w:val="00407594"/>
    <w:rsid w:val="00410819"/>
    <w:rsid w:val="004163C1"/>
    <w:rsid w:val="00417246"/>
    <w:rsid w:val="0043262F"/>
    <w:rsid w:val="00433ABC"/>
    <w:rsid w:val="00433C4E"/>
    <w:rsid w:val="004406F5"/>
    <w:rsid w:val="004422A3"/>
    <w:rsid w:val="004442BE"/>
    <w:rsid w:val="00446CD7"/>
    <w:rsid w:val="0044758C"/>
    <w:rsid w:val="00450B11"/>
    <w:rsid w:val="00451809"/>
    <w:rsid w:val="004545A5"/>
    <w:rsid w:val="00460419"/>
    <w:rsid w:val="004703FC"/>
    <w:rsid w:val="00470D16"/>
    <w:rsid w:val="00475034"/>
    <w:rsid w:val="00475418"/>
    <w:rsid w:val="0047613E"/>
    <w:rsid w:val="0048194C"/>
    <w:rsid w:val="00481E18"/>
    <w:rsid w:val="00482673"/>
    <w:rsid w:val="00483FAA"/>
    <w:rsid w:val="00486E04"/>
    <w:rsid w:val="0049293E"/>
    <w:rsid w:val="004A0C6F"/>
    <w:rsid w:val="004A1172"/>
    <w:rsid w:val="004A386F"/>
    <w:rsid w:val="004A7A4F"/>
    <w:rsid w:val="004B3858"/>
    <w:rsid w:val="004B6869"/>
    <w:rsid w:val="004B7086"/>
    <w:rsid w:val="004C1A4F"/>
    <w:rsid w:val="004C5FF6"/>
    <w:rsid w:val="004D03A9"/>
    <w:rsid w:val="004D0AE6"/>
    <w:rsid w:val="004D16C8"/>
    <w:rsid w:val="004D5685"/>
    <w:rsid w:val="004E5BE1"/>
    <w:rsid w:val="004F1E41"/>
    <w:rsid w:val="004F35E7"/>
    <w:rsid w:val="004F48FD"/>
    <w:rsid w:val="004F5393"/>
    <w:rsid w:val="004F73D8"/>
    <w:rsid w:val="004F7581"/>
    <w:rsid w:val="00504FB2"/>
    <w:rsid w:val="00511205"/>
    <w:rsid w:val="005215B6"/>
    <w:rsid w:val="00525DE5"/>
    <w:rsid w:val="00527A03"/>
    <w:rsid w:val="0053050C"/>
    <w:rsid w:val="00531835"/>
    <w:rsid w:val="00537435"/>
    <w:rsid w:val="005423E7"/>
    <w:rsid w:val="005431A2"/>
    <w:rsid w:val="00544489"/>
    <w:rsid w:val="00552547"/>
    <w:rsid w:val="00554BD3"/>
    <w:rsid w:val="005557D5"/>
    <w:rsid w:val="00561075"/>
    <w:rsid w:val="00564A04"/>
    <w:rsid w:val="00564EB9"/>
    <w:rsid w:val="00565066"/>
    <w:rsid w:val="005710BB"/>
    <w:rsid w:val="00571760"/>
    <w:rsid w:val="00571DDF"/>
    <w:rsid w:val="00575165"/>
    <w:rsid w:val="00580813"/>
    <w:rsid w:val="00581555"/>
    <w:rsid w:val="0058169C"/>
    <w:rsid w:val="00581A8F"/>
    <w:rsid w:val="00584137"/>
    <w:rsid w:val="005850D6"/>
    <w:rsid w:val="00585F05"/>
    <w:rsid w:val="005877D2"/>
    <w:rsid w:val="00590CC3"/>
    <w:rsid w:val="0059281D"/>
    <w:rsid w:val="00594BC2"/>
    <w:rsid w:val="00595E1B"/>
    <w:rsid w:val="00597935"/>
    <w:rsid w:val="005A466D"/>
    <w:rsid w:val="005A7507"/>
    <w:rsid w:val="005B0A33"/>
    <w:rsid w:val="005B5454"/>
    <w:rsid w:val="005B62A8"/>
    <w:rsid w:val="005C0183"/>
    <w:rsid w:val="005C28FB"/>
    <w:rsid w:val="005C53AF"/>
    <w:rsid w:val="005C6BE7"/>
    <w:rsid w:val="005D08CF"/>
    <w:rsid w:val="005E292A"/>
    <w:rsid w:val="005E5057"/>
    <w:rsid w:val="005F1F50"/>
    <w:rsid w:val="005F2DE4"/>
    <w:rsid w:val="005F3FD0"/>
    <w:rsid w:val="005F7555"/>
    <w:rsid w:val="00601036"/>
    <w:rsid w:val="00610028"/>
    <w:rsid w:val="00612942"/>
    <w:rsid w:val="006130C3"/>
    <w:rsid w:val="00614C64"/>
    <w:rsid w:val="0062143B"/>
    <w:rsid w:val="00621F82"/>
    <w:rsid w:val="00623696"/>
    <w:rsid w:val="006237A0"/>
    <w:rsid w:val="00623908"/>
    <w:rsid w:val="006245E3"/>
    <w:rsid w:val="00627BE9"/>
    <w:rsid w:val="00630EF5"/>
    <w:rsid w:val="006310DD"/>
    <w:rsid w:val="006315FB"/>
    <w:rsid w:val="00631ABD"/>
    <w:rsid w:val="00640AA4"/>
    <w:rsid w:val="006416EC"/>
    <w:rsid w:val="00647BEC"/>
    <w:rsid w:val="0066154F"/>
    <w:rsid w:val="006656BF"/>
    <w:rsid w:val="006736DC"/>
    <w:rsid w:val="00675345"/>
    <w:rsid w:val="00677684"/>
    <w:rsid w:val="006811C1"/>
    <w:rsid w:val="0068148B"/>
    <w:rsid w:val="006819C7"/>
    <w:rsid w:val="00687AEA"/>
    <w:rsid w:val="006A031A"/>
    <w:rsid w:val="006A0B1B"/>
    <w:rsid w:val="006A176F"/>
    <w:rsid w:val="006A2CE0"/>
    <w:rsid w:val="006B1233"/>
    <w:rsid w:val="006B17C5"/>
    <w:rsid w:val="006B3263"/>
    <w:rsid w:val="006B335F"/>
    <w:rsid w:val="006B3C4C"/>
    <w:rsid w:val="006C2A62"/>
    <w:rsid w:val="006C31D0"/>
    <w:rsid w:val="006C36C9"/>
    <w:rsid w:val="006D2FC0"/>
    <w:rsid w:val="006D4D73"/>
    <w:rsid w:val="006F1533"/>
    <w:rsid w:val="006F1A3E"/>
    <w:rsid w:val="006F3EBD"/>
    <w:rsid w:val="006F6E8C"/>
    <w:rsid w:val="006F73E9"/>
    <w:rsid w:val="0070229F"/>
    <w:rsid w:val="007038AE"/>
    <w:rsid w:val="00707C5D"/>
    <w:rsid w:val="007114CE"/>
    <w:rsid w:val="007126A1"/>
    <w:rsid w:val="007247DB"/>
    <w:rsid w:val="00730F19"/>
    <w:rsid w:val="00737592"/>
    <w:rsid w:val="00737B26"/>
    <w:rsid w:val="00743A82"/>
    <w:rsid w:val="00744E2A"/>
    <w:rsid w:val="00745266"/>
    <w:rsid w:val="007454B3"/>
    <w:rsid w:val="007512EC"/>
    <w:rsid w:val="00753440"/>
    <w:rsid w:val="007541BC"/>
    <w:rsid w:val="00755D80"/>
    <w:rsid w:val="0075709F"/>
    <w:rsid w:val="00762DD2"/>
    <w:rsid w:val="00765E51"/>
    <w:rsid w:val="00770FFD"/>
    <w:rsid w:val="007729A7"/>
    <w:rsid w:val="00772B0B"/>
    <w:rsid w:val="00775182"/>
    <w:rsid w:val="00775EDB"/>
    <w:rsid w:val="00776376"/>
    <w:rsid w:val="007771B9"/>
    <w:rsid w:val="007814A3"/>
    <w:rsid w:val="00782AB0"/>
    <w:rsid w:val="00786503"/>
    <w:rsid w:val="007911D4"/>
    <w:rsid w:val="00791834"/>
    <w:rsid w:val="007931F4"/>
    <w:rsid w:val="0079694F"/>
    <w:rsid w:val="007A05EE"/>
    <w:rsid w:val="007A5D42"/>
    <w:rsid w:val="007B46B2"/>
    <w:rsid w:val="007B5A67"/>
    <w:rsid w:val="007B6E90"/>
    <w:rsid w:val="007C001A"/>
    <w:rsid w:val="007C130C"/>
    <w:rsid w:val="007C14B2"/>
    <w:rsid w:val="007C36B0"/>
    <w:rsid w:val="007C3791"/>
    <w:rsid w:val="007C543C"/>
    <w:rsid w:val="007C58DB"/>
    <w:rsid w:val="007C7A94"/>
    <w:rsid w:val="007D1C3D"/>
    <w:rsid w:val="007D27F4"/>
    <w:rsid w:val="007D2E0F"/>
    <w:rsid w:val="007D3897"/>
    <w:rsid w:val="007D5652"/>
    <w:rsid w:val="007E6186"/>
    <w:rsid w:val="007F08A3"/>
    <w:rsid w:val="007F14A4"/>
    <w:rsid w:val="007F48AF"/>
    <w:rsid w:val="007F69E8"/>
    <w:rsid w:val="00803692"/>
    <w:rsid w:val="00804698"/>
    <w:rsid w:val="008047D9"/>
    <w:rsid w:val="00805CEB"/>
    <w:rsid w:val="00807787"/>
    <w:rsid w:val="00810CB4"/>
    <w:rsid w:val="0081362E"/>
    <w:rsid w:val="0081569C"/>
    <w:rsid w:val="00816269"/>
    <w:rsid w:val="00817158"/>
    <w:rsid w:val="00821236"/>
    <w:rsid w:val="00822038"/>
    <w:rsid w:val="008276AD"/>
    <w:rsid w:val="00831C59"/>
    <w:rsid w:val="00833DF2"/>
    <w:rsid w:val="00837A74"/>
    <w:rsid w:val="00840D75"/>
    <w:rsid w:val="00841409"/>
    <w:rsid w:val="0084287F"/>
    <w:rsid w:val="00844A44"/>
    <w:rsid w:val="00845650"/>
    <w:rsid w:val="00845A70"/>
    <w:rsid w:val="00853691"/>
    <w:rsid w:val="00857AF1"/>
    <w:rsid w:val="00860791"/>
    <w:rsid w:val="00863F09"/>
    <w:rsid w:val="008662E5"/>
    <w:rsid w:val="0086707F"/>
    <w:rsid w:val="0087275B"/>
    <w:rsid w:val="00873AAA"/>
    <w:rsid w:val="0087402A"/>
    <w:rsid w:val="00875CF3"/>
    <w:rsid w:val="00875D7E"/>
    <w:rsid w:val="00875FA2"/>
    <w:rsid w:val="00876906"/>
    <w:rsid w:val="00880BDE"/>
    <w:rsid w:val="00883453"/>
    <w:rsid w:val="0088346D"/>
    <w:rsid w:val="00892F33"/>
    <w:rsid w:val="008935C9"/>
    <w:rsid w:val="008952F7"/>
    <w:rsid w:val="00897FE1"/>
    <w:rsid w:val="008A0341"/>
    <w:rsid w:val="008A29BD"/>
    <w:rsid w:val="008A3202"/>
    <w:rsid w:val="008A4F1A"/>
    <w:rsid w:val="008B088B"/>
    <w:rsid w:val="008B0C2F"/>
    <w:rsid w:val="008B31FD"/>
    <w:rsid w:val="008B71FA"/>
    <w:rsid w:val="008C2BE5"/>
    <w:rsid w:val="008C375E"/>
    <w:rsid w:val="008C4D39"/>
    <w:rsid w:val="008C53EE"/>
    <w:rsid w:val="008D34FA"/>
    <w:rsid w:val="008D52CC"/>
    <w:rsid w:val="008D62C7"/>
    <w:rsid w:val="008D67C0"/>
    <w:rsid w:val="008E0C89"/>
    <w:rsid w:val="008E0EE9"/>
    <w:rsid w:val="008E7692"/>
    <w:rsid w:val="008F1BE9"/>
    <w:rsid w:val="008F4D10"/>
    <w:rsid w:val="00901288"/>
    <w:rsid w:val="00903C13"/>
    <w:rsid w:val="009040E3"/>
    <w:rsid w:val="00904658"/>
    <w:rsid w:val="00910F92"/>
    <w:rsid w:val="00912A17"/>
    <w:rsid w:val="00913D5E"/>
    <w:rsid w:val="00922831"/>
    <w:rsid w:val="00923E39"/>
    <w:rsid w:val="00924116"/>
    <w:rsid w:val="00927501"/>
    <w:rsid w:val="00927BCA"/>
    <w:rsid w:val="0093460F"/>
    <w:rsid w:val="00934970"/>
    <w:rsid w:val="00937AC4"/>
    <w:rsid w:val="00952917"/>
    <w:rsid w:val="00956A66"/>
    <w:rsid w:val="00963720"/>
    <w:rsid w:val="00963DFE"/>
    <w:rsid w:val="009727E0"/>
    <w:rsid w:val="00974D9C"/>
    <w:rsid w:val="0098282B"/>
    <w:rsid w:val="00982905"/>
    <w:rsid w:val="00982D60"/>
    <w:rsid w:val="0098499A"/>
    <w:rsid w:val="009853E6"/>
    <w:rsid w:val="009909E5"/>
    <w:rsid w:val="0099197F"/>
    <w:rsid w:val="00995A14"/>
    <w:rsid w:val="009A17D2"/>
    <w:rsid w:val="009A1EA1"/>
    <w:rsid w:val="009A79C5"/>
    <w:rsid w:val="009B2B11"/>
    <w:rsid w:val="009B4247"/>
    <w:rsid w:val="009B4A70"/>
    <w:rsid w:val="009B7F4B"/>
    <w:rsid w:val="009C4552"/>
    <w:rsid w:val="009C7128"/>
    <w:rsid w:val="009D5920"/>
    <w:rsid w:val="009D60C4"/>
    <w:rsid w:val="009E0E6B"/>
    <w:rsid w:val="009E105E"/>
    <w:rsid w:val="009E122B"/>
    <w:rsid w:val="009E22E2"/>
    <w:rsid w:val="009E2B19"/>
    <w:rsid w:val="009E4CF6"/>
    <w:rsid w:val="009F2CF4"/>
    <w:rsid w:val="009F2D25"/>
    <w:rsid w:val="009F32C1"/>
    <w:rsid w:val="00A0311C"/>
    <w:rsid w:val="00A07342"/>
    <w:rsid w:val="00A07F81"/>
    <w:rsid w:val="00A10815"/>
    <w:rsid w:val="00A11BA6"/>
    <w:rsid w:val="00A163DC"/>
    <w:rsid w:val="00A2106A"/>
    <w:rsid w:val="00A218AE"/>
    <w:rsid w:val="00A2261A"/>
    <w:rsid w:val="00A22F7E"/>
    <w:rsid w:val="00A273F6"/>
    <w:rsid w:val="00A3035D"/>
    <w:rsid w:val="00A368FD"/>
    <w:rsid w:val="00A37370"/>
    <w:rsid w:val="00A41330"/>
    <w:rsid w:val="00A44F4F"/>
    <w:rsid w:val="00A46420"/>
    <w:rsid w:val="00A46732"/>
    <w:rsid w:val="00A47AF5"/>
    <w:rsid w:val="00A47BD6"/>
    <w:rsid w:val="00A51091"/>
    <w:rsid w:val="00A535BA"/>
    <w:rsid w:val="00A5578A"/>
    <w:rsid w:val="00A5672A"/>
    <w:rsid w:val="00A61C9F"/>
    <w:rsid w:val="00A66119"/>
    <w:rsid w:val="00A7151E"/>
    <w:rsid w:val="00A728B5"/>
    <w:rsid w:val="00A73A00"/>
    <w:rsid w:val="00A7623E"/>
    <w:rsid w:val="00A8227F"/>
    <w:rsid w:val="00A82F58"/>
    <w:rsid w:val="00A8395F"/>
    <w:rsid w:val="00A855AB"/>
    <w:rsid w:val="00A87E98"/>
    <w:rsid w:val="00A92CAE"/>
    <w:rsid w:val="00A932AD"/>
    <w:rsid w:val="00A95477"/>
    <w:rsid w:val="00AA11CD"/>
    <w:rsid w:val="00AA23A2"/>
    <w:rsid w:val="00AA4146"/>
    <w:rsid w:val="00AA421D"/>
    <w:rsid w:val="00AA4521"/>
    <w:rsid w:val="00AA569D"/>
    <w:rsid w:val="00AB4D7D"/>
    <w:rsid w:val="00AB5A98"/>
    <w:rsid w:val="00AC001D"/>
    <w:rsid w:val="00AC0652"/>
    <w:rsid w:val="00AC06F1"/>
    <w:rsid w:val="00AC3297"/>
    <w:rsid w:val="00AC36FF"/>
    <w:rsid w:val="00AC4C5A"/>
    <w:rsid w:val="00AC5BBC"/>
    <w:rsid w:val="00AD6D43"/>
    <w:rsid w:val="00AE44E1"/>
    <w:rsid w:val="00AF295B"/>
    <w:rsid w:val="00AF2D03"/>
    <w:rsid w:val="00AF351D"/>
    <w:rsid w:val="00AF47C8"/>
    <w:rsid w:val="00AF5212"/>
    <w:rsid w:val="00B006C4"/>
    <w:rsid w:val="00B00EA3"/>
    <w:rsid w:val="00B02150"/>
    <w:rsid w:val="00B03BEE"/>
    <w:rsid w:val="00B042B9"/>
    <w:rsid w:val="00B061B8"/>
    <w:rsid w:val="00B07102"/>
    <w:rsid w:val="00B07C28"/>
    <w:rsid w:val="00B1074E"/>
    <w:rsid w:val="00B11713"/>
    <w:rsid w:val="00B1416E"/>
    <w:rsid w:val="00B14797"/>
    <w:rsid w:val="00B15322"/>
    <w:rsid w:val="00B177B9"/>
    <w:rsid w:val="00B20DB8"/>
    <w:rsid w:val="00B210FB"/>
    <w:rsid w:val="00B24F9A"/>
    <w:rsid w:val="00B30D0B"/>
    <w:rsid w:val="00B315A1"/>
    <w:rsid w:val="00B31961"/>
    <w:rsid w:val="00B33A94"/>
    <w:rsid w:val="00B36B18"/>
    <w:rsid w:val="00B43E01"/>
    <w:rsid w:val="00B46FFA"/>
    <w:rsid w:val="00B471A8"/>
    <w:rsid w:val="00B50ACD"/>
    <w:rsid w:val="00B511A3"/>
    <w:rsid w:val="00B62B1B"/>
    <w:rsid w:val="00B639CE"/>
    <w:rsid w:val="00B66382"/>
    <w:rsid w:val="00B70AA5"/>
    <w:rsid w:val="00B72B6A"/>
    <w:rsid w:val="00B72EF1"/>
    <w:rsid w:val="00B73145"/>
    <w:rsid w:val="00B749C8"/>
    <w:rsid w:val="00B75A6C"/>
    <w:rsid w:val="00B81659"/>
    <w:rsid w:val="00B8526B"/>
    <w:rsid w:val="00B87726"/>
    <w:rsid w:val="00B90190"/>
    <w:rsid w:val="00B92A5F"/>
    <w:rsid w:val="00B93FCD"/>
    <w:rsid w:val="00B949B4"/>
    <w:rsid w:val="00B95D8F"/>
    <w:rsid w:val="00B962E1"/>
    <w:rsid w:val="00B97B42"/>
    <w:rsid w:val="00BA3C55"/>
    <w:rsid w:val="00BA5CA2"/>
    <w:rsid w:val="00BA73C7"/>
    <w:rsid w:val="00BB30C6"/>
    <w:rsid w:val="00BB374D"/>
    <w:rsid w:val="00BC060E"/>
    <w:rsid w:val="00BC7706"/>
    <w:rsid w:val="00BD13F8"/>
    <w:rsid w:val="00BD318A"/>
    <w:rsid w:val="00BD5C49"/>
    <w:rsid w:val="00BD69E7"/>
    <w:rsid w:val="00BE5982"/>
    <w:rsid w:val="00BE5A8D"/>
    <w:rsid w:val="00BF0DD4"/>
    <w:rsid w:val="00BF0F52"/>
    <w:rsid w:val="00BF120D"/>
    <w:rsid w:val="00BF16C3"/>
    <w:rsid w:val="00BF2E66"/>
    <w:rsid w:val="00BF4097"/>
    <w:rsid w:val="00BF4738"/>
    <w:rsid w:val="00BF54BC"/>
    <w:rsid w:val="00BF5796"/>
    <w:rsid w:val="00BF7448"/>
    <w:rsid w:val="00BF7D67"/>
    <w:rsid w:val="00C11A40"/>
    <w:rsid w:val="00C125D1"/>
    <w:rsid w:val="00C157EC"/>
    <w:rsid w:val="00C1599C"/>
    <w:rsid w:val="00C15AA4"/>
    <w:rsid w:val="00C20217"/>
    <w:rsid w:val="00C2216C"/>
    <w:rsid w:val="00C225CB"/>
    <w:rsid w:val="00C31ADE"/>
    <w:rsid w:val="00C33FBD"/>
    <w:rsid w:val="00C362A1"/>
    <w:rsid w:val="00C413EA"/>
    <w:rsid w:val="00C56A26"/>
    <w:rsid w:val="00C57028"/>
    <w:rsid w:val="00C600AC"/>
    <w:rsid w:val="00C613A3"/>
    <w:rsid w:val="00C64DBA"/>
    <w:rsid w:val="00C64F06"/>
    <w:rsid w:val="00C65963"/>
    <w:rsid w:val="00C66CFB"/>
    <w:rsid w:val="00C70C73"/>
    <w:rsid w:val="00C71E52"/>
    <w:rsid w:val="00C725DF"/>
    <w:rsid w:val="00C800D7"/>
    <w:rsid w:val="00C8184B"/>
    <w:rsid w:val="00C848F9"/>
    <w:rsid w:val="00C8738A"/>
    <w:rsid w:val="00C91417"/>
    <w:rsid w:val="00C929A9"/>
    <w:rsid w:val="00C92A99"/>
    <w:rsid w:val="00C93A53"/>
    <w:rsid w:val="00C941D1"/>
    <w:rsid w:val="00C94620"/>
    <w:rsid w:val="00C9498B"/>
    <w:rsid w:val="00CA2275"/>
    <w:rsid w:val="00CA543F"/>
    <w:rsid w:val="00CA5E08"/>
    <w:rsid w:val="00CA6AB4"/>
    <w:rsid w:val="00CB1658"/>
    <w:rsid w:val="00CB54E4"/>
    <w:rsid w:val="00CB773F"/>
    <w:rsid w:val="00CB7D99"/>
    <w:rsid w:val="00CC1095"/>
    <w:rsid w:val="00CC2D1A"/>
    <w:rsid w:val="00CC70BA"/>
    <w:rsid w:val="00CD5CA5"/>
    <w:rsid w:val="00CE1B75"/>
    <w:rsid w:val="00CE4F57"/>
    <w:rsid w:val="00CE520E"/>
    <w:rsid w:val="00CE57B0"/>
    <w:rsid w:val="00CF097B"/>
    <w:rsid w:val="00CF2B3C"/>
    <w:rsid w:val="00CF4B0E"/>
    <w:rsid w:val="00CF4E9C"/>
    <w:rsid w:val="00CF562E"/>
    <w:rsid w:val="00CF5A0D"/>
    <w:rsid w:val="00D0079C"/>
    <w:rsid w:val="00D0224B"/>
    <w:rsid w:val="00D0440B"/>
    <w:rsid w:val="00D04DF2"/>
    <w:rsid w:val="00D104E5"/>
    <w:rsid w:val="00D108D6"/>
    <w:rsid w:val="00D16586"/>
    <w:rsid w:val="00D21E0C"/>
    <w:rsid w:val="00D231B5"/>
    <w:rsid w:val="00D30912"/>
    <w:rsid w:val="00D31133"/>
    <w:rsid w:val="00D358A3"/>
    <w:rsid w:val="00D35F73"/>
    <w:rsid w:val="00D3612A"/>
    <w:rsid w:val="00D40C4B"/>
    <w:rsid w:val="00D4183F"/>
    <w:rsid w:val="00D44AF5"/>
    <w:rsid w:val="00D475D6"/>
    <w:rsid w:val="00D501DE"/>
    <w:rsid w:val="00D5548C"/>
    <w:rsid w:val="00D5631D"/>
    <w:rsid w:val="00D5674A"/>
    <w:rsid w:val="00D6138A"/>
    <w:rsid w:val="00D633E7"/>
    <w:rsid w:val="00D6379E"/>
    <w:rsid w:val="00D66436"/>
    <w:rsid w:val="00D719C8"/>
    <w:rsid w:val="00D725FB"/>
    <w:rsid w:val="00D74913"/>
    <w:rsid w:val="00D77C83"/>
    <w:rsid w:val="00D847E3"/>
    <w:rsid w:val="00D8723F"/>
    <w:rsid w:val="00D9483D"/>
    <w:rsid w:val="00DA31D2"/>
    <w:rsid w:val="00DA63D6"/>
    <w:rsid w:val="00DB0828"/>
    <w:rsid w:val="00DB432C"/>
    <w:rsid w:val="00DB4B29"/>
    <w:rsid w:val="00DB53F0"/>
    <w:rsid w:val="00DC050F"/>
    <w:rsid w:val="00DC53E4"/>
    <w:rsid w:val="00DC709D"/>
    <w:rsid w:val="00DD03DF"/>
    <w:rsid w:val="00DD10C5"/>
    <w:rsid w:val="00DD31AA"/>
    <w:rsid w:val="00DD322A"/>
    <w:rsid w:val="00DD3B41"/>
    <w:rsid w:val="00DD4976"/>
    <w:rsid w:val="00DD79C5"/>
    <w:rsid w:val="00DE31E4"/>
    <w:rsid w:val="00DE388D"/>
    <w:rsid w:val="00DE4DEE"/>
    <w:rsid w:val="00DE64CF"/>
    <w:rsid w:val="00DE6FAF"/>
    <w:rsid w:val="00DF37F1"/>
    <w:rsid w:val="00DF4172"/>
    <w:rsid w:val="00DF7719"/>
    <w:rsid w:val="00E01C58"/>
    <w:rsid w:val="00E0394C"/>
    <w:rsid w:val="00E05B2B"/>
    <w:rsid w:val="00E11241"/>
    <w:rsid w:val="00E115A2"/>
    <w:rsid w:val="00E12634"/>
    <w:rsid w:val="00E1297F"/>
    <w:rsid w:val="00E134E1"/>
    <w:rsid w:val="00E159D6"/>
    <w:rsid w:val="00E167DC"/>
    <w:rsid w:val="00E204A6"/>
    <w:rsid w:val="00E2285B"/>
    <w:rsid w:val="00E22C76"/>
    <w:rsid w:val="00E3038A"/>
    <w:rsid w:val="00E34D7C"/>
    <w:rsid w:val="00E34DC1"/>
    <w:rsid w:val="00E350C7"/>
    <w:rsid w:val="00E37399"/>
    <w:rsid w:val="00E3754F"/>
    <w:rsid w:val="00E40262"/>
    <w:rsid w:val="00E47B53"/>
    <w:rsid w:val="00E5077C"/>
    <w:rsid w:val="00E51DB2"/>
    <w:rsid w:val="00E56165"/>
    <w:rsid w:val="00E56F01"/>
    <w:rsid w:val="00E57FDC"/>
    <w:rsid w:val="00E65C90"/>
    <w:rsid w:val="00E67352"/>
    <w:rsid w:val="00E735AE"/>
    <w:rsid w:val="00E73E09"/>
    <w:rsid w:val="00E7719B"/>
    <w:rsid w:val="00E7724C"/>
    <w:rsid w:val="00E83108"/>
    <w:rsid w:val="00E840F6"/>
    <w:rsid w:val="00E86A8D"/>
    <w:rsid w:val="00E914ED"/>
    <w:rsid w:val="00E91899"/>
    <w:rsid w:val="00EA1AAD"/>
    <w:rsid w:val="00EA2579"/>
    <w:rsid w:val="00EA7881"/>
    <w:rsid w:val="00EA7E52"/>
    <w:rsid w:val="00EB15E2"/>
    <w:rsid w:val="00EB4666"/>
    <w:rsid w:val="00EB6331"/>
    <w:rsid w:val="00EC0DB9"/>
    <w:rsid w:val="00EC1986"/>
    <w:rsid w:val="00EC6AF6"/>
    <w:rsid w:val="00ED0E28"/>
    <w:rsid w:val="00ED148B"/>
    <w:rsid w:val="00ED5849"/>
    <w:rsid w:val="00EE6A2B"/>
    <w:rsid w:val="00EE6BB0"/>
    <w:rsid w:val="00EF08BA"/>
    <w:rsid w:val="00EF4262"/>
    <w:rsid w:val="00F0210A"/>
    <w:rsid w:val="00F02397"/>
    <w:rsid w:val="00F02FA8"/>
    <w:rsid w:val="00F045E6"/>
    <w:rsid w:val="00F10E6D"/>
    <w:rsid w:val="00F121A2"/>
    <w:rsid w:val="00F13D4E"/>
    <w:rsid w:val="00F1564B"/>
    <w:rsid w:val="00F15E04"/>
    <w:rsid w:val="00F16647"/>
    <w:rsid w:val="00F216FB"/>
    <w:rsid w:val="00F23252"/>
    <w:rsid w:val="00F25279"/>
    <w:rsid w:val="00F25D51"/>
    <w:rsid w:val="00F25EA3"/>
    <w:rsid w:val="00F3106A"/>
    <w:rsid w:val="00F31ABF"/>
    <w:rsid w:val="00F325CF"/>
    <w:rsid w:val="00F339A8"/>
    <w:rsid w:val="00F33BAA"/>
    <w:rsid w:val="00F35A08"/>
    <w:rsid w:val="00F361E0"/>
    <w:rsid w:val="00F3702D"/>
    <w:rsid w:val="00F378A9"/>
    <w:rsid w:val="00F40CB3"/>
    <w:rsid w:val="00F4498B"/>
    <w:rsid w:val="00F45656"/>
    <w:rsid w:val="00F45B9D"/>
    <w:rsid w:val="00F473FE"/>
    <w:rsid w:val="00F50147"/>
    <w:rsid w:val="00F50C9A"/>
    <w:rsid w:val="00F512B0"/>
    <w:rsid w:val="00F51728"/>
    <w:rsid w:val="00F51977"/>
    <w:rsid w:val="00F54706"/>
    <w:rsid w:val="00F569BD"/>
    <w:rsid w:val="00F56B1D"/>
    <w:rsid w:val="00F61134"/>
    <w:rsid w:val="00F6378C"/>
    <w:rsid w:val="00F64381"/>
    <w:rsid w:val="00F651FA"/>
    <w:rsid w:val="00F744B5"/>
    <w:rsid w:val="00F74F0D"/>
    <w:rsid w:val="00F75448"/>
    <w:rsid w:val="00F76076"/>
    <w:rsid w:val="00F76552"/>
    <w:rsid w:val="00F82C8C"/>
    <w:rsid w:val="00F83D2D"/>
    <w:rsid w:val="00F945F2"/>
    <w:rsid w:val="00F95A59"/>
    <w:rsid w:val="00F95BD1"/>
    <w:rsid w:val="00FA1FB3"/>
    <w:rsid w:val="00FA5131"/>
    <w:rsid w:val="00FA5F76"/>
    <w:rsid w:val="00FB179D"/>
    <w:rsid w:val="00FB4503"/>
    <w:rsid w:val="00FB4BAE"/>
    <w:rsid w:val="00FB72FB"/>
    <w:rsid w:val="00FC35B5"/>
    <w:rsid w:val="00FC6CBE"/>
    <w:rsid w:val="00FD09CB"/>
    <w:rsid w:val="00FD24EB"/>
    <w:rsid w:val="00FD6519"/>
    <w:rsid w:val="00FE13B4"/>
    <w:rsid w:val="00FE4AC3"/>
    <w:rsid w:val="00FF27BF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0B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BF0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heading 1"/>
    <w:basedOn w:val="a6"/>
    <w:next w:val="a6"/>
    <w:link w:val="13"/>
    <w:qFormat/>
    <w:rsid w:val="00374CD6"/>
    <w:pPr>
      <w:keepNext/>
      <w:numPr>
        <w:numId w:val="37"/>
      </w:numPr>
      <w:jc w:val="both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4">
    <w:name w:val="heading 2"/>
    <w:basedOn w:val="a6"/>
    <w:next w:val="a6"/>
    <w:link w:val="25"/>
    <w:qFormat/>
    <w:rsid w:val="00374CD6"/>
    <w:pPr>
      <w:keepNext/>
      <w:numPr>
        <w:ilvl w:val="1"/>
        <w:numId w:val="37"/>
      </w:numPr>
      <w:jc w:val="both"/>
      <w:outlineLvl w:val="1"/>
    </w:pPr>
    <w:rPr>
      <w:rFonts w:ascii="Arial" w:hAnsi="Arial" w:cs="Arial"/>
      <w:b/>
      <w:bCs/>
      <w:iCs/>
      <w:caps/>
      <w:sz w:val="28"/>
      <w:szCs w:val="28"/>
    </w:rPr>
  </w:style>
  <w:style w:type="paragraph" w:styleId="34">
    <w:name w:val="heading 3"/>
    <w:basedOn w:val="a6"/>
    <w:next w:val="a6"/>
    <w:link w:val="35"/>
    <w:qFormat/>
    <w:rsid w:val="00BF0DD4"/>
    <w:pPr>
      <w:keepNext/>
      <w:numPr>
        <w:ilvl w:val="2"/>
        <w:numId w:val="25"/>
      </w:numPr>
      <w:ind w:left="0" w:firstLine="0"/>
      <w:jc w:val="both"/>
      <w:outlineLvl w:val="2"/>
    </w:pPr>
    <w:rPr>
      <w:rFonts w:ascii="Arial" w:hAnsi="Arial" w:cs="Arial"/>
      <w:b/>
      <w:bCs/>
      <w:i/>
      <w:caps/>
      <w:sz w:val="20"/>
      <w:szCs w:val="26"/>
    </w:rPr>
  </w:style>
  <w:style w:type="paragraph" w:styleId="41">
    <w:name w:val="heading 4"/>
    <w:basedOn w:val="a6"/>
    <w:next w:val="a6"/>
    <w:link w:val="42"/>
    <w:qFormat/>
    <w:rsid w:val="00BF0DD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1">
    <w:name w:val="heading 5"/>
    <w:basedOn w:val="a6"/>
    <w:next w:val="a6"/>
    <w:link w:val="52"/>
    <w:qFormat/>
    <w:rsid w:val="00BF0DD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qFormat/>
    <w:rsid w:val="00BF0DD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link w:val="70"/>
    <w:qFormat/>
    <w:rsid w:val="00BF0DD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6"/>
    <w:next w:val="a6"/>
    <w:link w:val="80"/>
    <w:qFormat/>
    <w:rsid w:val="00BF0DD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6"/>
    <w:next w:val="a6"/>
    <w:link w:val="90"/>
    <w:qFormat/>
    <w:rsid w:val="00BF0DD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4">
    <w:name w:val="S_Обычный"/>
    <w:basedOn w:val="a6"/>
    <w:link w:val="S5"/>
    <w:qFormat/>
    <w:rsid w:val="00612942"/>
    <w:pPr>
      <w:widowControl w:val="0"/>
      <w:jc w:val="both"/>
    </w:pPr>
  </w:style>
  <w:style w:type="character" w:customStyle="1" w:styleId="S5">
    <w:name w:val="S_Обычный Знак"/>
    <w:link w:val="S4"/>
    <w:rsid w:val="006129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612942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612942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a"/>
    <w:next w:val="S4"/>
    <w:link w:val="S9"/>
    <w:rsid w:val="00612942"/>
    <w:pPr>
      <w:spacing w:before="120" w:after="0"/>
      <w:jc w:val="right"/>
    </w:pPr>
    <w:rPr>
      <w:rFonts w:ascii="EuropeDemiC" w:hAnsi="EuropeDemiC" w:cs="Arial"/>
      <w:b/>
      <w:caps/>
      <w:sz w:val="36"/>
      <w:szCs w:val="36"/>
    </w:rPr>
  </w:style>
  <w:style w:type="character" w:customStyle="1" w:styleId="S9">
    <w:name w:val="S_ВидДокумента Знак"/>
    <w:link w:val="S8"/>
    <w:rsid w:val="00612942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styleId="aa">
    <w:name w:val="Body Text"/>
    <w:basedOn w:val="a6"/>
    <w:link w:val="ab"/>
    <w:unhideWhenUsed/>
    <w:rsid w:val="00612942"/>
    <w:pPr>
      <w:spacing w:after="120"/>
    </w:pPr>
  </w:style>
  <w:style w:type="character" w:customStyle="1" w:styleId="ab">
    <w:name w:val="Основной текст Знак"/>
    <w:basedOn w:val="a7"/>
    <w:link w:val="aa"/>
    <w:rsid w:val="00612942"/>
  </w:style>
  <w:style w:type="paragraph" w:customStyle="1" w:styleId="Sa">
    <w:name w:val="S_Гиперссылка"/>
    <w:basedOn w:val="S4"/>
    <w:rsid w:val="00612942"/>
    <w:rPr>
      <w:color w:val="0000FF"/>
      <w:u w:val="single"/>
    </w:rPr>
  </w:style>
  <w:style w:type="paragraph" w:customStyle="1" w:styleId="Sb">
    <w:name w:val="S_Гриф"/>
    <w:basedOn w:val="S4"/>
    <w:rsid w:val="00612942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12">
    <w:name w:val="S_ЗаголовкиТаблицы1"/>
    <w:basedOn w:val="S4"/>
    <w:link w:val="S13"/>
    <w:rsid w:val="00612942"/>
    <w:pPr>
      <w:keepNext/>
      <w:jc w:val="center"/>
    </w:pPr>
    <w:rPr>
      <w:rFonts w:ascii="Arial" w:hAnsi="Arial"/>
      <w:b/>
      <w:caps/>
      <w:sz w:val="16"/>
      <w:szCs w:val="16"/>
    </w:rPr>
  </w:style>
  <w:style w:type="paragraph" w:customStyle="1" w:styleId="S22">
    <w:name w:val="S_ЗаголовкиТаблицы2"/>
    <w:basedOn w:val="S4"/>
    <w:rsid w:val="00612942"/>
    <w:pPr>
      <w:jc w:val="center"/>
    </w:pPr>
    <w:rPr>
      <w:rFonts w:ascii="Arial" w:hAnsi="Arial"/>
      <w:b/>
      <w:sz w:val="14"/>
    </w:rPr>
  </w:style>
  <w:style w:type="paragraph" w:customStyle="1" w:styleId="S14">
    <w:name w:val="S_Заголовок1"/>
    <w:basedOn w:val="a6"/>
    <w:next w:val="S4"/>
    <w:rsid w:val="00612942"/>
    <w:pPr>
      <w:keepNext/>
      <w:pageBreakBefore/>
      <w:jc w:val="both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612942"/>
    <w:pPr>
      <w:keepNext/>
      <w:pageBreakBefore/>
      <w:widowControl/>
      <w:numPr>
        <w:numId w:val="1"/>
      </w:numPr>
      <w:outlineLvl w:val="1"/>
    </w:pPr>
    <w:rPr>
      <w:rFonts w:ascii="Arial" w:hAnsi="Arial"/>
      <w:b/>
      <w:caps/>
    </w:rPr>
  </w:style>
  <w:style w:type="paragraph" w:customStyle="1" w:styleId="S1">
    <w:name w:val="S_Заголовок1_СписокН"/>
    <w:basedOn w:val="S14"/>
    <w:next w:val="S4"/>
    <w:rsid w:val="00612942"/>
    <w:pPr>
      <w:numPr>
        <w:numId w:val="2"/>
      </w:numPr>
    </w:pPr>
  </w:style>
  <w:style w:type="paragraph" w:customStyle="1" w:styleId="S23">
    <w:name w:val="S_Заголовок2"/>
    <w:basedOn w:val="a6"/>
    <w:next w:val="S4"/>
    <w:rsid w:val="00612942"/>
    <w:pPr>
      <w:keepNext/>
      <w:jc w:val="both"/>
      <w:outlineLvl w:val="1"/>
    </w:pPr>
    <w:rPr>
      <w:rFonts w:ascii="Arial" w:hAnsi="Arial"/>
      <w:b/>
      <w:caps/>
    </w:rPr>
  </w:style>
  <w:style w:type="paragraph" w:customStyle="1" w:styleId="S21">
    <w:name w:val="S_Заголовок2_Прил_СписокН"/>
    <w:basedOn w:val="S4"/>
    <w:next w:val="S4"/>
    <w:rsid w:val="00612942"/>
    <w:pPr>
      <w:keepNext/>
      <w:keepLines/>
      <w:numPr>
        <w:ilvl w:val="2"/>
        <w:numId w:val="1"/>
      </w:numPr>
      <w:tabs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20">
    <w:name w:val="S_Заголовок2_СписокН"/>
    <w:basedOn w:val="S23"/>
    <w:next w:val="S4"/>
    <w:rsid w:val="00612942"/>
    <w:pPr>
      <w:numPr>
        <w:ilvl w:val="1"/>
        <w:numId w:val="2"/>
      </w:numPr>
    </w:pPr>
  </w:style>
  <w:style w:type="paragraph" w:customStyle="1" w:styleId="S30">
    <w:name w:val="S_Заголовок3_СписокН"/>
    <w:basedOn w:val="a6"/>
    <w:next w:val="S4"/>
    <w:rsid w:val="00612942"/>
    <w:pPr>
      <w:keepNext/>
      <w:numPr>
        <w:ilvl w:val="2"/>
        <w:numId w:val="2"/>
      </w:numPr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Sc">
    <w:name w:val="S_МестоГод"/>
    <w:basedOn w:val="S4"/>
    <w:rsid w:val="00612942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6"/>
    <w:next w:val="S4"/>
    <w:rsid w:val="00612942"/>
    <w:pPr>
      <w:spacing w:before="60"/>
      <w:jc w:val="center"/>
    </w:pPr>
    <w:rPr>
      <w:rFonts w:ascii="Arial" w:hAnsi="Arial"/>
      <w:b/>
      <w:sz w:val="20"/>
    </w:rPr>
  </w:style>
  <w:style w:type="paragraph" w:customStyle="1" w:styleId="Se">
    <w:name w:val="S_НазваниеТаблицы"/>
    <w:basedOn w:val="S4"/>
    <w:next w:val="S4"/>
    <w:rsid w:val="00612942"/>
    <w:pPr>
      <w:keepNext/>
      <w:jc w:val="right"/>
    </w:pPr>
    <w:rPr>
      <w:rFonts w:ascii="Arial" w:hAnsi="Arial"/>
      <w:b/>
      <w:sz w:val="20"/>
    </w:rPr>
  </w:style>
  <w:style w:type="paragraph" w:customStyle="1" w:styleId="Sf">
    <w:name w:val="S_НаименованиеДокумента"/>
    <w:basedOn w:val="S4"/>
    <w:next w:val="S4"/>
    <w:rsid w:val="00612942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0">
    <w:name w:val="S_НижнКолонтЛев"/>
    <w:basedOn w:val="S4"/>
    <w:next w:val="S4"/>
    <w:rsid w:val="00612942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1">
    <w:name w:val="S_НижнКолонтПрав"/>
    <w:basedOn w:val="S4"/>
    <w:next w:val="S4"/>
    <w:rsid w:val="00612942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2">
    <w:name w:val="S_НомерДокумента"/>
    <w:basedOn w:val="S4"/>
    <w:next w:val="S4"/>
    <w:rsid w:val="00612942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5">
    <w:name w:val="S_ТекстВТаблице1"/>
    <w:basedOn w:val="S4"/>
    <w:next w:val="S4"/>
    <w:rsid w:val="00612942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4"/>
    <w:rsid w:val="00612942"/>
    <w:pPr>
      <w:numPr>
        <w:numId w:val="3"/>
      </w:numPr>
    </w:pPr>
  </w:style>
  <w:style w:type="paragraph" w:customStyle="1" w:styleId="S24">
    <w:name w:val="S_ТекстВТаблице2"/>
    <w:basedOn w:val="S4"/>
    <w:next w:val="S4"/>
    <w:rsid w:val="00612942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612942"/>
    <w:pPr>
      <w:numPr>
        <w:numId w:val="4"/>
      </w:numPr>
    </w:pPr>
  </w:style>
  <w:style w:type="paragraph" w:customStyle="1" w:styleId="S31">
    <w:name w:val="S_ТекстВТаблице3"/>
    <w:basedOn w:val="S4"/>
    <w:next w:val="S4"/>
    <w:rsid w:val="00612942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4"/>
    <w:rsid w:val="00612942"/>
    <w:pPr>
      <w:numPr>
        <w:numId w:val="5"/>
      </w:numPr>
    </w:pPr>
  </w:style>
  <w:style w:type="paragraph" w:customStyle="1" w:styleId="Sf3">
    <w:name w:val="S_Примечание"/>
    <w:basedOn w:val="S4"/>
    <w:next w:val="S4"/>
    <w:rsid w:val="00612942"/>
    <w:pPr>
      <w:ind w:left="567"/>
    </w:pPr>
    <w:rPr>
      <w:i/>
      <w:u w:val="single"/>
    </w:rPr>
  </w:style>
  <w:style w:type="paragraph" w:customStyle="1" w:styleId="Sf4">
    <w:name w:val="S_ПримечаниеТекст"/>
    <w:basedOn w:val="S4"/>
    <w:next w:val="S4"/>
    <w:rsid w:val="00612942"/>
    <w:pPr>
      <w:spacing w:before="120"/>
      <w:ind w:left="567"/>
    </w:pPr>
    <w:rPr>
      <w:i/>
    </w:rPr>
  </w:style>
  <w:style w:type="paragraph" w:customStyle="1" w:styleId="Sf5">
    <w:name w:val="S_Рисунок"/>
    <w:basedOn w:val="S4"/>
    <w:rsid w:val="00612942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6">
    <w:name w:val="S_Сноска"/>
    <w:basedOn w:val="S4"/>
    <w:next w:val="S4"/>
    <w:rsid w:val="00612942"/>
    <w:rPr>
      <w:rFonts w:ascii="Arial" w:hAnsi="Arial"/>
      <w:sz w:val="16"/>
    </w:rPr>
  </w:style>
  <w:style w:type="paragraph" w:customStyle="1" w:styleId="Sf7">
    <w:name w:val="S_Содержание"/>
    <w:basedOn w:val="S4"/>
    <w:next w:val="S4"/>
    <w:rsid w:val="00612942"/>
    <w:rPr>
      <w:rFonts w:ascii="Arial" w:hAnsi="Arial"/>
      <w:b/>
      <w:caps/>
      <w:sz w:val="32"/>
      <w:szCs w:val="32"/>
    </w:rPr>
  </w:style>
  <w:style w:type="paragraph" w:customStyle="1" w:styleId="S0">
    <w:name w:val="S_СписокМ_Обычный"/>
    <w:basedOn w:val="a6"/>
    <w:next w:val="S4"/>
    <w:link w:val="Sf8"/>
    <w:rsid w:val="00612942"/>
    <w:pPr>
      <w:numPr>
        <w:numId w:val="6"/>
      </w:numPr>
      <w:tabs>
        <w:tab w:val="left" w:pos="720"/>
      </w:tabs>
      <w:spacing w:before="120"/>
      <w:jc w:val="both"/>
    </w:pPr>
  </w:style>
  <w:style w:type="character" w:customStyle="1" w:styleId="Sf8">
    <w:name w:val="S_СписокМ_Обычный Знак"/>
    <w:link w:val="S0"/>
    <w:rsid w:val="006129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Sf9">
    <w:name w:val="S_Таблица"/>
    <w:basedOn w:val="a8"/>
    <w:rsid w:val="006129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D200"/>
      </w:tcPr>
    </w:tblStylePr>
  </w:style>
  <w:style w:type="paragraph" w:customStyle="1" w:styleId="Sfa">
    <w:name w:val="S_ТекстЛоготипа"/>
    <w:basedOn w:val="S4"/>
    <w:rsid w:val="00612942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4"/>
    <w:next w:val="S4"/>
    <w:rsid w:val="00612942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612942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4"/>
    <w:next w:val="S4"/>
    <w:link w:val="S18"/>
    <w:rsid w:val="00612942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8">
    <w:name w:val="S_ТекстСодержания1 Знак"/>
    <w:link w:val="S17"/>
    <w:rsid w:val="00612942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b">
    <w:name w:val="S_Термин"/>
    <w:basedOn w:val="a6"/>
    <w:next w:val="S4"/>
    <w:link w:val="Sfc"/>
    <w:rsid w:val="00612942"/>
    <w:pPr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fc">
    <w:name w:val="S_Термин Знак"/>
    <w:link w:val="Sfb"/>
    <w:rsid w:val="00612942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character" w:customStyle="1" w:styleId="13">
    <w:name w:val="Заголовок 1 Знак"/>
    <w:basedOn w:val="a7"/>
    <w:link w:val="12"/>
    <w:rsid w:val="00374CD6"/>
    <w:rPr>
      <w:rFonts w:ascii="Arial" w:eastAsia="Times New Roman" w:hAnsi="Arial" w:cs="Arial"/>
      <w:b/>
      <w:bCs/>
      <w:caps/>
      <w:kern w:val="32"/>
      <w:sz w:val="32"/>
      <w:szCs w:val="32"/>
      <w:lang w:eastAsia="ru-RU"/>
    </w:rPr>
  </w:style>
  <w:style w:type="character" w:customStyle="1" w:styleId="25">
    <w:name w:val="Заголовок 2 Знак"/>
    <w:basedOn w:val="a7"/>
    <w:link w:val="24"/>
    <w:rsid w:val="00374CD6"/>
    <w:rPr>
      <w:rFonts w:ascii="Arial" w:eastAsia="Times New Roman" w:hAnsi="Arial" w:cs="Arial"/>
      <w:b/>
      <w:bCs/>
      <w:iCs/>
      <w:caps/>
      <w:sz w:val="28"/>
      <w:szCs w:val="28"/>
      <w:lang w:eastAsia="ru-RU"/>
    </w:rPr>
  </w:style>
  <w:style w:type="character" w:customStyle="1" w:styleId="35">
    <w:name w:val="Заголовок 3 Знак"/>
    <w:basedOn w:val="a7"/>
    <w:link w:val="34"/>
    <w:rsid w:val="00BF0DD4"/>
    <w:rPr>
      <w:rFonts w:ascii="Arial" w:eastAsia="Times New Roman" w:hAnsi="Arial" w:cs="Arial"/>
      <w:b/>
      <w:bCs/>
      <w:i/>
      <w:caps/>
      <w:sz w:val="20"/>
      <w:szCs w:val="26"/>
      <w:lang w:eastAsia="ru-RU"/>
    </w:rPr>
  </w:style>
  <w:style w:type="character" w:customStyle="1" w:styleId="42">
    <w:name w:val="Заголовок 4 Знак"/>
    <w:basedOn w:val="a7"/>
    <w:link w:val="41"/>
    <w:rsid w:val="00BF0DD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2">
    <w:name w:val="Заголовок 5 Знак"/>
    <w:basedOn w:val="a7"/>
    <w:link w:val="51"/>
    <w:rsid w:val="00BF0DD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7"/>
    <w:link w:val="6"/>
    <w:rsid w:val="00BF0DD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7"/>
    <w:link w:val="7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rsid w:val="00BF0DD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rsid w:val="00BF0DD4"/>
    <w:rPr>
      <w:rFonts w:ascii="Arial" w:eastAsia="Times New Roman" w:hAnsi="Arial" w:cs="Arial"/>
      <w:lang w:eastAsia="ru-RU"/>
    </w:rPr>
  </w:style>
  <w:style w:type="paragraph" w:styleId="ac">
    <w:name w:val="Title"/>
    <w:basedOn w:val="a6"/>
    <w:link w:val="ad"/>
    <w:qFormat/>
    <w:rsid w:val="00BF0DD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d">
    <w:name w:val="Название Знак"/>
    <w:basedOn w:val="a7"/>
    <w:link w:val="ac"/>
    <w:rsid w:val="00BF0DD4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HeadingBase">
    <w:name w:val="Heading Base"/>
    <w:basedOn w:val="a6"/>
    <w:next w:val="a6"/>
    <w:rsid w:val="00BF0DD4"/>
    <w:pPr>
      <w:keepNext/>
      <w:keepLines/>
      <w:spacing w:before="140" w:line="220" w:lineRule="atLeast"/>
      <w:ind w:left="1080"/>
    </w:pPr>
    <w:rPr>
      <w:b/>
      <w:spacing w:val="-20"/>
      <w:kern w:val="28"/>
      <w:sz w:val="22"/>
    </w:rPr>
  </w:style>
  <w:style w:type="paragraph" w:customStyle="1" w:styleId="ae">
    <w:name w:val="Простой"/>
    <w:basedOn w:val="a6"/>
    <w:rsid w:val="00BF0DD4"/>
  </w:style>
  <w:style w:type="paragraph" w:styleId="af">
    <w:name w:val="Subtitle"/>
    <w:basedOn w:val="a6"/>
    <w:link w:val="af0"/>
    <w:qFormat/>
    <w:rsid w:val="00BF0DD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0">
    <w:name w:val="Подзаголовок Знак"/>
    <w:basedOn w:val="a7"/>
    <w:link w:val="af"/>
    <w:rsid w:val="00BF0DD4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ChapterSubtitle">
    <w:name w:val="Chapter Subtitle"/>
    <w:basedOn w:val="af"/>
    <w:next w:val="12"/>
    <w:rsid w:val="00BF0DD4"/>
    <w:rPr>
      <w:b/>
      <w:i/>
      <w:caps/>
      <w:sz w:val="28"/>
    </w:rPr>
  </w:style>
  <w:style w:type="paragraph" w:customStyle="1" w:styleId="FootnoteBase">
    <w:name w:val="Footnote Base"/>
    <w:basedOn w:val="a6"/>
    <w:link w:val="FootnoteBaseChar"/>
    <w:rsid w:val="00BF0DD4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a6"/>
    <w:rsid w:val="00BF0DD4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</w:pPr>
    <w:rPr>
      <w:rFonts w:ascii="Chicago" w:hAnsi="Chicago"/>
    </w:rPr>
  </w:style>
  <w:style w:type="paragraph" w:customStyle="1" w:styleId="BodyTextKeep">
    <w:name w:val="Body Text Keep"/>
    <w:basedOn w:val="a6"/>
    <w:rsid w:val="00BF0DD4"/>
    <w:pPr>
      <w:keepNext/>
      <w:tabs>
        <w:tab w:val="left" w:pos="3345"/>
      </w:tabs>
    </w:pPr>
  </w:style>
  <w:style w:type="paragraph" w:styleId="af1">
    <w:name w:val="caption"/>
    <w:basedOn w:val="a6"/>
    <w:next w:val="a6"/>
    <w:autoRedefine/>
    <w:qFormat/>
    <w:rsid w:val="00BF0DD4"/>
    <w:rPr>
      <w:b/>
      <w:bCs/>
      <w:sz w:val="20"/>
      <w:szCs w:val="20"/>
    </w:rPr>
  </w:style>
  <w:style w:type="paragraph" w:customStyle="1" w:styleId="Picture">
    <w:name w:val="Picture"/>
    <w:basedOn w:val="a6"/>
    <w:next w:val="af1"/>
    <w:rsid w:val="00BF0DD4"/>
    <w:pPr>
      <w:keepNext/>
    </w:pPr>
  </w:style>
  <w:style w:type="paragraph" w:customStyle="1" w:styleId="DocumentLabel">
    <w:name w:val="Document Label"/>
    <w:basedOn w:val="CoverTitle"/>
    <w:rsid w:val="00BF0DD4"/>
    <w:pPr>
      <w:tabs>
        <w:tab w:val="left" w:pos="0"/>
      </w:tabs>
      <w:ind w:left="-840" w:right="-840"/>
    </w:pPr>
    <w:rPr>
      <w:caps/>
    </w:rPr>
  </w:style>
  <w:style w:type="paragraph" w:customStyle="1" w:styleId="CoverTitle">
    <w:name w:val="Cover Title"/>
    <w:basedOn w:val="HeadingBase"/>
    <w:next w:val="CoverSubtitle"/>
    <w:rsid w:val="00BF0DD4"/>
    <w:pPr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BF0DD4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a6"/>
    <w:rsid w:val="00BF0DD4"/>
    <w:rPr>
      <w:sz w:val="28"/>
    </w:rPr>
  </w:style>
  <w:style w:type="character" w:styleId="af2">
    <w:name w:val="endnote reference"/>
    <w:semiHidden/>
    <w:rsid w:val="00BF0DD4"/>
    <w:rPr>
      <w:vertAlign w:val="superscript"/>
    </w:rPr>
  </w:style>
  <w:style w:type="paragraph" w:styleId="af3">
    <w:name w:val="endnote text"/>
    <w:basedOn w:val="FootnoteBase"/>
    <w:link w:val="af4"/>
    <w:semiHidden/>
    <w:rsid w:val="00BF0DD4"/>
  </w:style>
  <w:style w:type="character" w:customStyle="1" w:styleId="af4">
    <w:name w:val="Текст концевой сноски Знак"/>
    <w:basedOn w:val="a7"/>
    <w:link w:val="af3"/>
    <w:semiHidden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f5">
    <w:name w:val="footer"/>
    <w:basedOn w:val="a6"/>
    <w:link w:val="af6"/>
    <w:uiPriority w:val="99"/>
    <w:rsid w:val="00BF0DD4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7"/>
    <w:link w:val="af5"/>
    <w:uiPriority w:val="99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Base">
    <w:name w:val="Header Base"/>
    <w:basedOn w:val="a6"/>
    <w:rsid w:val="00BF0DD4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character" w:styleId="af7">
    <w:name w:val="footnote reference"/>
    <w:semiHidden/>
    <w:rsid w:val="00BF0DD4"/>
    <w:rPr>
      <w:vertAlign w:val="superscript"/>
    </w:rPr>
  </w:style>
  <w:style w:type="paragraph" w:styleId="af8">
    <w:name w:val="footnote text"/>
    <w:basedOn w:val="FootnoteBase"/>
    <w:link w:val="af9"/>
    <w:semiHidden/>
    <w:rsid w:val="00BF0DD4"/>
  </w:style>
  <w:style w:type="character" w:customStyle="1" w:styleId="af9">
    <w:name w:val="Текст сноски Знак"/>
    <w:basedOn w:val="a7"/>
    <w:link w:val="af8"/>
    <w:semiHidden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fa">
    <w:name w:val="header"/>
    <w:aliases w:val="TI Upper Header"/>
    <w:basedOn w:val="a6"/>
    <w:link w:val="afb"/>
    <w:uiPriority w:val="99"/>
    <w:rsid w:val="00BF0DD4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aliases w:val="TI Upper Header Знак"/>
    <w:basedOn w:val="a7"/>
    <w:link w:val="afa"/>
    <w:uiPriority w:val="99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4">
    <w:name w:val="index 1"/>
    <w:basedOn w:val="IndexBase"/>
    <w:autoRedefine/>
    <w:semiHidden/>
    <w:rsid w:val="00BF0DD4"/>
  </w:style>
  <w:style w:type="paragraph" w:customStyle="1" w:styleId="IndexBase">
    <w:name w:val="Index Base"/>
    <w:basedOn w:val="a6"/>
    <w:rsid w:val="00BF0DD4"/>
    <w:pPr>
      <w:ind w:left="360" w:hanging="360"/>
    </w:pPr>
    <w:rPr>
      <w:sz w:val="18"/>
    </w:rPr>
  </w:style>
  <w:style w:type="paragraph" w:styleId="26">
    <w:name w:val="index 2"/>
    <w:basedOn w:val="IndexBase"/>
    <w:autoRedefine/>
    <w:semiHidden/>
    <w:rsid w:val="00BF0DD4"/>
    <w:pPr>
      <w:ind w:left="720"/>
    </w:pPr>
  </w:style>
  <w:style w:type="paragraph" w:styleId="36">
    <w:name w:val="index 3"/>
    <w:basedOn w:val="IndexBase"/>
    <w:autoRedefine/>
    <w:semiHidden/>
    <w:rsid w:val="00BF0DD4"/>
    <w:pPr>
      <w:ind w:left="1080"/>
    </w:pPr>
  </w:style>
  <w:style w:type="paragraph" w:styleId="43">
    <w:name w:val="index 4"/>
    <w:basedOn w:val="IndexBase"/>
    <w:autoRedefine/>
    <w:semiHidden/>
    <w:rsid w:val="00BF0DD4"/>
    <w:pPr>
      <w:ind w:left="1440"/>
    </w:pPr>
  </w:style>
  <w:style w:type="paragraph" w:styleId="53">
    <w:name w:val="index 5"/>
    <w:basedOn w:val="a6"/>
    <w:next w:val="a6"/>
    <w:autoRedefine/>
    <w:semiHidden/>
    <w:rsid w:val="00BF0DD4"/>
    <w:pPr>
      <w:ind w:left="1200" w:hanging="240"/>
    </w:pPr>
  </w:style>
  <w:style w:type="paragraph" w:styleId="afc">
    <w:name w:val="index heading"/>
    <w:basedOn w:val="HeadingBase"/>
    <w:next w:val="14"/>
    <w:semiHidden/>
    <w:rsid w:val="00BF0DD4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a6"/>
    <w:rsid w:val="00BF0DD4"/>
    <w:pPr>
      <w:tabs>
        <w:tab w:val="left" w:pos="3345"/>
      </w:tabs>
      <w:ind w:left="3345" w:hanging="2268"/>
    </w:pPr>
  </w:style>
  <w:style w:type="character" w:customStyle="1" w:styleId="CODE">
    <w:name w:val="CODE"/>
    <w:rsid w:val="00BF0DD4"/>
    <w:rPr>
      <w:rFonts w:ascii="Courier New" w:hAnsi="Courier New"/>
      <w:noProof/>
    </w:rPr>
  </w:style>
  <w:style w:type="character" w:styleId="afd">
    <w:name w:val="line number"/>
    <w:basedOn w:val="a7"/>
    <w:rsid w:val="00BF0DD4"/>
  </w:style>
  <w:style w:type="paragraph" w:styleId="afe">
    <w:name w:val="List"/>
    <w:basedOn w:val="a6"/>
    <w:rsid w:val="00BF0DD4"/>
    <w:pPr>
      <w:ind w:left="283" w:hanging="283"/>
    </w:pPr>
  </w:style>
  <w:style w:type="paragraph" w:styleId="a0">
    <w:name w:val="List Bullet"/>
    <w:basedOn w:val="a6"/>
    <w:rsid w:val="00BF0DD4"/>
    <w:pPr>
      <w:numPr>
        <w:numId w:val="12"/>
      </w:numPr>
    </w:pPr>
  </w:style>
  <w:style w:type="paragraph" w:styleId="a">
    <w:name w:val="List Number"/>
    <w:basedOn w:val="a6"/>
    <w:rsid w:val="00BF0DD4"/>
    <w:pPr>
      <w:numPr>
        <w:numId w:val="20"/>
      </w:numPr>
    </w:pPr>
  </w:style>
  <w:style w:type="paragraph" w:styleId="aff">
    <w:name w:val="macro"/>
    <w:basedOn w:val="a6"/>
    <w:link w:val="aff0"/>
    <w:semiHidden/>
    <w:rsid w:val="00BF0DD4"/>
    <w:pPr>
      <w:ind w:left="1080"/>
    </w:pPr>
    <w:rPr>
      <w:rFonts w:ascii="Courier New" w:hAnsi="Courier New"/>
    </w:rPr>
  </w:style>
  <w:style w:type="character" w:customStyle="1" w:styleId="aff0">
    <w:name w:val="Текст макроса Знак"/>
    <w:basedOn w:val="a7"/>
    <w:link w:val="aff"/>
    <w:semiHidden/>
    <w:rsid w:val="00BF0DD4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ff1">
    <w:name w:val="page number"/>
    <w:basedOn w:val="a7"/>
    <w:rsid w:val="00BF0DD4"/>
  </w:style>
  <w:style w:type="character" w:customStyle="1" w:styleId="Superscript">
    <w:name w:val="Superscript"/>
    <w:rsid w:val="00BF0DD4"/>
    <w:rPr>
      <w:b/>
      <w:vertAlign w:val="superscript"/>
    </w:rPr>
  </w:style>
  <w:style w:type="paragraph" w:customStyle="1" w:styleId="TOCBase">
    <w:name w:val="TOC Base"/>
    <w:basedOn w:val="a6"/>
    <w:rsid w:val="00BF0DD4"/>
    <w:pPr>
      <w:tabs>
        <w:tab w:val="right" w:leader="dot" w:pos="6480"/>
      </w:tabs>
    </w:pPr>
  </w:style>
  <w:style w:type="paragraph" w:styleId="aff2">
    <w:name w:val="table of figures"/>
    <w:basedOn w:val="TOCBase"/>
    <w:semiHidden/>
    <w:rsid w:val="00BF0DD4"/>
    <w:pPr>
      <w:ind w:left="1440" w:hanging="360"/>
    </w:pPr>
  </w:style>
  <w:style w:type="paragraph" w:styleId="15">
    <w:name w:val="toc 1"/>
    <w:basedOn w:val="a6"/>
    <w:next w:val="a6"/>
    <w:autoRedefine/>
    <w:uiPriority w:val="39"/>
    <w:qFormat/>
    <w:rsid w:val="000428F5"/>
    <w:pPr>
      <w:tabs>
        <w:tab w:val="right" w:leader="dot" w:pos="9498"/>
      </w:tabs>
      <w:spacing w:before="120"/>
      <w:ind w:left="284" w:hanging="284"/>
      <w:jc w:val="both"/>
    </w:pPr>
    <w:rPr>
      <w:rFonts w:ascii="Arial" w:hAnsi="Arial"/>
      <w:b/>
      <w:bCs/>
      <w:caps/>
      <w:sz w:val="20"/>
      <w:szCs w:val="20"/>
    </w:rPr>
  </w:style>
  <w:style w:type="paragraph" w:styleId="27">
    <w:name w:val="toc 2"/>
    <w:basedOn w:val="a6"/>
    <w:next w:val="a6"/>
    <w:autoRedefine/>
    <w:uiPriority w:val="39"/>
    <w:qFormat/>
    <w:rsid w:val="00D44AF5"/>
    <w:pPr>
      <w:tabs>
        <w:tab w:val="left" w:pos="993"/>
        <w:tab w:val="left" w:pos="1843"/>
        <w:tab w:val="left" w:pos="9356"/>
      </w:tabs>
      <w:spacing w:before="120"/>
      <w:ind w:left="993" w:hanging="567"/>
    </w:pPr>
    <w:rPr>
      <w:rFonts w:ascii="Arial" w:hAnsi="Arial"/>
      <w:b/>
      <w:caps/>
      <w:sz w:val="18"/>
      <w:szCs w:val="18"/>
    </w:rPr>
  </w:style>
  <w:style w:type="paragraph" w:styleId="37">
    <w:name w:val="toc 3"/>
    <w:basedOn w:val="a6"/>
    <w:next w:val="a6"/>
    <w:autoRedefine/>
    <w:uiPriority w:val="39"/>
    <w:qFormat/>
    <w:rsid w:val="00BF0DD4"/>
    <w:pPr>
      <w:spacing w:before="120"/>
      <w:ind w:left="482"/>
      <w:jc w:val="both"/>
    </w:pPr>
    <w:rPr>
      <w:rFonts w:ascii="Arial" w:hAnsi="Arial"/>
      <w:i/>
      <w:iCs/>
      <w:caps/>
      <w:sz w:val="16"/>
      <w:szCs w:val="16"/>
    </w:rPr>
  </w:style>
  <w:style w:type="paragraph" w:styleId="44">
    <w:name w:val="toc 4"/>
    <w:basedOn w:val="a6"/>
    <w:next w:val="a6"/>
    <w:autoRedefine/>
    <w:semiHidden/>
    <w:rsid w:val="00BF0DD4"/>
    <w:pPr>
      <w:ind w:left="720"/>
    </w:pPr>
    <w:rPr>
      <w:sz w:val="18"/>
      <w:szCs w:val="18"/>
    </w:rPr>
  </w:style>
  <w:style w:type="paragraph" w:styleId="54">
    <w:name w:val="toc 5"/>
    <w:basedOn w:val="a6"/>
    <w:next w:val="a6"/>
    <w:autoRedefine/>
    <w:semiHidden/>
    <w:rsid w:val="00BF0DD4"/>
    <w:pPr>
      <w:ind w:left="960"/>
    </w:pPr>
    <w:rPr>
      <w:sz w:val="18"/>
      <w:szCs w:val="18"/>
    </w:rPr>
  </w:style>
  <w:style w:type="paragraph" w:customStyle="1" w:styleId="BlockIcon">
    <w:name w:val="Block Icon"/>
    <w:basedOn w:val="a6"/>
    <w:rsid w:val="00BF0DD4"/>
    <w:pPr>
      <w:framePr w:w="1440" w:h="1440" w:hRule="exact" w:wrap="auto" w:vAnchor="text" w:hAnchor="page" w:x="1201" w:y="1"/>
      <w:shd w:val="pct3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af5"/>
    <w:rsid w:val="00BF0DD4"/>
  </w:style>
  <w:style w:type="paragraph" w:customStyle="1" w:styleId="FooterEven">
    <w:name w:val="Footer Even"/>
    <w:basedOn w:val="af5"/>
    <w:rsid w:val="00BF0DD4"/>
    <w:pPr>
      <w:pBdr>
        <w:top w:val="single" w:sz="6" w:space="2" w:color="auto"/>
      </w:pBdr>
    </w:pPr>
  </w:style>
  <w:style w:type="paragraph" w:customStyle="1" w:styleId="FooterOdd">
    <w:name w:val="Footer Odd"/>
    <w:basedOn w:val="af5"/>
    <w:rsid w:val="00BF0DD4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afa"/>
    <w:rsid w:val="00BF0DD4"/>
    <w:pPr>
      <w:pBdr>
        <w:top w:val="single" w:sz="6" w:space="2" w:color="auto"/>
      </w:pBdr>
    </w:pPr>
    <w:rPr>
      <w:caps/>
      <w:smallCaps/>
    </w:rPr>
  </w:style>
  <w:style w:type="paragraph" w:customStyle="1" w:styleId="HeaderEven">
    <w:name w:val="Header Even"/>
    <w:basedOn w:val="afa"/>
    <w:rsid w:val="00BF0DD4"/>
    <w:pPr>
      <w:pBdr>
        <w:bottom w:val="single" w:sz="6" w:space="1" w:color="auto"/>
      </w:pBdr>
      <w:spacing w:after="600"/>
    </w:pPr>
    <w:rPr>
      <w:caps/>
      <w:smallCaps/>
    </w:rPr>
  </w:style>
  <w:style w:type="paragraph" w:customStyle="1" w:styleId="HeaderOdd">
    <w:name w:val="Header Odd"/>
    <w:basedOn w:val="afa"/>
    <w:rsid w:val="00BF0DD4"/>
    <w:pPr>
      <w:pBdr>
        <w:bottom w:val="single" w:sz="6" w:space="1" w:color="auto"/>
      </w:pBdr>
      <w:spacing w:after="600"/>
    </w:pPr>
    <w:rPr>
      <w:caps/>
      <w:smallCaps/>
    </w:rPr>
  </w:style>
  <w:style w:type="paragraph" w:styleId="aff3">
    <w:name w:val="Body Text Indent"/>
    <w:basedOn w:val="a6"/>
    <w:link w:val="aff4"/>
    <w:rsid w:val="00BF0DD4"/>
    <w:pPr>
      <w:spacing w:after="120"/>
      <w:ind w:left="283"/>
    </w:pPr>
  </w:style>
  <w:style w:type="character" w:customStyle="1" w:styleId="aff4">
    <w:name w:val="Основной текст с отступом Знак"/>
    <w:basedOn w:val="a7"/>
    <w:link w:val="aff3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List Number 5"/>
    <w:basedOn w:val="a6"/>
    <w:rsid w:val="00BF0DD4"/>
    <w:pPr>
      <w:numPr>
        <w:numId w:val="24"/>
      </w:numPr>
    </w:pPr>
  </w:style>
  <w:style w:type="paragraph" w:styleId="4">
    <w:name w:val="List Number 4"/>
    <w:basedOn w:val="a6"/>
    <w:rsid w:val="00BF0DD4"/>
    <w:pPr>
      <w:numPr>
        <w:numId w:val="23"/>
      </w:numPr>
    </w:pPr>
  </w:style>
  <w:style w:type="paragraph" w:styleId="3">
    <w:name w:val="List Number 3"/>
    <w:basedOn w:val="a6"/>
    <w:rsid w:val="00BF0DD4"/>
    <w:pPr>
      <w:numPr>
        <w:numId w:val="22"/>
      </w:numPr>
    </w:pPr>
  </w:style>
  <w:style w:type="paragraph" w:styleId="50">
    <w:name w:val="List Bullet 5"/>
    <w:basedOn w:val="a6"/>
    <w:rsid w:val="00BF0DD4"/>
    <w:pPr>
      <w:numPr>
        <w:numId w:val="13"/>
      </w:numPr>
    </w:pPr>
  </w:style>
  <w:style w:type="paragraph" w:styleId="40">
    <w:name w:val="List Bullet 4"/>
    <w:basedOn w:val="a6"/>
    <w:rsid w:val="00BF0DD4"/>
    <w:pPr>
      <w:numPr>
        <w:numId w:val="14"/>
      </w:numPr>
    </w:pPr>
  </w:style>
  <w:style w:type="paragraph" w:styleId="30">
    <w:name w:val="List Bullet 3"/>
    <w:basedOn w:val="a6"/>
    <w:rsid w:val="00BF0DD4"/>
    <w:pPr>
      <w:numPr>
        <w:numId w:val="15"/>
      </w:numPr>
    </w:pPr>
  </w:style>
  <w:style w:type="paragraph" w:styleId="20">
    <w:name w:val="List Bullet 2"/>
    <w:basedOn w:val="a6"/>
    <w:rsid w:val="00BF0DD4"/>
    <w:pPr>
      <w:numPr>
        <w:numId w:val="16"/>
      </w:numPr>
    </w:pPr>
  </w:style>
  <w:style w:type="paragraph" w:styleId="55">
    <w:name w:val="List 5"/>
    <w:basedOn w:val="a6"/>
    <w:rsid w:val="00BF0DD4"/>
    <w:pPr>
      <w:ind w:left="1415" w:hanging="283"/>
    </w:pPr>
  </w:style>
  <w:style w:type="paragraph" w:styleId="45">
    <w:name w:val="List 4"/>
    <w:basedOn w:val="a6"/>
    <w:rsid w:val="00BF0DD4"/>
    <w:pPr>
      <w:ind w:left="1132" w:hanging="283"/>
    </w:pPr>
  </w:style>
  <w:style w:type="paragraph" w:styleId="38">
    <w:name w:val="List 3"/>
    <w:basedOn w:val="a6"/>
    <w:rsid w:val="00BF0DD4"/>
    <w:pPr>
      <w:ind w:left="849" w:hanging="283"/>
    </w:pPr>
  </w:style>
  <w:style w:type="paragraph" w:styleId="28">
    <w:name w:val="List 2"/>
    <w:basedOn w:val="a6"/>
    <w:rsid w:val="00BF0DD4"/>
    <w:pPr>
      <w:ind w:left="566" w:hanging="283"/>
    </w:pPr>
  </w:style>
  <w:style w:type="character" w:customStyle="1" w:styleId="Emphasis1">
    <w:name w:val="Emphasis1"/>
    <w:rsid w:val="00BF0DD4"/>
    <w:rPr>
      <w:i/>
      <w:spacing w:val="0"/>
    </w:rPr>
  </w:style>
  <w:style w:type="character" w:styleId="aff5">
    <w:name w:val="annotation reference"/>
    <w:rsid w:val="00BF0DD4"/>
    <w:rPr>
      <w:sz w:val="16"/>
      <w:szCs w:val="16"/>
    </w:rPr>
  </w:style>
  <w:style w:type="paragraph" w:styleId="aff6">
    <w:name w:val="annotation text"/>
    <w:basedOn w:val="a6"/>
    <w:link w:val="aff7"/>
    <w:rsid w:val="00BF0DD4"/>
    <w:rPr>
      <w:sz w:val="20"/>
      <w:szCs w:val="20"/>
    </w:rPr>
  </w:style>
  <w:style w:type="character" w:customStyle="1" w:styleId="aff7">
    <w:name w:val="Текст примечания Знак"/>
    <w:basedOn w:val="a7"/>
    <w:link w:val="aff6"/>
    <w:rsid w:val="00BF0D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6"/>
    <w:rsid w:val="00BF0DD4"/>
    <w:pPr>
      <w:numPr>
        <w:numId w:val="21"/>
      </w:numPr>
    </w:pPr>
  </w:style>
  <w:style w:type="paragraph" w:styleId="aff8">
    <w:name w:val="List Continue"/>
    <w:basedOn w:val="a6"/>
    <w:rsid w:val="00BF0DD4"/>
    <w:pPr>
      <w:spacing w:after="120"/>
      <w:ind w:left="283"/>
    </w:pPr>
  </w:style>
  <w:style w:type="paragraph" w:styleId="29">
    <w:name w:val="List Continue 2"/>
    <w:basedOn w:val="a6"/>
    <w:rsid w:val="00BF0DD4"/>
    <w:pPr>
      <w:spacing w:after="120"/>
      <w:ind w:left="566"/>
    </w:pPr>
  </w:style>
  <w:style w:type="paragraph" w:styleId="39">
    <w:name w:val="List Continue 3"/>
    <w:basedOn w:val="a6"/>
    <w:rsid w:val="00BF0DD4"/>
    <w:pPr>
      <w:spacing w:after="120"/>
      <w:ind w:left="849"/>
    </w:pPr>
  </w:style>
  <w:style w:type="paragraph" w:styleId="46">
    <w:name w:val="List Continue 4"/>
    <w:basedOn w:val="a6"/>
    <w:rsid w:val="00BF0DD4"/>
    <w:pPr>
      <w:spacing w:after="120"/>
      <w:ind w:left="1132"/>
    </w:pPr>
  </w:style>
  <w:style w:type="paragraph" w:styleId="56">
    <w:name w:val="List Continue 5"/>
    <w:basedOn w:val="a6"/>
    <w:rsid w:val="00BF0DD4"/>
    <w:pPr>
      <w:spacing w:after="120"/>
      <w:ind w:left="1415"/>
    </w:pPr>
  </w:style>
  <w:style w:type="paragraph" w:styleId="aff9">
    <w:name w:val="Normal Indent"/>
    <w:basedOn w:val="a6"/>
    <w:rsid w:val="00BF0DD4"/>
    <w:pPr>
      <w:ind w:left="708"/>
    </w:pPr>
  </w:style>
  <w:style w:type="paragraph" w:customStyle="1" w:styleId="TitleAddress">
    <w:name w:val="Title Address"/>
    <w:basedOn w:val="a6"/>
    <w:rsid w:val="00BF0DD4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character" w:customStyle="1" w:styleId="Slogan">
    <w:name w:val="Slogan"/>
    <w:rsid w:val="00BF0DD4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BF0DD4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a6"/>
    <w:rsid w:val="00BF0D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a6"/>
    <w:next w:val="ChapterNumber"/>
    <w:rsid w:val="00BF0DD4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right="7655"/>
      <w:jc w:val="center"/>
    </w:pPr>
    <w:rPr>
      <w:color w:val="FFFFFF"/>
      <w:sz w:val="26"/>
    </w:rPr>
  </w:style>
  <w:style w:type="paragraph" w:customStyle="1" w:styleId="ChapterNumber">
    <w:name w:val="Chapter Number"/>
    <w:basedOn w:val="a6"/>
    <w:next w:val="12"/>
    <w:rsid w:val="00BF0DD4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right="7655"/>
      <w:jc w:val="center"/>
    </w:pPr>
    <w:rPr>
      <w:b/>
      <w:color w:val="FFFFFF"/>
      <w:position w:val="-8"/>
      <w:sz w:val="84"/>
    </w:rPr>
  </w:style>
  <w:style w:type="paragraph" w:styleId="affa">
    <w:name w:val="table of authorities"/>
    <w:basedOn w:val="a6"/>
    <w:semiHidden/>
    <w:rsid w:val="00BF0DD4"/>
    <w:pPr>
      <w:tabs>
        <w:tab w:val="right" w:leader="dot" w:pos="7560"/>
      </w:tabs>
      <w:ind w:left="1440" w:hanging="360"/>
    </w:pPr>
  </w:style>
  <w:style w:type="paragraph" w:styleId="affb">
    <w:name w:val="toa heading"/>
    <w:basedOn w:val="a6"/>
    <w:next w:val="affa"/>
    <w:semiHidden/>
    <w:rsid w:val="00BF0DD4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afe"/>
    <w:next w:val="a6"/>
    <w:rsid w:val="00BF0DD4"/>
    <w:pPr>
      <w:tabs>
        <w:tab w:val="left" w:pos="720"/>
      </w:tabs>
      <w:ind w:left="720"/>
    </w:pPr>
  </w:style>
  <w:style w:type="character" w:customStyle="1" w:styleId="DFN">
    <w:name w:val="DFN"/>
    <w:rsid w:val="00BF0DD4"/>
    <w:rPr>
      <w:b/>
    </w:rPr>
  </w:style>
  <w:style w:type="paragraph" w:customStyle="1" w:styleId="ListBulletFirst">
    <w:name w:val="List Bullet First"/>
    <w:basedOn w:val="a0"/>
    <w:next w:val="a0"/>
    <w:rsid w:val="00BF0DD4"/>
  </w:style>
  <w:style w:type="paragraph" w:customStyle="1" w:styleId="ListBulletLast">
    <w:name w:val="List Bullet Last"/>
    <w:basedOn w:val="a0"/>
    <w:next w:val="a6"/>
    <w:rsid w:val="00BF0DD4"/>
  </w:style>
  <w:style w:type="paragraph" w:customStyle="1" w:styleId="ListNumberFirst">
    <w:name w:val="List Number First"/>
    <w:basedOn w:val="a6"/>
    <w:next w:val="a6"/>
    <w:rsid w:val="00BF0DD4"/>
  </w:style>
  <w:style w:type="paragraph" w:customStyle="1" w:styleId="ListNumberLast">
    <w:name w:val="List Number Last"/>
    <w:basedOn w:val="a6"/>
    <w:next w:val="a6"/>
    <w:rsid w:val="00BF0DD4"/>
  </w:style>
  <w:style w:type="paragraph" w:customStyle="1" w:styleId="affc">
    <w:name w:val="СписокСвойств"/>
    <w:basedOn w:val="a6"/>
    <w:rsid w:val="00BF0DD4"/>
    <w:pPr>
      <w:shd w:val="pct12" w:color="auto" w:fill="auto"/>
      <w:tabs>
        <w:tab w:val="left" w:pos="3402"/>
      </w:tabs>
      <w:suppressAutoHyphens/>
      <w:ind w:right="567"/>
    </w:pPr>
    <w:rPr>
      <w:rFonts w:ascii="Courier New" w:hAnsi="Courier New"/>
    </w:rPr>
  </w:style>
  <w:style w:type="paragraph" w:customStyle="1" w:styleId="BlockQuotationFirst">
    <w:name w:val="Block Quotation First"/>
    <w:basedOn w:val="BlockQuotation"/>
    <w:next w:val="BlockQuotation"/>
    <w:rsid w:val="00BF0DD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SectionHeading">
    <w:name w:val="Section Heading"/>
    <w:basedOn w:val="12"/>
    <w:rsid w:val="00BF0DD4"/>
    <w:pPr>
      <w:spacing w:after="240" w:line="240" w:lineRule="atLeast"/>
      <w:outlineLvl w:val="9"/>
    </w:pPr>
    <w:rPr>
      <w:kern w:val="20"/>
    </w:rPr>
  </w:style>
  <w:style w:type="paragraph" w:customStyle="1" w:styleId="BlockQuotationLast">
    <w:name w:val="Block Quotation Last"/>
    <w:basedOn w:val="BlockQuotation"/>
    <w:next w:val="a6"/>
    <w:rsid w:val="00BF0D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afe"/>
    <w:next w:val="afe"/>
    <w:rsid w:val="00BF0DD4"/>
    <w:pPr>
      <w:tabs>
        <w:tab w:val="left" w:pos="720"/>
      </w:tabs>
      <w:spacing w:before="80" w:after="80"/>
      <w:ind w:left="720"/>
    </w:pPr>
  </w:style>
  <w:style w:type="paragraph" w:styleId="affd">
    <w:name w:val="Date"/>
    <w:basedOn w:val="a6"/>
    <w:next w:val="a6"/>
    <w:link w:val="affe"/>
    <w:rsid w:val="00BF0DD4"/>
  </w:style>
  <w:style w:type="character" w:customStyle="1" w:styleId="affe">
    <w:name w:val="Дата Знак"/>
    <w:basedOn w:val="a7"/>
    <w:link w:val="affd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MarginComment">
    <w:name w:val="Block Margin Comment"/>
    <w:basedOn w:val="a6"/>
    <w:rsid w:val="00BF0DD4"/>
    <w:pPr>
      <w:keepNext/>
      <w:framePr w:w="1134" w:hSpace="181" w:vSpace="181" w:wrap="auto" w:vAnchor="text" w:hAnchor="margin" w:xAlign="right" w:y="1"/>
      <w:widowControl w:val="0"/>
      <w:pBdr>
        <w:left w:val="double" w:sz="12" w:space="1" w:color="auto"/>
      </w:pBdr>
    </w:pPr>
  </w:style>
  <w:style w:type="paragraph" w:styleId="61">
    <w:name w:val="index 6"/>
    <w:basedOn w:val="14"/>
    <w:next w:val="a6"/>
    <w:autoRedefine/>
    <w:semiHidden/>
    <w:rsid w:val="00BF0DD4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71">
    <w:name w:val="index 7"/>
    <w:basedOn w:val="14"/>
    <w:next w:val="a6"/>
    <w:autoRedefine/>
    <w:semiHidden/>
    <w:rsid w:val="00BF0DD4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81">
    <w:name w:val="index 8"/>
    <w:basedOn w:val="a6"/>
    <w:next w:val="a6"/>
    <w:autoRedefine/>
    <w:semiHidden/>
    <w:rsid w:val="00BF0DD4"/>
    <w:pPr>
      <w:tabs>
        <w:tab w:val="right" w:leader="dot" w:pos="8834"/>
      </w:tabs>
      <w:ind w:left="1280" w:hanging="160"/>
    </w:pPr>
    <w:rPr>
      <w:sz w:val="16"/>
    </w:rPr>
  </w:style>
  <w:style w:type="paragraph" w:styleId="91">
    <w:name w:val="index 9"/>
    <w:basedOn w:val="IndexBase"/>
    <w:autoRedefine/>
    <w:semiHidden/>
    <w:rsid w:val="00BF0DD4"/>
    <w:pPr>
      <w:tabs>
        <w:tab w:val="right" w:leader="dot" w:pos="8834"/>
      </w:tabs>
      <w:ind w:left="2880" w:hanging="720"/>
    </w:pPr>
  </w:style>
  <w:style w:type="paragraph" w:customStyle="1" w:styleId="CoverAddress">
    <w:name w:val="Cover Address"/>
    <w:basedOn w:val="a6"/>
    <w:rsid w:val="00BF0DD4"/>
  </w:style>
  <w:style w:type="paragraph" w:customStyle="1" w:styleId="comments">
    <w:name w:val="comments"/>
    <w:basedOn w:val="a6"/>
    <w:next w:val="a6"/>
    <w:rsid w:val="00BF0DD4"/>
    <w:pPr>
      <w:ind w:left="720" w:hanging="720"/>
    </w:pPr>
    <w:rPr>
      <w:rFonts w:ascii="HelvCondenced" w:hAnsi="HelvCondenced"/>
      <w:color w:val="0000FF"/>
    </w:rPr>
  </w:style>
  <w:style w:type="paragraph" w:customStyle="1" w:styleId="CoverCompany">
    <w:name w:val="Cover Company"/>
    <w:basedOn w:val="CoverAddress"/>
    <w:rsid w:val="00BF0DD4"/>
    <w:pPr>
      <w:spacing w:after="120" w:line="360" w:lineRule="exact"/>
      <w:jc w:val="right"/>
    </w:pPr>
    <w:rPr>
      <w:b/>
      <w:sz w:val="36"/>
    </w:rPr>
  </w:style>
  <w:style w:type="paragraph" w:customStyle="1" w:styleId="CoverComment">
    <w:name w:val="Cover Comment"/>
    <w:basedOn w:val="HeadingBase"/>
    <w:next w:val="a6"/>
    <w:rsid w:val="00BF0DD4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a6"/>
    <w:next w:val="a6"/>
    <w:rsid w:val="00BF0DD4"/>
    <w:rPr>
      <w:sz w:val="28"/>
    </w:rPr>
  </w:style>
  <w:style w:type="paragraph" w:customStyle="1" w:styleId="TOCHeading1">
    <w:name w:val="TOC Heading1"/>
    <w:basedOn w:val="12"/>
    <w:rsid w:val="00BF0DD4"/>
    <w:pPr>
      <w:outlineLvl w:val="9"/>
    </w:pPr>
  </w:style>
  <w:style w:type="paragraph" w:styleId="62">
    <w:name w:val="toc 6"/>
    <w:basedOn w:val="a6"/>
    <w:next w:val="a6"/>
    <w:autoRedefine/>
    <w:semiHidden/>
    <w:rsid w:val="00BF0DD4"/>
    <w:pPr>
      <w:ind w:left="1200"/>
    </w:pPr>
    <w:rPr>
      <w:sz w:val="18"/>
      <w:szCs w:val="18"/>
    </w:rPr>
  </w:style>
  <w:style w:type="paragraph" w:styleId="72">
    <w:name w:val="toc 7"/>
    <w:basedOn w:val="a6"/>
    <w:next w:val="a6"/>
    <w:autoRedefine/>
    <w:semiHidden/>
    <w:rsid w:val="00BF0DD4"/>
    <w:pPr>
      <w:ind w:left="1440"/>
    </w:pPr>
    <w:rPr>
      <w:sz w:val="18"/>
      <w:szCs w:val="18"/>
    </w:rPr>
  </w:style>
  <w:style w:type="paragraph" w:styleId="82">
    <w:name w:val="toc 8"/>
    <w:basedOn w:val="a6"/>
    <w:next w:val="a6"/>
    <w:autoRedefine/>
    <w:semiHidden/>
    <w:rsid w:val="00BF0DD4"/>
    <w:pPr>
      <w:ind w:left="1680"/>
    </w:pPr>
    <w:rPr>
      <w:sz w:val="18"/>
      <w:szCs w:val="18"/>
    </w:rPr>
  </w:style>
  <w:style w:type="paragraph" w:styleId="92">
    <w:name w:val="toc 9"/>
    <w:basedOn w:val="a6"/>
    <w:next w:val="a6"/>
    <w:autoRedefine/>
    <w:semiHidden/>
    <w:rsid w:val="00BF0DD4"/>
    <w:pPr>
      <w:ind w:left="1920"/>
    </w:pPr>
    <w:rPr>
      <w:sz w:val="18"/>
      <w:szCs w:val="18"/>
    </w:rPr>
  </w:style>
  <w:style w:type="character" w:customStyle="1" w:styleId="16">
    <w:name w:val="Строгий1"/>
    <w:rsid w:val="00BF0DD4"/>
    <w:rPr>
      <w:b/>
      <w:i/>
    </w:rPr>
  </w:style>
  <w:style w:type="paragraph" w:customStyle="1" w:styleId="1Arial">
    <w:name w:val="ТСпис1Arial"/>
    <w:basedOn w:val="ae"/>
    <w:next w:val="a6"/>
    <w:rsid w:val="00BF0DD4"/>
    <w:pPr>
      <w:numPr>
        <w:numId w:val="7"/>
      </w:numPr>
      <w:outlineLvl w:val="0"/>
    </w:pPr>
  </w:style>
  <w:style w:type="paragraph" w:customStyle="1" w:styleId="afff">
    <w:name w:val="СписокСвойствПервый"/>
    <w:basedOn w:val="affc"/>
    <w:next w:val="affc"/>
    <w:rsid w:val="00BF0DD4"/>
    <w:pPr>
      <w:spacing w:before="240"/>
    </w:pPr>
  </w:style>
  <w:style w:type="paragraph" w:customStyle="1" w:styleId="afff0">
    <w:name w:val="СписокСвойствПоследний"/>
    <w:basedOn w:val="affc"/>
    <w:next w:val="a6"/>
    <w:rsid w:val="00BF0DD4"/>
    <w:pPr>
      <w:spacing w:after="240"/>
    </w:pPr>
  </w:style>
  <w:style w:type="paragraph" w:customStyle="1" w:styleId="ReportAnnotation">
    <w:name w:val="ReportAnnotation"/>
    <w:basedOn w:val="ae"/>
    <w:next w:val="ae"/>
    <w:rsid w:val="00BF0DD4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BF0DD4"/>
    <w:pPr>
      <w:spacing w:before="60" w:after="60"/>
    </w:pPr>
    <w:rPr>
      <w:b/>
    </w:rPr>
  </w:style>
  <w:style w:type="paragraph" w:customStyle="1" w:styleId="1Times">
    <w:name w:val="ТСпис1Times"/>
    <w:basedOn w:val="ae"/>
    <w:next w:val="a6"/>
    <w:rsid w:val="00BF0DD4"/>
    <w:pPr>
      <w:numPr>
        <w:numId w:val="8"/>
      </w:numPr>
      <w:outlineLvl w:val="0"/>
    </w:pPr>
  </w:style>
  <w:style w:type="paragraph" w:customStyle="1" w:styleId="2Arial">
    <w:name w:val="ТСпис2Arial"/>
    <w:basedOn w:val="ae"/>
    <w:next w:val="a6"/>
    <w:rsid w:val="00BF0DD4"/>
    <w:pPr>
      <w:numPr>
        <w:ilvl w:val="1"/>
        <w:numId w:val="7"/>
      </w:numPr>
      <w:outlineLvl w:val="1"/>
    </w:pPr>
  </w:style>
  <w:style w:type="paragraph" w:customStyle="1" w:styleId="2Times">
    <w:name w:val="ТСпис2Times"/>
    <w:basedOn w:val="ae"/>
    <w:next w:val="a6"/>
    <w:rsid w:val="00BF0DD4"/>
    <w:pPr>
      <w:numPr>
        <w:ilvl w:val="1"/>
        <w:numId w:val="9"/>
      </w:numPr>
      <w:outlineLvl w:val="1"/>
    </w:pPr>
  </w:style>
  <w:style w:type="paragraph" w:customStyle="1" w:styleId="3Arial">
    <w:name w:val="ТСпис3Arial"/>
    <w:basedOn w:val="ae"/>
    <w:rsid w:val="00BF0DD4"/>
    <w:pPr>
      <w:numPr>
        <w:ilvl w:val="2"/>
        <w:numId w:val="7"/>
      </w:numPr>
      <w:outlineLvl w:val="2"/>
    </w:pPr>
  </w:style>
  <w:style w:type="paragraph" w:customStyle="1" w:styleId="3Times">
    <w:name w:val="ТСпис3Times"/>
    <w:basedOn w:val="ae"/>
    <w:next w:val="a6"/>
    <w:rsid w:val="00BF0DD4"/>
    <w:pPr>
      <w:numPr>
        <w:ilvl w:val="2"/>
        <w:numId w:val="10"/>
      </w:numPr>
      <w:outlineLvl w:val="2"/>
    </w:pPr>
  </w:style>
  <w:style w:type="paragraph" w:customStyle="1" w:styleId="4Arial">
    <w:name w:val="ТСпис4Arial"/>
    <w:basedOn w:val="ae"/>
    <w:rsid w:val="00BF0DD4"/>
    <w:pPr>
      <w:numPr>
        <w:ilvl w:val="3"/>
        <w:numId w:val="7"/>
      </w:numPr>
      <w:outlineLvl w:val="3"/>
    </w:pPr>
  </w:style>
  <w:style w:type="paragraph" w:customStyle="1" w:styleId="4Times">
    <w:name w:val="ТСпис4Times"/>
    <w:basedOn w:val="ae"/>
    <w:rsid w:val="00BF0DD4"/>
    <w:pPr>
      <w:numPr>
        <w:ilvl w:val="3"/>
        <w:numId w:val="11"/>
      </w:numPr>
      <w:outlineLvl w:val="3"/>
    </w:pPr>
  </w:style>
  <w:style w:type="paragraph" w:customStyle="1" w:styleId="Simple">
    <w:name w:val="Simple"/>
    <w:basedOn w:val="a6"/>
    <w:rsid w:val="00BF0DD4"/>
  </w:style>
  <w:style w:type="paragraph" w:customStyle="1" w:styleId="PropList">
    <w:name w:val="PropList"/>
    <w:basedOn w:val="a6"/>
    <w:rsid w:val="00BF0DD4"/>
    <w:pPr>
      <w:shd w:val="pct12" w:color="auto" w:fill="auto"/>
      <w:tabs>
        <w:tab w:val="left" w:pos="3402"/>
      </w:tabs>
      <w:ind w:right="567"/>
    </w:pPr>
    <w:rPr>
      <w:rFonts w:ascii="Courier New" w:hAnsi="Courier New"/>
    </w:rPr>
  </w:style>
  <w:style w:type="paragraph" w:customStyle="1" w:styleId="TL1Arial">
    <w:name w:val="TL1Arial"/>
    <w:basedOn w:val="Simple"/>
    <w:next w:val="a6"/>
    <w:rsid w:val="00BF0DD4"/>
    <w:pPr>
      <w:tabs>
        <w:tab w:val="num" w:pos="360"/>
      </w:tabs>
      <w:outlineLvl w:val="0"/>
    </w:pPr>
  </w:style>
  <w:style w:type="paragraph" w:customStyle="1" w:styleId="PropListFirst">
    <w:name w:val="PropListFirst"/>
    <w:basedOn w:val="PropList"/>
    <w:next w:val="PropList"/>
    <w:rsid w:val="00BF0DD4"/>
    <w:pPr>
      <w:spacing w:before="240"/>
    </w:pPr>
  </w:style>
  <w:style w:type="paragraph" w:customStyle="1" w:styleId="PropListLast">
    <w:name w:val="PropListLast"/>
    <w:basedOn w:val="PropList"/>
    <w:next w:val="a6"/>
    <w:rsid w:val="00BF0DD4"/>
    <w:pPr>
      <w:spacing w:after="240"/>
    </w:pPr>
  </w:style>
  <w:style w:type="paragraph" w:customStyle="1" w:styleId="TL1Times">
    <w:name w:val="TL1Times"/>
    <w:basedOn w:val="Simple"/>
    <w:next w:val="a6"/>
    <w:rsid w:val="00BF0DD4"/>
    <w:pPr>
      <w:tabs>
        <w:tab w:val="num" w:pos="360"/>
      </w:tabs>
      <w:outlineLvl w:val="0"/>
    </w:pPr>
  </w:style>
  <w:style w:type="paragraph" w:customStyle="1" w:styleId="TL2Arial">
    <w:name w:val="TL2Arial"/>
    <w:basedOn w:val="Simple"/>
    <w:next w:val="a6"/>
    <w:rsid w:val="00BF0DD4"/>
    <w:pPr>
      <w:tabs>
        <w:tab w:val="num" w:pos="720"/>
      </w:tabs>
      <w:outlineLvl w:val="1"/>
    </w:pPr>
  </w:style>
  <w:style w:type="paragraph" w:customStyle="1" w:styleId="TL2Times">
    <w:name w:val="TL2Times"/>
    <w:basedOn w:val="Simple"/>
    <w:next w:val="a6"/>
    <w:rsid w:val="00BF0DD4"/>
    <w:pPr>
      <w:tabs>
        <w:tab w:val="num" w:pos="720"/>
      </w:tabs>
      <w:outlineLvl w:val="1"/>
    </w:pPr>
  </w:style>
  <w:style w:type="paragraph" w:customStyle="1" w:styleId="TL3Arial">
    <w:name w:val="TL3Arial"/>
    <w:basedOn w:val="Simple"/>
    <w:rsid w:val="00BF0DD4"/>
    <w:pPr>
      <w:tabs>
        <w:tab w:val="num" w:pos="720"/>
      </w:tabs>
      <w:outlineLvl w:val="2"/>
    </w:pPr>
  </w:style>
  <w:style w:type="paragraph" w:customStyle="1" w:styleId="TL3Times">
    <w:name w:val="TL3Times"/>
    <w:basedOn w:val="Simple"/>
    <w:next w:val="a6"/>
    <w:rsid w:val="00BF0DD4"/>
    <w:pPr>
      <w:tabs>
        <w:tab w:val="num" w:pos="720"/>
      </w:tabs>
      <w:outlineLvl w:val="2"/>
    </w:pPr>
  </w:style>
  <w:style w:type="paragraph" w:customStyle="1" w:styleId="TL4Arial">
    <w:name w:val="TL4Arial"/>
    <w:basedOn w:val="Simple"/>
    <w:rsid w:val="00BF0DD4"/>
    <w:pPr>
      <w:tabs>
        <w:tab w:val="num" w:pos="1080"/>
      </w:tabs>
      <w:outlineLvl w:val="3"/>
    </w:pPr>
  </w:style>
  <w:style w:type="paragraph" w:customStyle="1" w:styleId="TL4Times">
    <w:name w:val="TL4Times"/>
    <w:basedOn w:val="Simple"/>
    <w:rsid w:val="00BF0DD4"/>
    <w:pPr>
      <w:tabs>
        <w:tab w:val="num" w:pos="1080"/>
      </w:tabs>
      <w:outlineLvl w:val="3"/>
    </w:pPr>
  </w:style>
  <w:style w:type="character" w:customStyle="1" w:styleId="FileName">
    <w:name w:val="FileName"/>
    <w:rsid w:val="00BF0DD4"/>
    <w:rPr>
      <w:smallCaps/>
      <w:noProof/>
    </w:rPr>
  </w:style>
  <w:style w:type="paragraph" w:customStyle="1" w:styleId="TableNormal">
    <w:name w:val="TableNormal"/>
    <w:basedOn w:val="ae"/>
    <w:rsid w:val="00BF0DD4"/>
    <w:pPr>
      <w:keepLines/>
      <w:spacing w:before="120"/>
    </w:pPr>
  </w:style>
  <w:style w:type="paragraph" w:customStyle="1" w:styleId="TableTitle">
    <w:name w:val="TableTitle"/>
    <w:basedOn w:val="ae"/>
    <w:rsid w:val="00BF0DD4"/>
    <w:pPr>
      <w:keepNext/>
      <w:keepLines/>
      <w:shd w:val="pct20" w:color="auto" w:fill="auto"/>
      <w:ind w:left="-113" w:right="-113"/>
      <w:jc w:val="center"/>
    </w:pPr>
    <w:rPr>
      <w:b/>
    </w:rPr>
  </w:style>
  <w:style w:type="paragraph" w:customStyle="1" w:styleId="Status">
    <w:name w:val="Status"/>
    <w:basedOn w:val="a6"/>
    <w:rsid w:val="00BF0DD4"/>
    <w:pPr>
      <w:shd w:val="pct20" w:color="auto" w:fill="auto"/>
      <w:ind w:firstLine="454"/>
    </w:pPr>
  </w:style>
  <w:style w:type="character" w:styleId="afff1">
    <w:name w:val="Emphasis"/>
    <w:qFormat/>
    <w:rsid w:val="00BF0DD4"/>
    <w:rPr>
      <w:i/>
      <w:iCs/>
    </w:rPr>
  </w:style>
  <w:style w:type="paragraph" w:customStyle="1" w:styleId="InfoBlue">
    <w:name w:val="InfoBlue"/>
    <w:basedOn w:val="a6"/>
    <w:next w:val="aa"/>
    <w:autoRedefine/>
    <w:rsid w:val="00BF0DD4"/>
    <w:pPr>
      <w:widowControl w:val="0"/>
      <w:spacing w:after="120"/>
      <w:ind w:left="720"/>
    </w:pPr>
    <w:rPr>
      <w:color w:val="0000FF"/>
    </w:rPr>
  </w:style>
  <w:style w:type="paragraph" w:styleId="afff2">
    <w:name w:val="Document Map"/>
    <w:basedOn w:val="a6"/>
    <w:link w:val="afff3"/>
    <w:semiHidden/>
    <w:rsid w:val="00BF0DD4"/>
    <w:pPr>
      <w:shd w:val="clear" w:color="auto" w:fill="000080"/>
    </w:pPr>
    <w:rPr>
      <w:rFonts w:ascii="Tahoma" w:hAnsi="Tahoma" w:cs="Tahoma"/>
    </w:rPr>
  </w:style>
  <w:style w:type="character" w:customStyle="1" w:styleId="afff3">
    <w:name w:val="Схема документа Знак"/>
    <w:basedOn w:val="a7"/>
    <w:link w:val="afff2"/>
    <w:semiHidden/>
    <w:rsid w:val="00BF0DD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f4">
    <w:name w:val="Hyperlink"/>
    <w:uiPriority w:val="99"/>
    <w:rsid w:val="00BF0DD4"/>
    <w:rPr>
      <w:color w:val="0000FF"/>
      <w:u w:val="single"/>
    </w:rPr>
  </w:style>
  <w:style w:type="paragraph" w:customStyle="1" w:styleId="StyleTableTitlePatternClear">
    <w:name w:val="Style TableTitle + Pattern: Clear"/>
    <w:basedOn w:val="a6"/>
    <w:rsid w:val="00BF0DD4"/>
    <w:pPr>
      <w:keepNext/>
      <w:keepLines/>
      <w:ind w:left="-113" w:right="-113"/>
      <w:jc w:val="center"/>
    </w:pPr>
    <w:rPr>
      <w:b/>
      <w:bCs/>
    </w:rPr>
  </w:style>
  <w:style w:type="paragraph" w:styleId="2a">
    <w:name w:val="Body Text 2"/>
    <w:basedOn w:val="a6"/>
    <w:link w:val="2b"/>
    <w:rsid w:val="00BF0DD4"/>
    <w:pPr>
      <w:spacing w:after="120" w:line="480" w:lineRule="auto"/>
    </w:pPr>
  </w:style>
  <w:style w:type="character" w:customStyle="1" w:styleId="2b">
    <w:name w:val="Основной текст 2 Знак"/>
    <w:basedOn w:val="a7"/>
    <w:link w:val="2a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Balloon Text"/>
    <w:basedOn w:val="a6"/>
    <w:link w:val="afff6"/>
    <w:semiHidden/>
    <w:rsid w:val="00BF0DD4"/>
    <w:rPr>
      <w:rFonts w:ascii="Tahoma" w:hAnsi="Tahoma" w:cs="Tahoma"/>
      <w:sz w:val="16"/>
      <w:szCs w:val="16"/>
    </w:rPr>
  </w:style>
  <w:style w:type="character" w:customStyle="1" w:styleId="afff6">
    <w:name w:val="Текст выноски Знак"/>
    <w:basedOn w:val="a7"/>
    <w:link w:val="afff5"/>
    <w:semiHidden/>
    <w:rsid w:val="00BF0DD4"/>
    <w:rPr>
      <w:rFonts w:ascii="Tahoma" w:eastAsia="Times New Roman" w:hAnsi="Tahoma" w:cs="Tahoma"/>
      <w:sz w:val="16"/>
      <w:szCs w:val="16"/>
      <w:lang w:eastAsia="ru-RU"/>
    </w:rPr>
  </w:style>
  <w:style w:type="paragraph" w:styleId="afff7">
    <w:name w:val="annotation subject"/>
    <w:basedOn w:val="aff6"/>
    <w:next w:val="aff6"/>
    <w:link w:val="afff8"/>
    <w:rsid w:val="00BF0DD4"/>
    <w:rPr>
      <w:b/>
      <w:bCs/>
    </w:rPr>
  </w:style>
  <w:style w:type="character" w:customStyle="1" w:styleId="afff8">
    <w:name w:val="Тема примечания Знак"/>
    <w:basedOn w:val="aff7"/>
    <w:link w:val="afff7"/>
    <w:rsid w:val="00BF0D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otnoteBaseChar">
    <w:name w:val="Footnote Base Char"/>
    <w:link w:val="FootnoteBase"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CommentTextChar">
    <w:name w:val="Comment Text Char"/>
    <w:basedOn w:val="FootnoteBaseChar"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CommentSubjectChar">
    <w:name w:val="Comment Subject Char"/>
    <w:basedOn w:val="CommentTextChar"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table" w:styleId="afff9">
    <w:name w:val="Table Grid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Revision"/>
    <w:hidden/>
    <w:uiPriority w:val="99"/>
    <w:semiHidden/>
    <w:rsid w:val="00BF0DD4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fffb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6"/>
    <w:link w:val="afffc"/>
    <w:uiPriority w:val="34"/>
    <w:qFormat/>
    <w:rsid w:val="00BF0DD4"/>
    <w:pPr>
      <w:ind w:left="708"/>
    </w:pPr>
  </w:style>
  <w:style w:type="table" w:customStyle="1" w:styleId="TableGrid1">
    <w:name w:val="Table Grid1"/>
    <w:basedOn w:val="a8"/>
    <w:next w:val="afff9"/>
    <w:uiPriority w:val="99"/>
    <w:rsid w:val="00BF0DD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2ptBoldLeftLeft0cmAfter0ptNotExpandedby">
    <w:name w:val="Style 12 pt Bold Left Left:  0 cm After:  0 pt Not Expanded by..."/>
    <w:basedOn w:val="24"/>
    <w:rsid w:val="00BF0DD4"/>
    <w:pPr>
      <w:numPr>
        <w:numId w:val="17"/>
      </w:numPr>
    </w:pPr>
    <w:rPr>
      <w:bCs w:val="0"/>
    </w:rPr>
  </w:style>
  <w:style w:type="paragraph" w:customStyle="1" w:styleId="Bulleted2">
    <w:name w:val="Bulleted2"/>
    <w:rsid w:val="00BF0DD4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">
    <w:name w:val="Char"/>
    <w:basedOn w:val="a6"/>
    <w:rsid w:val="00BF0DD4"/>
    <w:pPr>
      <w:keepLines/>
      <w:spacing w:after="160" w:line="240" w:lineRule="exact"/>
    </w:pPr>
    <w:rPr>
      <w:rFonts w:ascii="Verdana" w:eastAsia="MS Mincho" w:hAnsi="Verdana" w:cs="Franklin Gothic Book"/>
      <w:lang w:val="en-US"/>
    </w:rPr>
  </w:style>
  <w:style w:type="paragraph" w:customStyle="1" w:styleId="StyleStyle12ptBoldLeftLeft0cmAfter0ptNotExpandedb">
    <w:name w:val="Style Style 12 pt Bold Left Left:  0 cm After:  0 pt Not Expanded b..."/>
    <w:basedOn w:val="12"/>
    <w:rsid w:val="00BF0DD4"/>
    <w:pPr>
      <w:numPr>
        <w:numId w:val="19"/>
      </w:numPr>
    </w:pPr>
    <w:rPr>
      <w:noProof/>
      <w:snapToGrid w:val="0"/>
      <w:sz w:val="28"/>
    </w:rPr>
  </w:style>
  <w:style w:type="paragraph" w:styleId="afffd">
    <w:name w:val="No Spacing"/>
    <w:uiPriority w:val="1"/>
    <w:qFormat/>
    <w:rsid w:val="00BF0DD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u">
    <w:name w:val="u"/>
    <w:basedOn w:val="a6"/>
    <w:rsid w:val="00BF0DD4"/>
    <w:pPr>
      <w:spacing w:before="100" w:beforeAutospacing="1" w:after="100" w:afterAutospacing="1"/>
    </w:pPr>
  </w:style>
  <w:style w:type="numbering" w:styleId="111111">
    <w:name w:val="Outline List 2"/>
    <w:basedOn w:val="a9"/>
    <w:rsid w:val="00BF0DD4"/>
    <w:pPr>
      <w:numPr>
        <w:numId w:val="26"/>
      </w:numPr>
    </w:pPr>
  </w:style>
  <w:style w:type="numbering" w:styleId="1ai">
    <w:name w:val="Outline List 1"/>
    <w:basedOn w:val="a9"/>
    <w:rsid w:val="00BF0DD4"/>
    <w:pPr>
      <w:numPr>
        <w:numId w:val="27"/>
      </w:numPr>
    </w:pPr>
  </w:style>
  <w:style w:type="paragraph" w:styleId="HTML">
    <w:name w:val="HTML Address"/>
    <w:basedOn w:val="a6"/>
    <w:link w:val="HTML0"/>
    <w:rsid w:val="00BF0DD4"/>
    <w:rPr>
      <w:i/>
      <w:iCs/>
    </w:rPr>
  </w:style>
  <w:style w:type="character" w:customStyle="1" w:styleId="HTML0">
    <w:name w:val="Адрес HTML Знак"/>
    <w:basedOn w:val="a7"/>
    <w:link w:val="HTML"/>
    <w:rsid w:val="00BF0DD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fffe">
    <w:name w:val="envelope address"/>
    <w:basedOn w:val="a6"/>
    <w:rsid w:val="00BF0DD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7"/>
    <w:rsid w:val="00BF0DD4"/>
  </w:style>
  <w:style w:type="table" w:styleId="-1">
    <w:name w:val="Table Web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">
    <w:name w:val="Note Heading"/>
    <w:basedOn w:val="a6"/>
    <w:next w:val="a6"/>
    <w:link w:val="affff0"/>
    <w:rsid w:val="00BF0DD4"/>
  </w:style>
  <w:style w:type="character" w:customStyle="1" w:styleId="affff0">
    <w:name w:val="Заголовок записки Знак"/>
    <w:basedOn w:val="a7"/>
    <w:link w:val="affff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f1">
    <w:name w:val="Table Elegant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BF0DD4"/>
    <w:rPr>
      <w:rFonts w:ascii="Courier New" w:hAnsi="Courier New" w:cs="Courier New"/>
      <w:sz w:val="20"/>
      <w:szCs w:val="20"/>
    </w:rPr>
  </w:style>
  <w:style w:type="table" w:styleId="18">
    <w:name w:val="Table Classic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BF0DD4"/>
    <w:rPr>
      <w:rFonts w:ascii="Courier New" w:hAnsi="Courier New" w:cs="Courier New"/>
      <w:sz w:val="20"/>
      <w:szCs w:val="20"/>
    </w:rPr>
  </w:style>
  <w:style w:type="paragraph" w:styleId="affff2">
    <w:name w:val="Body Text First Indent"/>
    <w:basedOn w:val="aa"/>
    <w:link w:val="affff3"/>
    <w:rsid w:val="00BF0DD4"/>
    <w:pPr>
      <w:ind w:firstLine="210"/>
    </w:pPr>
  </w:style>
  <w:style w:type="character" w:customStyle="1" w:styleId="affff3">
    <w:name w:val="Красная строка Знак"/>
    <w:basedOn w:val="ab"/>
    <w:link w:val="affff2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e">
    <w:name w:val="Body Text First Indent 2"/>
    <w:basedOn w:val="aff3"/>
    <w:link w:val="2f"/>
    <w:rsid w:val="00BF0DD4"/>
    <w:pPr>
      <w:ind w:firstLine="210"/>
    </w:pPr>
  </w:style>
  <w:style w:type="character" w:customStyle="1" w:styleId="2f">
    <w:name w:val="Красная строка 2 Знак"/>
    <w:basedOn w:val="aff4"/>
    <w:link w:val="2e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4">
    <w:name w:val="HTML Sample"/>
    <w:rsid w:val="00BF0DD4"/>
    <w:rPr>
      <w:rFonts w:ascii="Courier New" w:hAnsi="Courier New" w:cs="Courier New"/>
    </w:rPr>
  </w:style>
  <w:style w:type="paragraph" w:styleId="2f0">
    <w:name w:val="envelope return"/>
    <w:basedOn w:val="a6"/>
    <w:rsid w:val="00BF0DD4"/>
    <w:rPr>
      <w:rFonts w:ascii="Arial" w:hAnsi="Arial" w:cs="Arial"/>
      <w:sz w:val="20"/>
      <w:szCs w:val="20"/>
    </w:rPr>
  </w:style>
  <w:style w:type="table" w:styleId="19">
    <w:name w:val="Table 3D effects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Normal (Web)"/>
    <w:basedOn w:val="a6"/>
    <w:uiPriority w:val="99"/>
    <w:rsid w:val="00BF0DD4"/>
  </w:style>
  <w:style w:type="character" w:styleId="HTML5">
    <w:name w:val="HTML Definition"/>
    <w:rsid w:val="00BF0DD4"/>
    <w:rPr>
      <w:i/>
      <w:iCs/>
    </w:rPr>
  </w:style>
  <w:style w:type="paragraph" w:styleId="3c">
    <w:name w:val="Body Text 3"/>
    <w:basedOn w:val="a6"/>
    <w:link w:val="3d"/>
    <w:rsid w:val="00BF0DD4"/>
    <w:pPr>
      <w:spacing w:after="120"/>
    </w:pPr>
    <w:rPr>
      <w:sz w:val="16"/>
      <w:szCs w:val="16"/>
    </w:rPr>
  </w:style>
  <w:style w:type="character" w:customStyle="1" w:styleId="3d">
    <w:name w:val="Основной текст 3 Знак"/>
    <w:basedOn w:val="a7"/>
    <w:link w:val="3c"/>
    <w:rsid w:val="00BF0DD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f2">
    <w:name w:val="Body Text Indent 2"/>
    <w:basedOn w:val="a6"/>
    <w:link w:val="2f3"/>
    <w:rsid w:val="00BF0DD4"/>
    <w:pPr>
      <w:spacing w:after="120" w:line="480" w:lineRule="auto"/>
      <w:ind w:left="283"/>
    </w:pPr>
  </w:style>
  <w:style w:type="character" w:customStyle="1" w:styleId="2f3">
    <w:name w:val="Основной текст с отступом 2 Знак"/>
    <w:basedOn w:val="a7"/>
    <w:link w:val="2f2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e">
    <w:name w:val="Body Text Indent 3"/>
    <w:basedOn w:val="a6"/>
    <w:link w:val="3f"/>
    <w:rsid w:val="00BF0DD4"/>
    <w:pPr>
      <w:spacing w:after="120"/>
      <w:ind w:left="283"/>
    </w:pPr>
    <w:rPr>
      <w:sz w:val="16"/>
      <w:szCs w:val="16"/>
    </w:rPr>
  </w:style>
  <w:style w:type="character" w:customStyle="1" w:styleId="3f">
    <w:name w:val="Основной текст с отступом 3 Знак"/>
    <w:basedOn w:val="a7"/>
    <w:link w:val="3e"/>
    <w:rsid w:val="00BF0DD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6">
    <w:name w:val="HTML Variable"/>
    <w:rsid w:val="00BF0DD4"/>
    <w:rPr>
      <w:i/>
      <w:iCs/>
    </w:rPr>
  </w:style>
  <w:style w:type="character" w:styleId="HTML7">
    <w:name w:val="HTML Typewriter"/>
    <w:rsid w:val="00BF0DD4"/>
    <w:rPr>
      <w:rFonts w:ascii="Courier New" w:hAnsi="Courier New" w:cs="Courier New"/>
      <w:sz w:val="20"/>
      <w:szCs w:val="20"/>
    </w:rPr>
  </w:style>
  <w:style w:type="paragraph" w:styleId="affff5">
    <w:name w:val="Signature"/>
    <w:basedOn w:val="a6"/>
    <w:link w:val="affff6"/>
    <w:rsid w:val="00BF0DD4"/>
    <w:pPr>
      <w:ind w:left="4252"/>
    </w:pPr>
  </w:style>
  <w:style w:type="character" w:customStyle="1" w:styleId="affff6">
    <w:name w:val="Подпись Знак"/>
    <w:basedOn w:val="a7"/>
    <w:link w:val="affff5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7">
    <w:name w:val="Salutation"/>
    <w:basedOn w:val="a6"/>
    <w:next w:val="a6"/>
    <w:link w:val="affff8"/>
    <w:rsid w:val="00BF0DD4"/>
  </w:style>
  <w:style w:type="character" w:customStyle="1" w:styleId="affff8">
    <w:name w:val="Приветствие Знак"/>
    <w:basedOn w:val="a7"/>
    <w:link w:val="affff7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9">
    <w:name w:val="FollowedHyperlink"/>
    <w:rsid w:val="00BF0DD4"/>
    <w:rPr>
      <w:color w:val="800080"/>
      <w:u w:val="single"/>
    </w:rPr>
  </w:style>
  <w:style w:type="table" w:styleId="1a">
    <w:name w:val="Table Simple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a">
    <w:name w:val="Closing"/>
    <w:basedOn w:val="a6"/>
    <w:link w:val="affffb"/>
    <w:rsid w:val="00BF0DD4"/>
    <w:pPr>
      <w:ind w:left="4252"/>
    </w:pPr>
  </w:style>
  <w:style w:type="character" w:customStyle="1" w:styleId="affffb">
    <w:name w:val="Прощание Знак"/>
    <w:basedOn w:val="a7"/>
    <w:link w:val="affffa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b">
    <w:name w:val="Table Grid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d">
    <w:name w:val="Table Professional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6"/>
    <w:link w:val="HTML9"/>
    <w:rsid w:val="00BF0DD4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7"/>
    <w:link w:val="HTML8"/>
    <w:rsid w:val="00BF0DD4"/>
    <w:rPr>
      <w:rFonts w:ascii="Courier New" w:eastAsia="Times New Roman" w:hAnsi="Courier New" w:cs="Courier New"/>
      <w:sz w:val="20"/>
      <w:szCs w:val="20"/>
      <w:lang w:eastAsia="ru-RU"/>
    </w:rPr>
  </w:style>
  <w:style w:type="numbering" w:styleId="a5">
    <w:name w:val="Outline List 3"/>
    <w:basedOn w:val="a9"/>
    <w:rsid w:val="00BF0DD4"/>
    <w:pPr>
      <w:numPr>
        <w:numId w:val="28"/>
      </w:numPr>
    </w:pPr>
  </w:style>
  <w:style w:type="table" w:styleId="1c">
    <w:name w:val="Table Columns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olumns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e">
    <w:name w:val="Strong"/>
    <w:qFormat/>
    <w:rsid w:val="00BF0DD4"/>
    <w:rPr>
      <w:b/>
      <w:bCs/>
    </w:rPr>
  </w:style>
  <w:style w:type="table" w:styleId="-10">
    <w:name w:val="Table List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">
    <w:name w:val="Plain Text"/>
    <w:basedOn w:val="a6"/>
    <w:link w:val="afffff0"/>
    <w:rsid w:val="00BF0DD4"/>
    <w:rPr>
      <w:rFonts w:ascii="Courier New" w:hAnsi="Courier New" w:cs="Courier New"/>
      <w:sz w:val="20"/>
      <w:szCs w:val="20"/>
    </w:rPr>
  </w:style>
  <w:style w:type="character" w:customStyle="1" w:styleId="afffff0">
    <w:name w:val="Текст Знак"/>
    <w:basedOn w:val="a7"/>
    <w:link w:val="afffff"/>
    <w:rsid w:val="00BF0DD4"/>
    <w:rPr>
      <w:rFonts w:ascii="Courier New" w:eastAsia="Times New Roman" w:hAnsi="Courier New" w:cs="Courier New"/>
      <w:sz w:val="20"/>
      <w:szCs w:val="20"/>
      <w:lang w:eastAsia="ru-RU"/>
    </w:rPr>
  </w:style>
  <w:style w:type="table" w:styleId="afffff1">
    <w:name w:val="Table Theme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2">
    <w:name w:val="Block Text"/>
    <w:basedOn w:val="a6"/>
    <w:rsid w:val="00BF0DD4"/>
    <w:pPr>
      <w:spacing w:after="120"/>
      <w:ind w:left="1440" w:right="1440"/>
    </w:pPr>
  </w:style>
  <w:style w:type="character" w:styleId="HTMLa">
    <w:name w:val="HTML Cite"/>
    <w:rsid w:val="00BF0DD4"/>
    <w:rPr>
      <w:i/>
      <w:iCs/>
    </w:rPr>
  </w:style>
  <w:style w:type="paragraph" w:styleId="afffff3">
    <w:name w:val="Message Header"/>
    <w:basedOn w:val="a6"/>
    <w:link w:val="afffff4"/>
    <w:rsid w:val="00BF0D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f4">
    <w:name w:val="Шапка Знак"/>
    <w:basedOn w:val="a7"/>
    <w:link w:val="afffff3"/>
    <w:rsid w:val="00BF0DD4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ff5">
    <w:name w:val="E-mail Signature"/>
    <w:basedOn w:val="a6"/>
    <w:link w:val="afffff6"/>
    <w:rsid w:val="00BF0DD4"/>
  </w:style>
  <w:style w:type="character" w:customStyle="1" w:styleId="afffff6">
    <w:name w:val="Электронная подпись Знак"/>
    <w:basedOn w:val="a7"/>
    <w:link w:val="afffff5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7">
    <w:name w:val="Содержание таблицы ЛНД"/>
    <w:basedOn w:val="a6"/>
    <w:rsid w:val="00D21E0C"/>
    <w:pPr>
      <w:spacing w:before="60"/>
    </w:pPr>
    <w:rPr>
      <w:sz w:val="20"/>
      <w:szCs w:val="20"/>
    </w:rPr>
  </w:style>
  <w:style w:type="paragraph" w:customStyle="1" w:styleId="S">
    <w:name w:val="S_СписокНум_Обычный"/>
    <w:basedOn w:val="S4"/>
    <w:rsid w:val="00D21E0C"/>
    <w:pPr>
      <w:widowControl/>
      <w:numPr>
        <w:numId w:val="31"/>
      </w:numPr>
      <w:spacing w:before="120"/>
    </w:pPr>
  </w:style>
  <w:style w:type="character" w:customStyle="1" w:styleId="afffc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fffb"/>
    <w:uiPriority w:val="34"/>
    <w:qFormat/>
    <w:locked/>
    <w:rsid w:val="00253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a">
    <w:name w:val="Оформление4"/>
    <w:basedOn w:val="a6"/>
    <w:next w:val="a6"/>
    <w:rsid w:val="00FE4AC3"/>
    <w:pPr>
      <w:spacing w:line="360" w:lineRule="auto"/>
      <w:jc w:val="center"/>
    </w:pPr>
    <w:rPr>
      <w:rFonts w:ascii="Arial" w:hAnsi="Arial"/>
      <w:b/>
      <w:bCs/>
      <w:sz w:val="20"/>
      <w:szCs w:val="20"/>
    </w:rPr>
  </w:style>
  <w:style w:type="paragraph" w:customStyle="1" w:styleId="59">
    <w:name w:val="Оформление5"/>
    <w:basedOn w:val="4a"/>
    <w:rsid w:val="00FE4AC3"/>
    <w:rPr>
      <w:sz w:val="24"/>
    </w:rPr>
  </w:style>
  <w:style w:type="paragraph" w:customStyle="1" w:styleId="64">
    <w:name w:val="Оформление6"/>
    <w:basedOn w:val="4a"/>
    <w:rsid w:val="00FE4AC3"/>
    <w:pPr>
      <w:spacing w:line="240" w:lineRule="auto"/>
    </w:pPr>
    <w:rPr>
      <w:sz w:val="18"/>
    </w:rPr>
  </w:style>
  <w:style w:type="paragraph" w:styleId="afffff8">
    <w:name w:val="TOC Heading"/>
    <w:basedOn w:val="12"/>
    <w:next w:val="a6"/>
    <w:uiPriority w:val="39"/>
    <w:semiHidden/>
    <w:unhideWhenUsed/>
    <w:qFormat/>
    <w:rsid w:val="00D501D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character" w:customStyle="1" w:styleId="S13">
    <w:name w:val="S_ЗаголовкиТаблицы1 Знак"/>
    <w:link w:val="S12"/>
    <w:rsid w:val="003468BB"/>
    <w:rPr>
      <w:rFonts w:ascii="Arial" w:eastAsia="Times New Roman" w:hAnsi="Arial" w:cs="Times New Roman"/>
      <w:b/>
      <w:caps/>
      <w:sz w:val="16"/>
      <w:szCs w:val="16"/>
      <w:lang w:eastAsia="ru-RU"/>
    </w:rPr>
  </w:style>
  <w:style w:type="character" w:styleId="afffff9">
    <w:name w:val="Placeholder Text"/>
    <w:basedOn w:val="a7"/>
    <w:uiPriority w:val="99"/>
    <w:semiHidden/>
    <w:rsid w:val="00FB72FB"/>
    <w:rPr>
      <w:color w:val="808080"/>
    </w:rPr>
  </w:style>
  <w:style w:type="paragraph" w:customStyle="1" w:styleId="afffffa">
    <w:name w:val="М_Таблица Название"/>
    <w:basedOn w:val="af1"/>
    <w:link w:val="afffffb"/>
    <w:qFormat/>
    <w:rsid w:val="00CA5E08"/>
    <w:pPr>
      <w:keepNext/>
      <w:spacing w:after="60"/>
      <w:jc w:val="right"/>
    </w:pPr>
    <w:rPr>
      <w:rFonts w:ascii="Arial" w:hAnsi="Arial" w:cs="Arial"/>
      <w:bCs w:val="0"/>
    </w:rPr>
  </w:style>
  <w:style w:type="character" w:customStyle="1" w:styleId="afffffb">
    <w:name w:val="М_Таблица Название Знак"/>
    <w:basedOn w:val="a7"/>
    <w:link w:val="afffffa"/>
    <w:rsid w:val="00CA5E08"/>
    <w:rPr>
      <w:rFonts w:ascii="Arial" w:eastAsia="Times New Roman" w:hAnsi="Arial" w:cs="Arial"/>
      <w:b/>
      <w:sz w:val="20"/>
      <w:szCs w:val="20"/>
      <w:lang w:eastAsia="ru-RU"/>
    </w:rPr>
  </w:style>
  <w:style w:type="paragraph" w:customStyle="1" w:styleId="Sfd">
    <w:name w:val="S_СписокМ_шары"/>
    <w:basedOn w:val="S0"/>
    <w:link w:val="Sfe"/>
    <w:qFormat/>
    <w:rsid w:val="00F74F0D"/>
    <w:pPr>
      <w:numPr>
        <w:numId w:val="0"/>
      </w:numPr>
      <w:tabs>
        <w:tab w:val="clear" w:pos="720"/>
        <w:tab w:val="left" w:pos="426"/>
      </w:tabs>
      <w:spacing w:before="0" w:after="60"/>
    </w:pPr>
  </w:style>
  <w:style w:type="character" w:customStyle="1" w:styleId="Sfe">
    <w:name w:val="S_СписокМ_шары Знак"/>
    <w:basedOn w:val="Sf8"/>
    <w:link w:val="Sfd"/>
    <w:rsid w:val="00F74F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rtxtemph">
    <w:name w:val="urtxtemph"/>
    <w:rsid w:val="000C3D67"/>
  </w:style>
  <w:style w:type="paragraph" w:customStyle="1" w:styleId="afffffc">
    <w:name w:val="Текст ЛНД"/>
    <w:basedOn w:val="a6"/>
    <w:link w:val="afffffd"/>
    <w:rsid w:val="000C3D67"/>
    <w:pPr>
      <w:spacing w:before="120"/>
      <w:jc w:val="both"/>
    </w:pPr>
    <w:rPr>
      <w:szCs w:val="20"/>
      <w:lang w:val="x-none"/>
    </w:rPr>
  </w:style>
  <w:style w:type="character" w:customStyle="1" w:styleId="afffffd">
    <w:name w:val="Текст ЛНД Знак"/>
    <w:link w:val="afffffc"/>
    <w:rsid w:val="000C3D67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afffffe">
    <w:name w:val="Выделение текста ЛНД"/>
    <w:basedOn w:val="afffffc"/>
    <w:next w:val="afffffc"/>
    <w:link w:val="affffff"/>
    <w:rsid w:val="000C3D67"/>
    <w:pPr>
      <w:spacing w:after="240"/>
    </w:pPr>
    <w:rPr>
      <w:rFonts w:ascii="Arial" w:hAnsi="Arial"/>
      <w:b/>
      <w:bCs/>
      <w:i/>
      <w:iCs/>
      <w:caps/>
      <w:sz w:val="20"/>
    </w:rPr>
  </w:style>
  <w:style w:type="character" w:customStyle="1" w:styleId="affffff">
    <w:name w:val="Выделение текста ЛНД Знак"/>
    <w:link w:val="afffffe"/>
    <w:rsid w:val="000C3D67"/>
    <w:rPr>
      <w:rFonts w:ascii="Arial" w:eastAsia="Times New Roman" w:hAnsi="Arial" w:cs="Times New Roman"/>
      <w:b/>
      <w:bCs/>
      <w:i/>
      <w:iCs/>
      <w:caps/>
      <w:sz w:val="20"/>
      <w:szCs w:val="20"/>
      <w:lang w:val="x-none" w:eastAsia="ru-RU"/>
    </w:rPr>
  </w:style>
  <w:style w:type="paragraph" w:customStyle="1" w:styleId="Default">
    <w:name w:val="Default"/>
    <w:rsid w:val="003B08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10">
    <w:name w:val="Стиль11"/>
    <w:basedOn w:val="a6"/>
    <w:rsid w:val="00E91899"/>
    <w:pPr>
      <w:spacing w:after="120"/>
      <w:ind w:firstLine="709"/>
      <w:jc w:val="both"/>
    </w:pPr>
    <w:rPr>
      <w:rFonts w:eastAsiaTheme="minorHAnsi"/>
    </w:rPr>
  </w:style>
  <w:style w:type="character" w:customStyle="1" w:styleId="S01">
    <w:name w:val="S_Термин01"/>
    <w:uiPriority w:val="99"/>
    <w:rsid w:val="00C64F06"/>
    <w:rPr>
      <w:rFonts w:ascii="Arial" w:hAnsi="Arial" w:cs="Arial"/>
      <w:b/>
      <w:bCs/>
      <w:i/>
      <w:iCs/>
      <w:caps/>
      <w:sz w:val="20"/>
      <w:szCs w:val="20"/>
      <w:lang w:val="ru-RU" w:eastAsia="ru-RU"/>
    </w:rPr>
  </w:style>
  <w:style w:type="character" w:customStyle="1" w:styleId="affffff0">
    <w:name w:val="_Текст+абзац Знак"/>
    <w:link w:val="affffff1"/>
    <w:rsid w:val="00E22C76"/>
    <w:rPr>
      <w:rFonts w:ascii="Times New Roman" w:hAnsi="Times New Roman"/>
      <w:spacing w:val="-2"/>
      <w:sz w:val="28"/>
    </w:rPr>
  </w:style>
  <w:style w:type="paragraph" w:customStyle="1" w:styleId="affffff1">
    <w:name w:val="_Текст+абзац"/>
    <w:aliases w:val="_Текст_Перечисление + Слева:  0,06 см,_Заг3.подПун_Текст+абзац,06 смкт"/>
    <w:link w:val="affffff0"/>
    <w:rsid w:val="00E22C76"/>
    <w:pPr>
      <w:spacing w:after="0" w:line="360" w:lineRule="auto"/>
      <w:ind w:firstLine="567"/>
      <w:jc w:val="both"/>
    </w:pPr>
    <w:rPr>
      <w:rFonts w:ascii="Times New Roman" w:hAnsi="Times New Roman"/>
      <w:spacing w:val="-2"/>
      <w:sz w:val="28"/>
    </w:rPr>
  </w:style>
  <w:style w:type="paragraph" w:customStyle="1" w:styleId="1">
    <w:name w:val="_Заг.1"/>
    <w:next w:val="affffff1"/>
    <w:rsid w:val="00E22C76"/>
    <w:pPr>
      <w:pageBreakBefore/>
      <w:numPr>
        <w:numId w:val="32"/>
      </w:numPr>
      <w:suppressAutoHyphens/>
      <w:spacing w:before="120" w:after="240" w:line="240" w:lineRule="auto"/>
      <w:outlineLvl w:val="0"/>
    </w:pPr>
    <w:rPr>
      <w:rFonts w:ascii="Times New Roman" w:eastAsia="Times New Roman" w:hAnsi="Times New Roman" w:cs="Arial"/>
      <w:b/>
      <w:bCs/>
      <w:sz w:val="36"/>
      <w:szCs w:val="32"/>
      <w:lang w:eastAsia="ru-RU"/>
    </w:rPr>
  </w:style>
  <w:style w:type="paragraph" w:customStyle="1" w:styleId="22">
    <w:name w:val="_Заг2.Пункт"/>
    <w:rsid w:val="00E22C76"/>
    <w:pPr>
      <w:numPr>
        <w:ilvl w:val="5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21">
    <w:name w:val="_Заг.2"/>
    <w:next w:val="affffff1"/>
    <w:rsid w:val="00E22C76"/>
    <w:pPr>
      <w:numPr>
        <w:ilvl w:val="1"/>
        <w:numId w:val="32"/>
      </w:numPr>
      <w:suppressAutoHyphens/>
      <w:spacing w:before="120" w:after="240" w:line="240" w:lineRule="auto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customStyle="1" w:styleId="32">
    <w:name w:val="_Заг3.Пункт"/>
    <w:rsid w:val="00E22C76"/>
    <w:pPr>
      <w:numPr>
        <w:ilvl w:val="7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31">
    <w:name w:val="_Заг.3"/>
    <w:next w:val="affffff1"/>
    <w:rsid w:val="00E22C76"/>
    <w:pPr>
      <w:numPr>
        <w:ilvl w:val="2"/>
        <w:numId w:val="32"/>
      </w:numPr>
      <w:suppressAutoHyphens/>
      <w:spacing w:before="120" w:after="240" w:line="240" w:lineRule="auto"/>
      <w:outlineLvl w:val="2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customStyle="1" w:styleId="11">
    <w:name w:val="_Заг1.подПункт"/>
    <w:rsid w:val="00E22C76"/>
    <w:pPr>
      <w:numPr>
        <w:ilvl w:val="4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10">
    <w:name w:val="_Заг1.Пункт"/>
    <w:rsid w:val="00E22C76"/>
    <w:pPr>
      <w:numPr>
        <w:ilvl w:val="3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23">
    <w:name w:val="_Заг2.подПункт"/>
    <w:rsid w:val="00E22C76"/>
    <w:pPr>
      <w:numPr>
        <w:ilvl w:val="6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33">
    <w:name w:val="_Заг3.подПункт"/>
    <w:rsid w:val="00E22C76"/>
    <w:pPr>
      <w:numPr>
        <w:ilvl w:val="8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a2">
    <w:name w:val="_Табл_Перечисл.за.Табл.Текст"/>
    <w:rsid w:val="00E22C76"/>
    <w:pPr>
      <w:numPr>
        <w:numId w:val="33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paragraph" w:customStyle="1" w:styleId="a3">
    <w:name w:val="_Табл_Заголовок"/>
    <w:rsid w:val="006B3263"/>
    <w:pPr>
      <w:numPr>
        <w:numId w:val="34"/>
      </w:numPr>
      <w:spacing w:after="0" w:line="240" w:lineRule="auto"/>
      <w:jc w:val="center"/>
    </w:pPr>
    <w:rPr>
      <w:rFonts w:ascii="Times New Roman" w:eastAsia="Times New Roman" w:hAnsi="Times New Roman" w:cs="Times New Roman"/>
      <w:b/>
      <w:spacing w:val="-2"/>
      <w:sz w:val="24"/>
      <w:szCs w:val="18"/>
      <w:lang w:eastAsia="ru-RU"/>
    </w:rPr>
  </w:style>
  <w:style w:type="paragraph" w:customStyle="1" w:styleId="affffff2">
    <w:name w:val="_Табл_№иНазвТаблицы"/>
    <w:next w:val="affffff1"/>
    <w:rsid w:val="006B3263"/>
    <w:pPr>
      <w:keepNext/>
      <w:spacing w:before="120" w:after="60" w:line="240" w:lineRule="auto"/>
    </w:pPr>
    <w:rPr>
      <w:rFonts w:ascii="Times New Roman" w:eastAsia="Times New Roman" w:hAnsi="Times New Roman" w:cs="Arial"/>
      <w:bCs/>
      <w:sz w:val="28"/>
      <w:szCs w:val="20"/>
      <w:lang w:eastAsia="ru-RU"/>
    </w:rPr>
  </w:style>
  <w:style w:type="paragraph" w:customStyle="1" w:styleId="a1">
    <w:name w:val="_Табл_Циф.в.№пп"/>
    <w:rsid w:val="006B3263"/>
    <w:pPr>
      <w:numPr>
        <w:numId w:val="35"/>
      </w:numPr>
      <w:spacing w:after="0" w:line="240" w:lineRule="auto"/>
      <w:jc w:val="center"/>
    </w:pPr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paragraph" w:customStyle="1" w:styleId="a4">
    <w:name w:val="_Табл_Текст"/>
    <w:link w:val="affffff3"/>
    <w:rsid w:val="006B3263"/>
    <w:pPr>
      <w:numPr>
        <w:numId w:val="36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character" w:customStyle="1" w:styleId="affffff3">
    <w:name w:val="_Табл_Текст Знак"/>
    <w:link w:val="a4"/>
    <w:rsid w:val="006B3263"/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paragraph" w:customStyle="1" w:styleId="affffff4">
    <w:name w:val="_Перечисление_а)"/>
    <w:rsid w:val="00E115A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pacing w:val="-2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BF0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heading 1"/>
    <w:basedOn w:val="a6"/>
    <w:next w:val="a6"/>
    <w:link w:val="13"/>
    <w:qFormat/>
    <w:rsid w:val="00374CD6"/>
    <w:pPr>
      <w:keepNext/>
      <w:numPr>
        <w:numId w:val="37"/>
      </w:numPr>
      <w:jc w:val="both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4">
    <w:name w:val="heading 2"/>
    <w:basedOn w:val="a6"/>
    <w:next w:val="a6"/>
    <w:link w:val="25"/>
    <w:qFormat/>
    <w:rsid w:val="00374CD6"/>
    <w:pPr>
      <w:keepNext/>
      <w:numPr>
        <w:ilvl w:val="1"/>
        <w:numId w:val="37"/>
      </w:numPr>
      <w:jc w:val="both"/>
      <w:outlineLvl w:val="1"/>
    </w:pPr>
    <w:rPr>
      <w:rFonts w:ascii="Arial" w:hAnsi="Arial" w:cs="Arial"/>
      <w:b/>
      <w:bCs/>
      <w:iCs/>
      <w:caps/>
      <w:sz w:val="28"/>
      <w:szCs w:val="28"/>
    </w:rPr>
  </w:style>
  <w:style w:type="paragraph" w:styleId="34">
    <w:name w:val="heading 3"/>
    <w:basedOn w:val="a6"/>
    <w:next w:val="a6"/>
    <w:link w:val="35"/>
    <w:qFormat/>
    <w:rsid w:val="00BF0DD4"/>
    <w:pPr>
      <w:keepNext/>
      <w:numPr>
        <w:ilvl w:val="2"/>
        <w:numId w:val="25"/>
      </w:numPr>
      <w:ind w:left="0" w:firstLine="0"/>
      <w:jc w:val="both"/>
      <w:outlineLvl w:val="2"/>
    </w:pPr>
    <w:rPr>
      <w:rFonts w:ascii="Arial" w:hAnsi="Arial" w:cs="Arial"/>
      <w:b/>
      <w:bCs/>
      <w:i/>
      <w:caps/>
      <w:sz w:val="20"/>
      <w:szCs w:val="26"/>
    </w:rPr>
  </w:style>
  <w:style w:type="paragraph" w:styleId="41">
    <w:name w:val="heading 4"/>
    <w:basedOn w:val="a6"/>
    <w:next w:val="a6"/>
    <w:link w:val="42"/>
    <w:qFormat/>
    <w:rsid w:val="00BF0DD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1">
    <w:name w:val="heading 5"/>
    <w:basedOn w:val="a6"/>
    <w:next w:val="a6"/>
    <w:link w:val="52"/>
    <w:qFormat/>
    <w:rsid w:val="00BF0DD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qFormat/>
    <w:rsid w:val="00BF0DD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link w:val="70"/>
    <w:qFormat/>
    <w:rsid w:val="00BF0DD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6"/>
    <w:next w:val="a6"/>
    <w:link w:val="80"/>
    <w:qFormat/>
    <w:rsid w:val="00BF0DD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6"/>
    <w:next w:val="a6"/>
    <w:link w:val="90"/>
    <w:qFormat/>
    <w:rsid w:val="00BF0DD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4">
    <w:name w:val="S_Обычный"/>
    <w:basedOn w:val="a6"/>
    <w:link w:val="S5"/>
    <w:qFormat/>
    <w:rsid w:val="00612942"/>
    <w:pPr>
      <w:widowControl w:val="0"/>
      <w:jc w:val="both"/>
    </w:pPr>
  </w:style>
  <w:style w:type="character" w:customStyle="1" w:styleId="S5">
    <w:name w:val="S_Обычный Знак"/>
    <w:link w:val="S4"/>
    <w:rsid w:val="006129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612942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612942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a"/>
    <w:next w:val="S4"/>
    <w:link w:val="S9"/>
    <w:rsid w:val="00612942"/>
    <w:pPr>
      <w:spacing w:before="120" w:after="0"/>
      <w:jc w:val="right"/>
    </w:pPr>
    <w:rPr>
      <w:rFonts w:ascii="EuropeDemiC" w:hAnsi="EuropeDemiC" w:cs="Arial"/>
      <w:b/>
      <w:caps/>
      <w:sz w:val="36"/>
      <w:szCs w:val="36"/>
    </w:rPr>
  </w:style>
  <w:style w:type="character" w:customStyle="1" w:styleId="S9">
    <w:name w:val="S_ВидДокумента Знак"/>
    <w:link w:val="S8"/>
    <w:rsid w:val="00612942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styleId="aa">
    <w:name w:val="Body Text"/>
    <w:basedOn w:val="a6"/>
    <w:link w:val="ab"/>
    <w:unhideWhenUsed/>
    <w:rsid w:val="00612942"/>
    <w:pPr>
      <w:spacing w:after="120"/>
    </w:pPr>
  </w:style>
  <w:style w:type="character" w:customStyle="1" w:styleId="ab">
    <w:name w:val="Основной текст Знак"/>
    <w:basedOn w:val="a7"/>
    <w:link w:val="aa"/>
    <w:rsid w:val="00612942"/>
  </w:style>
  <w:style w:type="paragraph" w:customStyle="1" w:styleId="Sa">
    <w:name w:val="S_Гиперссылка"/>
    <w:basedOn w:val="S4"/>
    <w:rsid w:val="00612942"/>
    <w:rPr>
      <w:color w:val="0000FF"/>
      <w:u w:val="single"/>
    </w:rPr>
  </w:style>
  <w:style w:type="paragraph" w:customStyle="1" w:styleId="Sb">
    <w:name w:val="S_Гриф"/>
    <w:basedOn w:val="S4"/>
    <w:rsid w:val="00612942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12">
    <w:name w:val="S_ЗаголовкиТаблицы1"/>
    <w:basedOn w:val="S4"/>
    <w:link w:val="S13"/>
    <w:rsid w:val="00612942"/>
    <w:pPr>
      <w:keepNext/>
      <w:jc w:val="center"/>
    </w:pPr>
    <w:rPr>
      <w:rFonts w:ascii="Arial" w:hAnsi="Arial"/>
      <w:b/>
      <w:caps/>
      <w:sz w:val="16"/>
      <w:szCs w:val="16"/>
    </w:rPr>
  </w:style>
  <w:style w:type="paragraph" w:customStyle="1" w:styleId="S22">
    <w:name w:val="S_ЗаголовкиТаблицы2"/>
    <w:basedOn w:val="S4"/>
    <w:rsid w:val="00612942"/>
    <w:pPr>
      <w:jc w:val="center"/>
    </w:pPr>
    <w:rPr>
      <w:rFonts w:ascii="Arial" w:hAnsi="Arial"/>
      <w:b/>
      <w:sz w:val="14"/>
    </w:rPr>
  </w:style>
  <w:style w:type="paragraph" w:customStyle="1" w:styleId="S14">
    <w:name w:val="S_Заголовок1"/>
    <w:basedOn w:val="a6"/>
    <w:next w:val="S4"/>
    <w:rsid w:val="00612942"/>
    <w:pPr>
      <w:keepNext/>
      <w:pageBreakBefore/>
      <w:jc w:val="both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612942"/>
    <w:pPr>
      <w:keepNext/>
      <w:pageBreakBefore/>
      <w:widowControl/>
      <w:numPr>
        <w:numId w:val="1"/>
      </w:numPr>
      <w:outlineLvl w:val="1"/>
    </w:pPr>
    <w:rPr>
      <w:rFonts w:ascii="Arial" w:hAnsi="Arial"/>
      <w:b/>
      <w:caps/>
    </w:rPr>
  </w:style>
  <w:style w:type="paragraph" w:customStyle="1" w:styleId="S1">
    <w:name w:val="S_Заголовок1_СписокН"/>
    <w:basedOn w:val="S14"/>
    <w:next w:val="S4"/>
    <w:rsid w:val="00612942"/>
    <w:pPr>
      <w:numPr>
        <w:numId w:val="2"/>
      </w:numPr>
    </w:pPr>
  </w:style>
  <w:style w:type="paragraph" w:customStyle="1" w:styleId="S23">
    <w:name w:val="S_Заголовок2"/>
    <w:basedOn w:val="a6"/>
    <w:next w:val="S4"/>
    <w:rsid w:val="00612942"/>
    <w:pPr>
      <w:keepNext/>
      <w:jc w:val="both"/>
      <w:outlineLvl w:val="1"/>
    </w:pPr>
    <w:rPr>
      <w:rFonts w:ascii="Arial" w:hAnsi="Arial"/>
      <w:b/>
      <w:caps/>
    </w:rPr>
  </w:style>
  <w:style w:type="paragraph" w:customStyle="1" w:styleId="S21">
    <w:name w:val="S_Заголовок2_Прил_СписокН"/>
    <w:basedOn w:val="S4"/>
    <w:next w:val="S4"/>
    <w:rsid w:val="00612942"/>
    <w:pPr>
      <w:keepNext/>
      <w:keepLines/>
      <w:numPr>
        <w:ilvl w:val="2"/>
        <w:numId w:val="1"/>
      </w:numPr>
      <w:tabs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20">
    <w:name w:val="S_Заголовок2_СписокН"/>
    <w:basedOn w:val="S23"/>
    <w:next w:val="S4"/>
    <w:rsid w:val="00612942"/>
    <w:pPr>
      <w:numPr>
        <w:ilvl w:val="1"/>
        <w:numId w:val="2"/>
      </w:numPr>
    </w:pPr>
  </w:style>
  <w:style w:type="paragraph" w:customStyle="1" w:styleId="S30">
    <w:name w:val="S_Заголовок3_СписокН"/>
    <w:basedOn w:val="a6"/>
    <w:next w:val="S4"/>
    <w:rsid w:val="00612942"/>
    <w:pPr>
      <w:keepNext/>
      <w:numPr>
        <w:ilvl w:val="2"/>
        <w:numId w:val="2"/>
      </w:numPr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Sc">
    <w:name w:val="S_МестоГод"/>
    <w:basedOn w:val="S4"/>
    <w:rsid w:val="00612942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6"/>
    <w:next w:val="S4"/>
    <w:rsid w:val="00612942"/>
    <w:pPr>
      <w:spacing w:before="60"/>
      <w:jc w:val="center"/>
    </w:pPr>
    <w:rPr>
      <w:rFonts w:ascii="Arial" w:hAnsi="Arial"/>
      <w:b/>
      <w:sz w:val="20"/>
    </w:rPr>
  </w:style>
  <w:style w:type="paragraph" w:customStyle="1" w:styleId="Se">
    <w:name w:val="S_НазваниеТаблицы"/>
    <w:basedOn w:val="S4"/>
    <w:next w:val="S4"/>
    <w:rsid w:val="00612942"/>
    <w:pPr>
      <w:keepNext/>
      <w:jc w:val="right"/>
    </w:pPr>
    <w:rPr>
      <w:rFonts w:ascii="Arial" w:hAnsi="Arial"/>
      <w:b/>
      <w:sz w:val="20"/>
    </w:rPr>
  </w:style>
  <w:style w:type="paragraph" w:customStyle="1" w:styleId="Sf">
    <w:name w:val="S_НаименованиеДокумента"/>
    <w:basedOn w:val="S4"/>
    <w:next w:val="S4"/>
    <w:rsid w:val="00612942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0">
    <w:name w:val="S_НижнКолонтЛев"/>
    <w:basedOn w:val="S4"/>
    <w:next w:val="S4"/>
    <w:rsid w:val="00612942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1">
    <w:name w:val="S_НижнКолонтПрав"/>
    <w:basedOn w:val="S4"/>
    <w:next w:val="S4"/>
    <w:rsid w:val="00612942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2">
    <w:name w:val="S_НомерДокумента"/>
    <w:basedOn w:val="S4"/>
    <w:next w:val="S4"/>
    <w:rsid w:val="00612942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5">
    <w:name w:val="S_ТекстВТаблице1"/>
    <w:basedOn w:val="S4"/>
    <w:next w:val="S4"/>
    <w:rsid w:val="00612942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4"/>
    <w:rsid w:val="00612942"/>
    <w:pPr>
      <w:numPr>
        <w:numId w:val="3"/>
      </w:numPr>
    </w:pPr>
  </w:style>
  <w:style w:type="paragraph" w:customStyle="1" w:styleId="S24">
    <w:name w:val="S_ТекстВТаблице2"/>
    <w:basedOn w:val="S4"/>
    <w:next w:val="S4"/>
    <w:rsid w:val="00612942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612942"/>
    <w:pPr>
      <w:numPr>
        <w:numId w:val="4"/>
      </w:numPr>
    </w:pPr>
  </w:style>
  <w:style w:type="paragraph" w:customStyle="1" w:styleId="S31">
    <w:name w:val="S_ТекстВТаблице3"/>
    <w:basedOn w:val="S4"/>
    <w:next w:val="S4"/>
    <w:rsid w:val="00612942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4"/>
    <w:rsid w:val="00612942"/>
    <w:pPr>
      <w:numPr>
        <w:numId w:val="5"/>
      </w:numPr>
    </w:pPr>
  </w:style>
  <w:style w:type="paragraph" w:customStyle="1" w:styleId="Sf3">
    <w:name w:val="S_Примечание"/>
    <w:basedOn w:val="S4"/>
    <w:next w:val="S4"/>
    <w:rsid w:val="00612942"/>
    <w:pPr>
      <w:ind w:left="567"/>
    </w:pPr>
    <w:rPr>
      <w:i/>
      <w:u w:val="single"/>
    </w:rPr>
  </w:style>
  <w:style w:type="paragraph" w:customStyle="1" w:styleId="Sf4">
    <w:name w:val="S_ПримечаниеТекст"/>
    <w:basedOn w:val="S4"/>
    <w:next w:val="S4"/>
    <w:rsid w:val="00612942"/>
    <w:pPr>
      <w:spacing w:before="120"/>
      <w:ind w:left="567"/>
    </w:pPr>
    <w:rPr>
      <w:i/>
    </w:rPr>
  </w:style>
  <w:style w:type="paragraph" w:customStyle="1" w:styleId="Sf5">
    <w:name w:val="S_Рисунок"/>
    <w:basedOn w:val="S4"/>
    <w:rsid w:val="00612942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6">
    <w:name w:val="S_Сноска"/>
    <w:basedOn w:val="S4"/>
    <w:next w:val="S4"/>
    <w:rsid w:val="00612942"/>
    <w:rPr>
      <w:rFonts w:ascii="Arial" w:hAnsi="Arial"/>
      <w:sz w:val="16"/>
    </w:rPr>
  </w:style>
  <w:style w:type="paragraph" w:customStyle="1" w:styleId="Sf7">
    <w:name w:val="S_Содержание"/>
    <w:basedOn w:val="S4"/>
    <w:next w:val="S4"/>
    <w:rsid w:val="00612942"/>
    <w:rPr>
      <w:rFonts w:ascii="Arial" w:hAnsi="Arial"/>
      <w:b/>
      <w:caps/>
      <w:sz w:val="32"/>
      <w:szCs w:val="32"/>
    </w:rPr>
  </w:style>
  <w:style w:type="paragraph" w:customStyle="1" w:styleId="S0">
    <w:name w:val="S_СписокМ_Обычный"/>
    <w:basedOn w:val="a6"/>
    <w:next w:val="S4"/>
    <w:link w:val="Sf8"/>
    <w:rsid w:val="00612942"/>
    <w:pPr>
      <w:numPr>
        <w:numId w:val="6"/>
      </w:numPr>
      <w:tabs>
        <w:tab w:val="left" w:pos="720"/>
      </w:tabs>
      <w:spacing w:before="120"/>
      <w:jc w:val="both"/>
    </w:pPr>
  </w:style>
  <w:style w:type="character" w:customStyle="1" w:styleId="Sf8">
    <w:name w:val="S_СписокМ_Обычный Знак"/>
    <w:link w:val="S0"/>
    <w:rsid w:val="006129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Sf9">
    <w:name w:val="S_Таблица"/>
    <w:basedOn w:val="a8"/>
    <w:rsid w:val="006129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D200"/>
      </w:tcPr>
    </w:tblStylePr>
  </w:style>
  <w:style w:type="paragraph" w:customStyle="1" w:styleId="Sfa">
    <w:name w:val="S_ТекстЛоготипа"/>
    <w:basedOn w:val="S4"/>
    <w:rsid w:val="00612942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4"/>
    <w:next w:val="S4"/>
    <w:rsid w:val="00612942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612942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4"/>
    <w:next w:val="S4"/>
    <w:link w:val="S18"/>
    <w:rsid w:val="00612942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8">
    <w:name w:val="S_ТекстСодержания1 Знак"/>
    <w:link w:val="S17"/>
    <w:rsid w:val="00612942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b">
    <w:name w:val="S_Термин"/>
    <w:basedOn w:val="a6"/>
    <w:next w:val="S4"/>
    <w:link w:val="Sfc"/>
    <w:rsid w:val="00612942"/>
    <w:pPr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fc">
    <w:name w:val="S_Термин Знак"/>
    <w:link w:val="Sfb"/>
    <w:rsid w:val="00612942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character" w:customStyle="1" w:styleId="13">
    <w:name w:val="Заголовок 1 Знак"/>
    <w:basedOn w:val="a7"/>
    <w:link w:val="12"/>
    <w:rsid w:val="00374CD6"/>
    <w:rPr>
      <w:rFonts w:ascii="Arial" w:eastAsia="Times New Roman" w:hAnsi="Arial" w:cs="Arial"/>
      <w:b/>
      <w:bCs/>
      <w:caps/>
      <w:kern w:val="32"/>
      <w:sz w:val="32"/>
      <w:szCs w:val="32"/>
      <w:lang w:eastAsia="ru-RU"/>
    </w:rPr>
  </w:style>
  <w:style w:type="character" w:customStyle="1" w:styleId="25">
    <w:name w:val="Заголовок 2 Знак"/>
    <w:basedOn w:val="a7"/>
    <w:link w:val="24"/>
    <w:rsid w:val="00374CD6"/>
    <w:rPr>
      <w:rFonts w:ascii="Arial" w:eastAsia="Times New Roman" w:hAnsi="Arial" w:cs="Arial"/>
      <w:b/>
      <w:bCs/>
      <w:iCs/>
      <w:caps/>
      <w:sz w:val="28"/>
      <w:szCs w:val="28"/>
      <w:lang w:eastAsia="ru-RU"/>
    </w:rPr>
  </w:style>
  <w:style w:type="character" w:customStyle="1" w:styleId="35">
    <w:name w:val="Заголовок 3 Знак"/>
    <w:basedOn w:val="a7"/>
    <w:link w:val="34"/>
    <w:rsid w:val="00BF0DD4"/>
    <w:rPr>
      <w:rFonts w:ascii="Arial" w:eastAsia="Times New Roman" w:hAnsi="Arial" w:cs="Arial"/>
      <w:b/>
      <w:bCs/>
      <w:i/>
      <w:caps/>
      <w:sz w:val="20"/>
      <w:szCs w:val="26"/>
      <w:lang w:eastAsia="ru-RU"/>
    </w:rPr>
  </w:style>
  <w:style w:type="character" w:customStyle="1" w:styleId="42">
    <w:name w:val="Заголовок 4 Знак"/>
    <w:basedOn w:val="a7"/>
    <w:link w:val="41"/>
    <w:rsid w:val="00BF0DD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2">
    <w:name w:val="Заголовок 5 Знак"/>
    <w:basedOn w:val="a7"/>
    <w:link w:val="51"/>
    <w:rsid w:val="00BF0DD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7"/>
    <w:link w:val="6"/>
    <w:rsid w:val="00BF0DD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7"/>
    <w:link w:val="7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rsid w:val="00BF0DD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rsid w:val="00BF0DD4"/>
    <w:rPr>
      <w:rFonts w:ascii="Arial" w:eastAsia="Times New Roman" w:hAnsi="Arial" w:cs="Arial"/>
      <w:lang w:eastAsia="ru-RU"/>
    </w:rPr>
  </w:style>
  <w:style w:type="paragraph" w:styleId="ac">
    <w:name w:val="Title"/>
    <w:basedOn w:val="a6"/>
    <w:link w:val="ad"/>
    <w:qFormat/>
    <w:rsid w:val="00BF0DD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d">
    <w:name w:val="Название Знак"/>
    <w:basedOn w:val="a7"/>
    <w:link w:val="ac"/>
    <w:rsid w:val="00BF0DD4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HeadingBase">
    <w:name w:val="Heading Base"/>
    <w:basedOn w:val="a6"/>
    <w:next w:val="a6"/>
    <w:rsid w:val="00BF0DD4"/>
    <w:pPr>
      <w:keepNext/>
      <w:keepLines/>
      <w:spacing w:before="140" w:line="220" w:lineRule="atLeast"/>
      <w:ind w:left="1080"/>
    </w:pPr>
    <w:rPr>
      <w:b/>
      <w:spacing w:val="-20"/>
      <w:kern w:val="28"/>
      <w:sz w:val="22"/>
    </w:rPr>
  </w:style>
  <w:style w:type="paragraph" w:customStyle="1" w:styleId="ae">
    <w:name w:val="Простой"/>
    <w:basedOn w:val="a6"/>
    <w:rsid w:val="00BF0DD4"/>
  </w:style>
  <w:style w:type="paragraph" w:styleId="af">
    <w:name w:val="Subtitle"/>
    <w:basedOn w:val="a6"/>
    <w:link w:val="af0"/>
    <w:qFormat/>
    <w:rsid w:val="00BF0DD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0">
    <w:name w:val="Подзаголовок Знак"/>
    <w:basedOn w:val="a7"/>
    <w:link w:val="af"/>
    <w:rsid w:val="00BF0DD4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ChapterSubtitle">
    <w:name w:val="Chapter Subtitle"/>
    <w:basedOn w:val="af"/>
    <w:next w:val="12"/>
    <w:rsid w:val="00BF0DD4"/>
    <w:rPr>
      <w:b/>
      <w:i/>
      <w:caps/>
      <w:sz w:val="28"/>
    </w:rPr>
  </w:style>
  <w:style w:type="paragraph" w:customStyle="1" w:styleId="FootnoteBase">
    <w:name w:val="Footnote Base"/>
    <w:basedOn w:val="a6"/>
    <w:link w:val="FootnoteBaseChar"/>
    <w:rsid w:val="00BF0DD4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a6"/>
    <w:rsid w:val="00BF0DD4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</w:pPr>
    <w:rPr>
      <w:rFonts w:ascii="Chicago" w:hAnsi="Chicago"/>
    </w:rPr>
  </w:style>
  <w:style w:type="paragraph" w:customStyle="1" w:styleId="BodyTextKeep">
    <w:name w:val="Body Text Keep"/>
    <w:basedOn w:val="a6"/>
    <w:rsid w:val="00BF0DD4"/>
    <w:pPr>
      <w:keepNext/>
      <w:tabs>
        <w:tab w:val="left" w:pos="3345"/>
      </w:tabs>
    </w:pPr>
  </w:style>
  <w:style w:type="paragraph" w:styleId="af1">
    <w:name w:val="caption"/>
    <w:basedOn w:val="a6"/>
    <w:next w:val="a6"/>
    <w:autoRedefine/>
    <w:qFormat/>
    <w:rsid w:val="00BF0DD4"/>
    <w:rPr>
      <w:b/>
      <w:bCs/>
      <w:sz w:val="20"/>
      <w:szCs w:val="20"/>
    </w:rPr>
  </w:style>
  <w:style w:type="paragraph" w:customStyle="1" w:styleId="Picture">
    <w:name w:val="Picture"/>
    <w:basedOn w:val="a6"/>
    <w:next w:val="af1"/>
    <w:rsid w:val="00BF0DD4"/>
    <w:pPr>
      <w:keepNext/>
    </w:pPr>
  </w:style>
  <w:style w:type="paragraph" w:customStyle="1" w:styleId="DocumentLabel">
    <w:name w:val="Document Label"/>
    <w:basedOn w:val="CoverTitle"/>
    <w:rsid w:val="00BF0DD4"/>
    <w:pPr>
      <w:tabs>
        <w:tab w:val="left" w:pos="0"/>
      </w:tabs>
      <w:ind w:left="-840" w:right="-840"/>
    </w:pPr>
    <w:rPr>
      <w:caps/>
    </w:rPr>
  </w:style>
  <w:style w:type="paragraph" w:customStyle="1" w:styleId="CoverTitle">
    <w:name w:val="Cover Title"/>
    <w:basedOn w:val="HeadingBase"/>
    <w:next w:val="CoverSubtitle"/>
    <w:rsid w:val="00BF0DD4"/>
    <w:pPr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BF0DD4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a6"/>
    <w:rsid w:val="00BF0DD4"/>
    <w:rPr>
      <w:sz w:val="28"/>
    </w:rPr>
  </w:style>
  <w:style w:type="character" w:styleId="af2">
    <w:name w:val="endnote reference"/>
    <w:semiHidden/>
    <w:rsid w:val="00BF0DD4"/>
    <w:rPr>
      <w:vertAlign w:val="superscript"/>
    </w:rPr>
  </w:style>
  <w:style w:type="paragraph" w:styleId="af3">
    <w:name w:val="endnote text"/>
    <w:basedOn w:val="FootnoteBase"/>
    <w:link w:val="af4"/>
    <w:semiHidden/>
    <w:rsid w:val="00BF0DD4"/>
  </w:style>
  <w:style w:type="character" w:customStyle="1" w:styleId="af4">
    <w:name w:val="Текст концевой сноски Знак"/>
    <w:basedOn w:val="a7"/>
    <w:link w:val="af3"/>
    <w:semiHidden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f5">
    <w:name w:val="footer"/>
    <w:basedOn w:val="a6"/>
    <w:link w:val="af6"/>
    <w:uiPriority w:val="99"/>
    <w:rsid w:val="00BF0DD4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7"/>
    <w:link w:val="af5"/>
    <w:uiPriority w:val="99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Base">
    <w:name w:val="Header Base"/>
    <w:basedOn w:val="a6"/>
    <w:rsid w:val="00BF0DD4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character" w:styleId="af7">
    <w:name w:val="footnote reference"/>
    <w:semiHidden/>
    <w:rsid w:val="00BF0DD4"/>
    <w:rPr>
      <w:vertAlign w:val="superscript"/>
    </w:rPr>
  </w:style>
  <w:style w:type="paragraph" w:styleId="af8">
    <w:name w:val="footnote text"/>
    <w:basedOn w:val="FootnoteBase"/>
    <w:link w:val="af9"/>
    <w:semiHidden/>
    <w:rsid w:val="00BF0DD4"/>
  </w:style>
  <w:style w:type="character" w:customStyle="1" w:styleId="af9">
    <w:name w:val="Текст сноски Знак"/>
    <w:basedOn w:val="a7"/>
    <w:link w:val="af8"/>
    <w:semiHidden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fa">
    <w:name w:val="header"/>
    <w:aliases w:val="TI Upper Header"/>
    <w:basedOn w:val="a6"/>
    <w:link w:val="afb"/>
    <w:uiPriority w:val="99"/>
    <w:rsid w:val="00BF0DD4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aliases w:val="TI Upper Header Знак"/>
    <w:basedOn w:val="a7"/>
    <w:link w:val="afa"/>
    <w:uiPriority w:val="99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4">
    <w:name w:val="index 1"/>
    <w:basedOn w:val="IndexBase"/>
    <w:autoRedefine/>
    <w:semiHidden/>
    <w:rsid w:val="00BF0DD4"/>
  </w:style>
  <w:style w:type="paragraph" w:customStyle="1" w:styleId="IndexBase">
    <w:name w:val="Index Base"/>
    <w:basedOn w:val="a6"/>
    <w:rsid w:val="00BF0DD4"/>
    <w:pPr>
      <w:ind w:left="360" w:hanging="360"/>
    </w:pPr>
    <w:rPr>
      <w:sz w:val="18"/>
    </w:rPr>
  </w:style>
  <w:style w:type="paragraph" w:styleId="26">
    <w:name w:val="index 2"/>
    <w:basedOn w:val="IndexBase"/>
    <w:autoRedefine/>
    <w:semiHidden/>
    <w:rsid w:val="00BF0DD4"/>
    <w:pPr>
      <w:ind w:left="720"/>
    </w:pPr>
  </w:style>
  <w:style w:type="paragraph" w:styleId="36">
    <w:name w:val="index 3"/>
    <w:basedOn w:val="IndexBase"/>
    <w:autoRedefine/>
    <w:semiHidden/>
    <w:rsid w:val="00BF0DD4"/>
    <w:pPr>
      <w:ind w:left="1080"/>
    </w:pPr>
  </w:style>
  <w:style w:type="paragraph" w:styleId="43">
    <w:name w:val="index 4"/>
    <w:basedOn w:val="IndexBase"/>
    <w:autoRedefine/>
    <w:semiHidden/>
    <w:rsid w:val="00BF0DD4"/>
    <w:pPr>
      <w:ind w:left="1440"/>
    </w:pPr>
  </w:style>
  <w:style w:type="paragraph" w:styleId="53">
    <w:name w:val="index 5"/>
    <w:basedOn w:val="a6"/>
    <w:next w:val="a6"/>
    <w:autoRedefine/>
    <w:semiHidden/>
    <w:rsid w:val="00BF0DD4"/>
    <w:pPr>
      <w:ind w:left="1200" w:hanging="240"/>
    </w:pPr>
  </w:style>
  <w:style w:type="paragraph" w:styleId="afc">
    <w:name w:val="index heading"/>
    <w:basedOn w:val="HeadingBase"/>
    <w:next w:val="14"/>
    <w:semiHidden/>
    <w:rsid w:val="00BF0DD4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a6"/>
    <w:rsid w:val="00BF0DD4"/>
    <w:pPr>
      <w:tabs>
        <w:tab w:val="left" w:pos="3345"/>
      </w:tabs>
      <w:ind w:left="3345" w:hanging="2268"/>
    </w:pPr>
  </w:style>
  <w:style w:type="character" w:customStyle="1" w:styleId="CODE">
    <w:name w:val="CODE"/>
    <w:rsid w:val="00BF0DD4"/>
    <w:rPr>
      <w:rFonts w:ascii="Courier New" w:hAnsi="Courier New"/>
      <w:noProof/>
    </w:rPr>
  </w:style>
  <w:style w:type="character" w:styleId="afd">
    <w:name w:val="line number"/>
    <w:basedOn w:val="a7"/>
    <w:rsid w:val="00BF0DD4"/>
  </w:style>
  <w:style w:type="paragraph" w:styleId="afe">
    <w:name w:val="List"/>
    <w:basedOn w:val="a6"/>
    <w:rsid w:val="00BF0DD4"/>
    <w:pPr>
      <w:ind w:left="283" w:hanging="283"/>
    </w:pPr>
  </w:style>
  <w:style w:type="paragraph" w:styleId="a0">
    <w:name w:val="List Bullet"/>
    <w:basedOn w:val="a6"/>
    <w:rsid w:val="00BF0DD4"/>
    <w:pPr>
      <w:numPr>
        <w:numId w:val="12"/>
      </w:numPr>
    </w:pPr>
  </w:style>
  <w:style w:type="paragraph" w:styleId="a">
    <w:name w:val="List Number"/>
    <w:basedOn w:val="a6"/>
    <w:rsid w:val="00BF0DD4"/>
    <w:pPr>
      <w:numPr>
        <w:numId w:val="20"/>
      </w:numPr>
    </w:pPr>
  </w:style>
  <w:style w:type="paragraph" w:styleId="aff">
    <w:name w:val="macro"/>
    <w:basedOn w:val="a6"/>
    <w:link w:val="aff0"/>
    <w:semiHidden/>
    <w:rsid w:val="00BF0DD4"/>
    <w:pPr>
      <w:ind w:left="1080"/>
    </w:pPr>
    <w:rPr>
      <w:rFonts w:ascii="Courier New" w:hAnsi="Courier New"/>
    </w:rPr>
  </w:style>
  <w:style w:type="character" w:customStyle="1" w:styleId="aff0">
    <w:name w:val="Текст макроса Знак"/>
    <w:basedOn w:val="a7"/>
    <w:link w:val="aff"/>
    <w:semiHidden/>
    <w:rsid w:val="00BF0DD4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ff1">
    <w:name w:val="page number"/>
    <w:basedOn w:val="a7"/>
    <w:rsid w:val="00BF0DD4"/>
  </w:style>
  <w:style w:type="character" w:customStyle="1" w:styleId="Superscript">
    <w:name w:val="Superscript"/>
    <w:rsid w:val="00BF0DD4"/>
    <w:rPr>
      <w:b/>
      <w:vertAlign w:val="superscript"/>
    </w:rPr>
  </w:style>
  <w:style w:type="paragraph" w:customStyle="1" w:styleId="TOCBase">
    <w:name w:val="TOC Base"/>
    <w:basedOn w:val="a6"/>
    <w:rsid w:val="00BF0DD4"/>
    <w:pPr>
      <w:tabs>
        <w:tab w:val="right" w:leader="dot" w:pos="6480"/>
      </w:tabs>
    </w:pPr>
  </w:style>
  <w:style w:type="paragraph" w:styleId="aff2">
    <w:name w:val="table of figures"/>
    <w:basedOn w:val="TOCBase"/>
    <w:semiHidden/>
    <w:rsid w:val="00BF0DD4"/>
    <w:pPr>
      <w:ind w:left="1440" w:hanging="360"/>
    </w:pPr>
  </w:style>
  <w:style w:type="paragraph" w:styleId="15">
    <w:name w:val="toc 1"/>
    <w:basedOn w:val="a6"/>
    <w:next w:val="a6"/>
    <w:autoRedefine/>
    <w:uiPriority w:val="39"/>
    <w:qFormat/>
    <w:rsid w:val="000428F5"/>
    <w:pPr>
      <w:tabs>
        <w:tab w:val="right" w:leader="dot" w:pos="9498"/>
      </w:tabs>
      <w:spacing w:before="120"/>
      <w:ind w:left="284" w:hanging="284"/>
      <w:jc w:val="both"/>
    </w:pPr>
    <w:rPr>
      <w:rFonts w:ascii="Arial" w:hAnsi="Arial"/>
      <w:b/>
      <w:bCs/>
      <w:caps/>
      <w:sz w:val="20"/>
      <w:szCs w:val="20"/>
    </w:rPr>
  </w:style>
  <w:style w:type="paragraph" w:styleId="27">
    <w:name w:val="toc 2"/>
    <w:basedOn w:val="a6"/>
    <w:next w:val="a6"/>
    <w:autoRedefine/>
    <w:uiPriority w:val="39"/>
    <w:qFormat/>
    <w:rsid w:val="00D44AF5"/>
    <w:pPr>
      <w:tabs>
        <w:tab w:val="left" w:pos="993"/>
        <w:tab w:val="left" w:pos="1843"/>
        <w:tab w:val="left" w:pos="9356"/>
      </w:tabs>
      <w:spacing w:before="120"/>
      <w:ind w:left="993" w:hanging="567"/>
    </w:pPr>
    <w:rPr>
      <w:rFonts w:ascii="Arial" w:hAnsi="Arial"/>
      <w:b/>
      <w:caps/>
      <w:sz w:val="18"/>
      <w:szCs w:val="18"/>
    </w:rPr>
  </w:style>
  <w:style w:type="paragraph" w:styleId="37">
    <w:name w:val="toc 3"/>
    <w:basedOn w:val="a6"/>
    <w:next w:val="a6"/>
    <w:autoRedefine/>
    <w:uiPriority w:val="39"/>
    <w:qFormat/>
    <w:rsid w:val="00BF0DD4"/>
    <w:pPr>
      <w:spacing w:before="120"/>
      <w:ind w:left="482"/>
      <w:jc w:val="both"/>
    </w:pPr>
    <w:rPr>
      <w:rFonts w:ascii="Arial" w:hAnsi="Arial"/>
      <w:i/>
      <w:iCs/>
      <w:caps/>
      <w:sz w:val="16"/>
      <w:szCs w:val="16"/>
    </w:rPr>
  </w:style>
  <w:style w:type="paragraph" w:styleId="44">
    <w:name w:val="toc 4"/>
    <w:basedOn w:val="a6"/>
    <w:next w:val="a6"/>
    <w:autoRedefine/>
    <w:semiHidden/>
    <w:rsid w:val="00BF0DD4"/>
    <w:pPr>
      <w:ind w:left="720"/>
    </w:pPr>
    <w:rPr>
      <w:sz w:val="18"/>
      <w:szCs w:val="18"/>
    </w:rPr>
  </w:style>
  <w:style w:type="paragraph" w:styleId="54">
    <w:name w:val="toc 5"/>
    <w:basedOn w:val="a6"/>
    <w:next w:val="a6"/>
    <w:autoRedefine/>
    <w:semiHidden/>
    <w:rsid w:val="00BF0DD4"/>
    <w:pPr>
      <w:ind w:left="960"/>
    </w:pPr>
    <w:rPr>
      <w:sz w:val="18"/>
      <w:szCs w:val="18"/>
    </w:rPr>
  </w:style>
  <w:style w:type="paragraph" w:customStyle="1" w:styleId="BlockIcon">
    <w:name w:val="Block Icon"/>
    <w:basedOn w:val="a6"/>
    <w:rsid w:val="00BF0DD4"/>
    <w:pPr>
      <w:framePr w:w="1440" w:h="1440" w:hRule="exact" w:wrap="auto" w:vAnchor="text" w:hAnchor="page" w:x="1201" w:y="1"/>
      <w:shd w:val="pct3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af5"/>
    <w:rsid w:val="00BF0DD4"/>
  </w:style>
  <w:style w:type="paragraph" w:customStyle="1" w:styleId="FooterEven">
    <w:name w:val="Footer Even"/>
    <w:basedOn w:val="af5"/>
    <w:rsid w:val="00BF0DD4"/>
    <w:pPr>
      <w:pBdr>
        <w:top w:val="single" w:sz="6" w:space="2" w:color="auto"/>
      </w:pBdr>
    </w:pPr>
  </w:style>
  <w:style w:type="paragraph" w:customStyle="1" w:styleId="FooterOdd">
    <w:name w:val="Footer Odd"/>
    <w:basedOn w:val="af5"/>
    <w:rsid w:val="00BF0DD4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afa"/>
    <w:rsid w:val="00BF0DD4"/>
    <w:pPr>
      <w:pBdr>
        <w:top w:val="single" w:sz="6" w:space="2" w:color="auto"/>
      </w:pBdr>
    </w:pPr>
    <w:rPr>
      <w:caps/>
      <w:smallCaps/>
    </w:rPr>
  </w:style>
  <w:style w:type="paragraph" w:customStyle="1" w:styleId="HeaderEven">
    <w:name w:val="Header Even"/>
    <w:basedOn w:val="afa"/>
    <w:rsid w:val="00BF0DD4"/>
    <w:pPr>
      <w:pBdr>
        <w:bottom w:val="single" w:sz="6" w:space="1" w:color="auto"/>
      </w:pBdr>
      <w:spacing w:after="600"/>
    </w:pPr>
    <w:rPr>
      <w:caps/>
      <w:smallCaps/>
    </w:rPr>
  </w:style>
  <w:style w:type="paragraph" w:customStyle="1" w:styleId="HeaderOdd">
    <w:name w:val="Header Odd"/>
    <w:basedOn w:val="afa"/>
    <w:rsid w:val="00BF0DD4"/>
    <w:pPr>
      <w:pBdr>
        <w:bottom w:val="single" w:sz="6" w:space="1" w:color="auto"/>
      </w:pBdr>
      <w:spacing w:after="600"/>
    </w:pPr>
    <w:rPr>
      <w:caps/>
      <w:smallCaps/>
    </w:rPr>
  </w:style>
  <w:style w:type="paragraph" w:styleId="aff3">
    <w:name w:val="Body Text Indent"/>
    <w:basedOn w:val="a6"/>
    <w:link w:val="aff4"/>
    <w:rsid w:val="00BF0DD4"/>
    <w:pPr>
      <w:spacing w:after="120"/>
      <w:ind w:left="283"/>
    </w:pPr>
  </w:style>
  <w:style w:type="character" w:customStyle="1" w:styleId="aff4">
    <w:name w:val="Основной текст с отступом Знак"/>
    <w:basedOn w:val="a7"/>
    <w:link w:val="aff3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List Number 5"/>
    <w:basedOn w:val="a6"/>
    <w:rsid w:val="00BF0DD4"/>
    <w:pPr>
      <w:numPr>
        <w:numId w:val="24"/>
      </w:numPr>
    </w:pPr>
  </w:style>
  <w:style w:type="paragraph" w:styleId="4">
    <w:name w:val="List Number 4"/>
    <w:basedOn w:val="a6"/>
    <w:rsid w:val="00BF0DD4"/>
    <w:pPr>
      <w:numPr>
        <w:numId w:val="23"/>
      </w:numPr>
    </w:pPr>
  </w:style>
  <w:style w:type="paragraph" w:styleId="3">
    <w:name w:val="List Number 3"/>
    <w:basedOn w:val="a6"/>
    <w:rsid w:val="00BF0DD4"/>
    <w:pPr>
      <w:numPr>
        <w:numId w:val="22"/>
      </w:numPr>
    </w:pPr>
  </w:style>
  <w:style w:type="paragraph" w:styleId="50">
    <w:name w:val="List Bullet 5"/>
    <w:basedOn w:val="a6"/>
    <w:rsid w:val="00BF0DD4"/>
    <w:pPr>
      <w:numPr>
        <w:numId w:val="13"/>
      </w:numPr>
    </w:pPr>
  </w:style>
  <w:style w:type="paragraph" w:styleId="40">
    <w:name w:val="List Bullet 4"/>
    <w:basedOn w:val="a6"/>
    <w:rsid w:val="00BF0DD4"/>
    <w:pPr>
      <w:numPr>
        <w:numId w:val="14"/>
      </w:numPr>
    </w:pPr>
  </w:style>
  <w:style w:type="paragraph" w:styleId="30">
    <w:name w:val="List Bullet 3"/>
    <w:basedOn w:val="a6"/>
    <w:rsid w:val="00BF0DD4"/>
    <w:pPr>
      <w:numPr>
        <w:numId w:val="15"/>
      </w:numPr>
    </w:pPr>
  </w:style>
  <w:style w:type="paragraph" w:styleId="20">
    <w:name w:val="List Bullet 2"/>
    <w:basedOn w:val="a6"/>
    <w:rsid w:val="00BF0DD4"/>
    <w:pPr>
      <w:numPr>
        <w:numId w:val="16"/>
      </w:numPr>
    </w:pPr>
  </w:style>
  <w:style w:type="paragraph" w:styleId="55">
    <w:name w:val="List 5"/>
    <w:basedOn w:val="a6"/>
    <w:rsid w:val="00BF0DD4"/>
    <w:pPr>
      <w:ind w:left="1415" w:hanging="283"/>
    </w:pPr>
  </w:style>
  <w:style w:type="paragraph" w:styleId="45">
    <w:name w:val="List 4"/>
    <w:basedOn w:val="a6"/>
    <w:rsid w:val="00BF0DD4"/>
    <w:pPr>
      <w:ind w:left="1132" w:hanging="283"/>
    </w:pPr>
  </w:style>
  <w:style w:type="paragraph" w:styleId="38">
    <w:name w:val="List 3"/>
    <w:basedOn w:val="a6"/>
    <w:rsid w:val="00BF0DD4"/>
    <w:pPr>
      <w:ind w:left="849" w:hanging="283"/>
    </w:pPr>
  </w:style>
  <w:style w:type="paragraph" w:styleId="28">
    <w:name w:val="List 2"/>
    <w:basedOn w:val="a6"/>
    <w:rsid w:val="00BF0DD4"/>
    <w:pPr>
      <w:ind w:left="566" w:hanging="283"/>
    </w:pPr>
  </w:style>
  <w:style w:type="character" w:customStyle="1" w:styleId="Emphasis1">
    <w:name w:val="Emphasis1"/>
    <w:rsid w:val="00BF0DD4"/>
    <w:rPr>
      <w:i/>
      <w:spacing w:val="0"/>
    </w:rPr>
  </w:style>
  <w:style w:type="character" w:styleId="aff5">
    <w:name w:val="annotation reference"/>
    <w:rsid w:val="00BF0DD4"/>
    <w:rPr>
      <w:sz w:val="16"/>
      <w:szCs w:val="16"/>
    </w:rPr>
  </w:style>
  <w:style w:type="paragraph" w:styleId="aff6">
    <w:name w:val="annotation text"/>
    <w:basedOn w:val="a6"/>
    <w:link w:val="aff7"/>
    <w:rsid w:val="00BF0DD4"/>
    <w:rPr>
      <w:sz w:val="20"/>
      <w:szCs w:val="20"/>
    </w:rPr>
  </w:style>
  <w:style w:type="character" w:customStyle="1" w:styleId="aff7">
    <w:name w:val="Текст примечания Знак"/>
    <w:basedOn w:val="a7"/>
    <w:link w:val="aff6"/>
    <w:rsid w:val="00BF0D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6"/>
    <w:rsid w:val="00BF0DD4"/>
    <w:pPr>
      <w:numPr>
        <w:numId w:val="21"/>
      </w:numPr>
    </w:pPr>
  </w:style>
  <w:style w:type="paragraph" w:styleId="aff8">
    <w:name w:val="List Continue"/>
    <w:basedOn w:val="a6"/>
    <w:rsid w:val="00BF0DD4"/>
    <w:pPr>
      <w:spacing w:after="120"/>
      <w:ind w:left="283"/>
    </w:pPr>
  </w:style>
  <w:style w:type="paragraph" w:styleId="29">
    <w:name w:val="List Continue 2"/>
    <w:basedOn w:val="a6"/>
    <w:rsid w:val="00BF0DD4"/>
    <w:pPr>
      <w:spacing w:after="120"/>
      <w:ind w:left="566"/>
    </w:pPr>
  </w:style>
  <w:style w:type="paragraph" w:styleId="39">
    <w:name w:val="List Continue 3"/>
    <w:basedOn w:val="a6"/>
    <w:rsid w:val="00BF0DD4"/>
    <w:pPr>
      <w:spacing w:after="120"/>
      <w:ind w:left="849"/>
    </w:pPr>
  </w:style>
  <w:style w:type="paragraph" w:styleId="46">
    <w:name w:val="List Continue 4"/>
    <w:basedOn w:val="a6"/>
    <w:rsid w:val="00BF0DD4"/>
    <w:pPr>
      <w:spacing w:after="120"/>
      <w:ind w:left="1132"/>
    </w:pPr>
  </w:style>
  <w:style w:type="paragraph" w:styleId="56">
    <w:name w:val="List Continue 5"/>
    <w:basedOn w:val="a6"/>
    <w:rsid w:val="00BF0DD4"/>
    <w:pPr>
      <w:spacing w:after="120"/>
      <w:ind w:left="1415"/>
    </w:pPr>
  </w:style>
  <w:style w:type="paragraph" w:styleId="aff9">
    <w:name w:val="Normal Indent"/>
    <w:basedOn w:val="a6"/>
    <w:rsid w:val="00BF0DD4"/>
    <w:pPr>
      <w:ind w:left="708"/>
    </w:pPr>
  </w:style>
  <w:style w:type="paragraph" w:customStyle="1" w:styleId="TitleAddress">
    <w:name w:val="Title Address"/>
    <w:basedOn w:val="a6"/>
    <w:rsid w:val="00BF0DD4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character" w:customStyle="1" w:styleId="Slogan">
    <w:name w:val="Slogan"/>
    <w:rsid w:val="00BF0DD4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BF0DD4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a6"/>
    <w:rsid w:val="00BF0D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a6"/>
    <w:next w:val="ChapterNumber"/>
    <w:rsid w:val="00BF0DD4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right="7655"/>
      <w:jc w:val="center"/>
    </w:pPr>
    <w:rPr>
      <w:color w:val="FFFFFF"/>
      <w:sz w:val="26"/>
    </w:rPr>
  </w:style>
  <w:style w:type="paragraph" w:customStyle="1" w:styleId="ChapterNumber">
    <w:name w:val="Chapter Number"/>
    <w:basedOn w:val="a6"/>
    <w:next w:val="12"/>
    <w:rsid w:val="00BF0DD4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right="7655"/>
      <w:jc w:val="center"/>
    </w:pPr>
    <w:rPr>
      <w:b/>
      <w:color w:val="FFFFFF"/>
      <w:position w:val="-8"/>
      <w:sz w:val="84"/>
    </w:rPr>
  </w:style>
  <w:style w:type="paragraph" w:styleId="affa">
    <w:name w:val="table of authorities"/>
    <w:basedOn w:val="a6"/>
    <w:semiHidden/>
    <w:rsid w:val="00BF0DD4"/>
    <w:pPr>
      <w:tabs>
        <w:tab w:val="right" w:leader="dot" w:pos="7560"/>
      </w:tabs>
      <w:ind w:left="1440" w:hanging="360"/>
    </w:pPr>
  </w:style>
  <w:style w:type="paragraph" w:styleId="affb">
    <w:name w:val="toa heading"/>
    <w:basedOn w:val="a6"/>
    <w:next w:val="affa"/>
    <w:semiHidden/>
    <w:rsid w:val="00BF0DD4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afe"/>
    <w:next w:val="a6"/>
    <w:rsid w:val="00BF0DD4"/>
    <w:pPr>
      <w:tabs>
        <w:tab w:val="left" w:pos="720"/>
      </w:tabs>
      <w:ind w:left="720"/>
    </w:pPr>
  </w:style>
  <w:style w:type="character" w:customStyle="1" w:styleId="DFN">
    <w:name w:val="DFN"/>
    <w:rsid w:val="00BF0DD4"/>
    <w:rPr>
      <w:b/>
    </w:rPr>
  </w:style>
  <w:style w:type="paragraph" w:customStyle="1" w:styleId="ListBulletFirst">
    <w:name w:val="List Bullet First"/>
    <w:basedOn w:val="a0"/>
    <w:next w:val="a0"/>
    <w:rsid w:val="00BF0DD4"/>
  </w:style>
  <w:style w:type="paragraph" w:customStyle="1" w:styleId="ListBulletLast">
    <w:name w:val="List Bullet Last"/>
    <w:basedOn w:val="a0"/>
    <w:next w:val="a6"/>
    <w:rsid w:val="00BF0DD4"/>
  </w:style>
  <w:style w:type="paragraph" w:customStyle="1" w:styleId="ListNumberFirst">
    <w:name w:val="List Number First"/>
    <w:basedOn w:val="a6"/>
    <w:next w:val="a6"/>
    <w:rsid w:val="00BF0DD4"/>
  </w:style>
  <w:style w:type="paragraph" w:customStyle="1" w:styleId="ListNumberLast">
    <w:name w:val="List Number Last"/>
    <w:basedOn w:val="a6"/>
    <w:next w:val="a6"/>
    <w:rsid w:val="00BF0DD4"/>
  </w:style>
  <w:style w:type="paragraph" w:customStyle="1" w:styleId="affc">
    <w:name w:val="СписокСвойств"/>
    <w:basedOn w:val="a6"/>
    <w:rsid w:val="00BF0DD4"/>
    <w:pPr>
      <w:shd w:val="pct12" w:color="auto" w:fill="auto"/>
      <w:tabs>
        <w:tab w:val="left" w:pos="3402"/>
      </w:tabs>
      <w:suppressAutoHyphens/>
      <w:ind w:right="567"/>
    </w:pPr>
    <w:rPr>
      <w:rFonts w:ascii="Courier New" w:hAnsi="Courier New"/>
    </w:rPr>
  </w:style>
  <w:style w:type="paragraph" w:customStyle="1" w:styleId="BlockQuotationFirst">
    <w:name w:val="Block Quotation First"/>
    <w:basedOn w:val="BlockQuotation"/>
    <w:next w:val="BlockQuotation"/>
    <w:rsid w:val="00BF0DD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SectionHeading">
    <w:name w:val="Section Heading"/>
    <w:basedOn w:val="12"/>
    <w:rsid w:val="00BF0DD4"/>
    <w:pPr>
      <w:spacing w:after="240" w:line="240" w:lineRule="atLeast"/>
      <w:outlineLvl w:val="9"/>
    </w:pPr>
    <w:rPr>
      <w:kern w:val="20"/>
    </w:rPr>
  </w:style>
  <w:style w:type="paragraph" w:customStyle="1" w:styleId="BlockQuotationLast">
    <w:name w:val="Block Quotation Last"/>
    <w:basedOn w:val="BlockQuotation"/>
    <w:next w:val="a6"/>
    <w:rsid w:val="00BF0D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afe"/>
    <w:next w:val="afe"/>
    <w:rsid w:val="00BF0DD4"/>
    <w:pPr>
      <w:tabs>
        <w:tab w:val="left" w:pos="720"/>
      </w:tabs>
      <w:spacing w:before="80" w:after="80"/>
      <w:ind w:left="720"/>
    </w:pPr>
  </w:style>
  <w:style w:type="paragraph" w:styleId="affd">
    <w:name w:val="Date"/>
    <w:basedOn w:val="a6"/>
    <w:next w:val="a6"/>
    <w:link w:val="affe"/>
    <w:rsid w:val="00BF0DD4"/>
  </w:style>
  <w:style w:type="character" w:customStyle="1" w:styleId="affe">
    <w:name w:val="Дата Знак"/>
    <w:basedOn w:val="a7"/>
    <w:link w:val="affd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MarginComment">
    <w:name w:val="Block Margin Comment"/>
    <w:basedOn w:val="a6"/>
    <w:rsid w:val="00BF0DD4"/>
    <w:pPr>
      <w:keepNext/>
      <w:framePr w:w="1134" w:hSpace="181" w:vSpace="181" w:wrap="auto" w:vAnchor="text" w:hAnchor="margin" w:xAlign="right" w:y="1"/>
      <w:widowControl w:val="0"/>
      <w:pBdr>
        <w:left w:val="double" w:sz="12" w:space="1" w:color="auto"/>
      </w:pBdr>
    </w:pPr>
  </w:style>
  <w:style w:type="paragraph" w:styleId="61">
    <w:name w:val="index 6"/>
    <w:basedOn w:val="14"/>
    <w:next w:val="a6"/>
    <w:autoRedefine/>
    <w:semiHidden/>
    <w:rsid w:val="00BF0DD4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71">
    <w:name w:val="index 7"/>
    <w:basedOn w:val="14"/>
    <w:next w:val="a6"/>
    <w:autoRedefine/>
    <w:semiHidden/>
    <w:rsid w:val="00BF0DD4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81">
    <w:name w:val="index 8"/>
    <w:basedOn w:val="a6"/>
    <w:next w:val="a6"/>
    <w:autoRedefine/>
    <w:semiHidden/>
    <w:rsid w:val="00BF0DD4"/>
    <w:pPr>
      <w:tabs>
        <w:tab w:val="right" w:leader="dot" w:pos="8834"/>
      </w:tabs>
      <w:ind w:left="1280" w:hanging="160"/>
    </w:pPr>
    <w:rPr>
      <w:sz w:val="16"/>
    </w:rPr>
  </w:style>
  <w:style w:type="paragraph" w:styleId="91">
    <w:name w:val="index 9"/>
    <w:basedOn w:val="IndexBase"/>
    <w:autoRedefine/>
    <w:semiHidden/>
    <w:rsid w:val="00BF0DD4"/>
    <w:pPr>
      <w:tabs>
        <w:tab w:val="right" w:leader="dot" w:pos="8834"/>
      </w:tabs>
      <w:ind w:left="2880" w:hanging="720"/>
    </w:pPr>
  </w:style>
  <w:style w:type="paragraph" w:customStyle="1" w:styleId="CoverAddress">
    <w:name w:val="Cover Address"/>
    <w:basedOn w:val="a6"/>
    <w:rsid w:val="00BF0DD4"/>
  </w:style>
  <w:style w:type="paragraph" w:customStyle="1" w:styleId="comments">
    <w:name w:val="comments"/>
    <w:basedOn w:val="a6"/>
    <w:next w:val="a6"/>
    <w:rsid w:val="00BF0DD4"/>
    <w:pPr>
      <w:ind w:left="720" w:hanging="720"/>
    </w:pPr>
    <w:rPr>
      <w:rFonts w:ascii="HelvCondenced" w:hAnsi="HelvCondenced"/>
      <w:color w:val="0000FF"/>
    </w:rPr>
  </w:style>
  <w:style w:type="paragraph" w:customStyle="1" w:styleId="CoverCompany">
    <w:name w:val="Cover Company"/>
    <w:basedOn w:val="CoverAddress"/>
    <w:rsid w:val="00BF0DD4"/>
    <w:pPr>
      <w:spacing w:after="120" w:line="360" w:lineRule="exact"/>
      <w:jc w:val="right"/>
    </w:pPr>
    <w:rPr>
      <w:b/>
      <w:sz w:val="36"/>
    </w:rPr>
  </w:style>
  <w:style w:type="paragraph" w:customStyle="1" w:styleId="CoverComment">
    <w:name w:val="Cover Comment"/>
    <w:basedOn w:val="HeadingBase"/>
    <w:next w:val="a6"/>
    <w:rsid w:val="00BF0DD4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a6"/>
    <w:next w:val="a6"/>
    <w:rsid w:val="00BF0DD4"/>
    <w:rPr>
      <w:sz w:val="28"/>
    </w:rPr>
  </w:style>
  <w:style w:type="paragraph" w:customStyle="1" w:styleId="TOCHeading1">
    <w:name w:val="TOC Heading1"/>
    <w:basedOn w:val="12"/>
    <w:rsid w:val="00BF0DD4"/>
    <w:pPr>
      <w:outlineLvl w:val="9"/>
    </w:pPr>
  </w:style>
  <w:style w:type="paragraph" w:styleId="62">
    <w:name w:val="toc 6"/>
    <w:basedOn w:val="a6"/>
    <w:next w:val="a6"/>
    <w:autoRedefine/>
    <w:semiHidden/>
    <w:rsid w:val="00BF0DD4"/>
    <w:pPr>
      <w:ind w:left="1200"/>
    </w:pPr>
    <w:rPr>
      <w:sz w:val="18"/>
      <w:szCs w:val="18"/>
    </w:rPr>
  </w:style>
  <w:style w:type="paragraph" w:styleId="72">
    <w:name w:val="toc 7"/>
    <w:basedOn w:val="a6"/>
    <w:next w:val="a6"/>
    <w:autoRedefine/>
    <w:semiHidden/>
    <w:rsid w:val="00BF0DD4"/>
    <w:pPr>
      <w:ind w:left="1440"/>
    </w:pPr>
    <w:rPr>
      <w:sz w:val="18"/>
      <w:szCs w:val="18"/>
    </w:rPr>
  </w:style>
  <w:style w:type="paragraph" w:styleId="82">
    <w:name w:val="toc 8"/>
    <w:basedOn w:val="a6"/>
    <w:next w:val="a6"/>
    <w:autoRedefine/>
    <w:semiHidden/>
    <w:rsid w:val="00BF0DD4"/>
    <w:pPr>
      <w:ind w:left="1680"/>
    </w:pPr>
    <w:rPr>
      <w:sz w:val="18"/>
      <w:szCs w:val="18"/>
    </w:rPr>
  </w:style>
  <w:style w:type="paragraph" w:styleId="92">
    <w:name w:val="toc 9"/>
    <w:basedOn w:val="a6"/>
    <w:next w:val="a6"/>
    <w:autoRedefine/>
    <w:semiHidden/>
    <w:rsid w:val="00BF0DD4"/>
    <w:pPr>
      <w:ind w:left="1920"/>
    </w:pPr>
    <w:rPr>
      <w:sz w:val="18"/>
      <w:szCs w:val="18"/>
    </w:rPr>
  </w:style>
  <w:style w:type="character" w:customStyle="1" w:styleId="16">
    <w:name w:val="Строгий1"/>
    <w:rsid w:val="00BF0DD4"/>
    <w:rPr>
      <w:b/>
      <w:i/>
    </w:rPr>
  </w:style>
  <w:style w:type="paragraph" w:customStyle="1" w:styleId="1Arial">
    <w:name w:val="ТСпис1Arial"/>
    <w:basedOn w:val="ae"/>
    <w:next w:val="a6"/>
    <w:rsid w:val="00BF0DD4"/>
    <w:pPr>
      <w:numPr>
        <w:numId w:val="7"/>
      </w:numPr>
      <w:outlineLvl w:val="0"/>
    </w:pPr>
  </w:style>
  <w:style w:type="paragraph" w:customStyle="1" w:styleId="afff">
    <w:name w:val="СписокСвойствПервый"/>
    <w:basedOn w:val="affc"/>
    <w:next w:val="affc"/>
    <w:rsid w:val="00BF0DD4"/>
    <w:pPr>
      <w:spacing w:before="240"/>
    </w:pPr>
  </w:style>
  <w:style w:type="paragraph" w:customStyle="1" w:styleId="afff0">
    <w:name w:val="СписокСвойствПоследний"/>
    <w:basedOn w:val="affc"/>
    <w:next w:val="a6"/>
    <w:rsid w:val="00BF0DD4"/>
    <w:pPr>
      <w:spacing w:after="240"/>
    </w:pPr>
  </w:style>
  <w:style w:type="paragraph" w:customStyle="1" w:styleId="ReportAnnotation">
    <w:name w:val="ReportAnnotation"/>
    <w:basedOn w:val="ae"/>
    <w:next w:val="ae"/>
    <w:rsid w:val="00BF0DD4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BF0DD4"/>
    <w:pPr>
      <w:spacing w:before="60" w:after="60"/>
    </w:pPr>
    <w:rPr>
      <w:b/>
    </w:rPr>
  </w:style>
  <w:style w:type="paragraph" w:customStyle="1" w:styleId="1Times">
    <w:name w:val="ТСпис1Times"/>
    <w:basedOn w:val="ae"/>
    <w:next w:val="a6"/>
    <w:rsid w:val="00BF0DD4"/>
    <w:pPr>
      <w:numPr>
        <w:numId w:val="8"/>
      </w:numPr>
      <w:outlineLvl w:val="0"/>
    </w:pPr>
  </w:style>
  <w:style w:type="paragraph" w:customStyle="1" w:styleId="2Arial">
    <w:name w:val="ТСпис2Arial"/>
    <w:basedOn w:val="ae"/>
    <w:next w:val="a6"/>
    <w:rsid w:val="00BF0DD4"/>
    <w:pPr>
      <w:numPr>
        <w:ilvl w:val="1"/>
        <w:numId w:val="7"/>
      </w:numPr>
      <w:outlineLvl w:val="1"/>
    </w:pPr>
  </w:style>
  <w:style w:type="paragraph" w:customStyle="1" w:styleId="2Times">
    <w:name w:val="ТСпис2Times"/>
    <w:basedOn w:val="ae"/>
    <w:next w:val="a6"/>
    <w:rsid w:val="00BF0DD4"/>
    <w:pPr>
      <w:numPr>
        <w:ilvl w:val="1"/>
        <w:numId w:val="9"/>
      </w:numPr>
      <w:outlineLvl w:val="1"/>
    </w:pPr>
  </w:style>
  <w:style w:type="paragraph" w:customStyle="1" w:styleId="3Arial">
    <w:name w:val="ТСпис3Arial"/>
    <w:basedOn w:val="ae"/>
    <w:rsid w:val="00BF0DD4"/>
    <w:pPr>
      <w:numPr>
        <w:ilvl w:val="2"/>
        <w:numId w:val="7"/>
      </w:numPr>
      <w:outlineLvl w:val="2"/>
    </w:pPr>
  </w:style>
  <w:style w:type="paragraph" w:customStyle="1" w:styleId="3Times">
    <w:name w:val="ТСпис3Times"/>
    <w:basedOn w:val="ae"/>
    <w:next w:val="a6"/>
    <w:rsid w:val="00BF0DD4"/>
    <w:pPr>
      <w:numPr>
        <w:ilvl w:val="2"/>
        <w:numId w:val="10"/>
      </w:numPr>
      <w:outlineLvl w:val="2"/>
    </w:pPr>
  </w:style>
  <w:style w:type="paragraph" w:customStyle="1" w:styleId="4Arial">
    <w:name w:val="ТСпис4Arial"/>
    <w:basedOn w:val="ae"/>
    <w:rsid w:val="00BF0DD4"/>
    <w:pPr>
      <w:numPr>
        <w:ilvl w:val="3"/>
        <w:numId w:val="7"/>
      </w:numPr>
      <w:outlineLvl w:val="3"/>
    </w:pPr>
  </w:style>
  <w:style w:type="paragraph" w:customStyle="1" w:styleId="4Times">
    <w:name w:val="ТСпис4Times"/>
    <w:basedOn w:val="ae"/>
    <w:rsid w:val="00BF0DD4"/>
    <w:pPr>
      <w:numPr>
        <w:ilvl w:val="3"/>
        <w:numId w:val="11"/>
      </w:numPr>
      <w:outlineLvl w:val="3"/>
    </w:pPr>
  </w:style>
  <w:style w:type="paragraph" w:customStyle="1" w:styleId="Simple">
    <w:name w:val="Simple"/>
    <w:basedOn w:val="a6"/>
    <w:rsid w:val="00BF0DD4"/>
  </w:style>
  <w:style w:type="paragraph" w:customStyle="1" w:styleId="PropList">
    <w:name w:val="PropList"/>
    <w:basedOn w:val="a6"/>
    <w:rsid w:val="00BF0DD4"/>
    <w:pPr>
      <w:shd w:val="pct12" w:color="auto" w:fill="auto"/>
      <w:tabs>
        <w:tab w:val="left" w:pos="3402"/>
      </w:tabs>
      <w:ind w:right="567"/>
    </w:pPr>
    <w:rPr>
      <w:rFonts w:ascii="Courier New" w:hAnsi="Courier New"/>
    </w:rPr>
  </w:style>
  <w:style w:type="paragraph" w:customStyle="1" w:styleId="TL1Arial">
    <w:name w:val="TL1Arial"/>
    <w:basedOn w:val="Simple"/>
    <w:next w:val="a6"/>
    <w:rsid w:val="00BF0DD4"/>
    <w:pPr>
      <w:tabs>
        <w:tab w:val="num" w:pos="360"/>
      </w:tabs>
      <w:outlineLvl w:val="0"/>
    </w:pPr>
  </w:style>
  <w:style w:type="paragraph" w:customStyle="1" w:styleId="PropListFirst">
    <w:name w:val="PropListFirst"/>
    <w:basedOn w:val="PropList"/>
    <w:next w:val="PropList"/>
    <w:rsid w:val="00BF0DD4"/>
    <w:pPr>
      <w:spacing w:before="240"/>
    </w:pPr>
  </w:style>
  <w:style w:type="paragraph" w:customStyle="1" w:styleId="PropListLast">
    <w:name w:val="PropListLast"/>
    <w:basedOn w:val="PropList"/>
    <w:next w:val="a6"/>
    <w:rsid w:val="00BF0DD4"/>
    <w:pPr>
      <w:spacing w:after="240"/>
    </w:pPr>
  </w:style>
  <w:style w:type="paragraph" w:customStyle="1" w:styleId="TL1Times">
    <w:name w:val="TL1Times"/>
    <w:basedOn w:val="Simple"/>
    <w:next w:val="a6"/>
    <w:rsid w:val="00BF0DD4"/>
    <w:pPr>
      <w:tabs>
        <w:tab w:val="num" w:pos="360"/>
      </w:tabs>
      <w:outlineLvl w:val="0"/>
    </w:pPr>
  </w:style>
  <w:style w:type="paragraph" w:customStyle="1" w:styleId="TL2Arial">
    <w:name w:val="TL2Arial"/>
    <w:basedOn w:val="Simple"/>
    <w:next w:val="a6"/>
    <w:rsid w:val="00BF0DD4"/>
    <w:pPr>
      <w:tabs>
        <w:tab w:val="num" w:pos="720"/>
      </w:tabs>
      <w:outlineLvl w:val="1"/>
    </w:pPr>
  </w:style>
  <w:style w:type="paragraph" w:customStyle="1" w:styleId="TL2Times">
    <w:name w:val="TL2Times"/>
    <w:basedOn w:val="Simple"/>
    <w:next w:val="a6"/>
    <w:rsid w:val="00BF0DD4"/>
    <w:pPr>
      <w:tabs>
        <w:tab w:val="num" w:pos="720"/>
      </w:tabs>
      <w:outlineLvl w:val="1"/>
    </w:pPr>
  </w:style>
  <w:style w:type="paragraph" w:customStyle="1" w:styleId="TL3Arial">
    <w:name w:val="TL3Arial"/>
    <w:basedOn w:val="Simple"/>
    <w:rsid w:val="00BF0DD4"/>
    <w:pPr>
      <w:tabs>
        <w:tab w:val="num" w:pos="720"/>
      </w:tabs>
      <w:outlineLvl w:val="2"/>
    </w:pPr>
  </w:style>
  <w:style w:type="paragraph" w:customStyle="1" w:styleId="TL3Times">
    <w:name w:val="TL3Times"/>
    <w:basedOn w:val="Simple"/>
    <w:next w:val="a6"/>
    <w:rsid w:val="00BF0DD4"/>
    <w:pPr>
      <w:tabs>
        <w:tab w:val="num" w:pos="720"/>
      </w:tabs>
      <w:outlineLvl w:val="2"/>
    </w:pPr>
  </w:style>
  <w:style w:type="paragraph" w:customStyle="1" w:styleId="TL4Arial">
    <w:name w:val="TL4Arial"/>
    <w:basedOn w:val="Simple"/>
    <w:rsid w:val="00BF0DD4"/>
    <w:pPr>
      <w:tabs>
        <w:tab w:val="num" w:pos="1080"/>
      </w:tabs>
      <w:outlineLvl w:val="3"/>
    </w:pPr>
  </w:style>
  <w:style w:type="paragraph" w:customStyle="1" w:styleId="TL4Times">
    <w:name w:val="TL4Times"/>
    <w:basedOn w:val="Simple"/>
    <w:rsid w:val="00BF0DD4"/>
    <w:pPr>
      <w:tabs>
        <w:tab w:val="num" w:pos="1080"/>
      </w:tabs>
      <w:outlineLvl w:val="3"/>
    </w:pPr>
  </w:style>
  <w:style w:type="character" w:customStyle="1" w:styleId="FileName">
    <w:name w:val="FileName"/>
    <w:rsid w:val="00BF0DD4"/>
    <w:rPr>
      <w:smallCaps/>
      <w:noProof/>
    </w:rPr>
  </w:style>
  <w:style w:type="paragraph" w:customStyle="1" w:styleId="TableNormal">
    <w:name w:val="TableNormal"/>
    <w:basedOn w:val="ae"/>
    <w:rsid w:val="00BF0DD4"/>
    <w:pPr>
      <w:keepLines/>
      <w:spacing w:before="120"/>
    </w:pPr>
  </w:style>
  <w:style w:type="paragraph" w:customStyle="1" w:styleId="TableTitle">
    <w:name w:val="TableTitle"/>
    <w:basedOn w:val="ae"/>
    <w:rsid w:val="00BF0DD4"/>
    <w:pPr>
      <w:keepNext/>
      <w:keepLines/>
      <w:shd w:val="pct20" w:color="auto" w:fill="auto"/>
      <w:ind w:left="-113" w:right="-113"/>
      <w:jc w:val="center"/>
    </w:pPr>
    <w:rPr>
      <w:b/>
    </w:rPr>
  </w:style>
  <w:style w:type="paragraph" w:customStyle="1" w:styleId="Status">
    <w:name w:val="Status"/>
    <w:basedOn w:val="a6"/>
    <w:rsid w:val="00BF0DD4"/>
    <w:pPr>
      <w:shd w:val="pct20" w:color="auto" w:fill="auto"/>
      <w:ind w:firstLine="454"/>
    </w:pPr>
  </w:style>
  <w:style w:type="character" w:styleId="afff1">
    <w:name w:val="Emphasis"/>
    <w:qFormat/>
    <w:rsid w:val="00BF0DD4"/>
    <w:rPr>
      <w:i/>
      <w:iCs/>
    </w:rPr>
  </w:style>
  <w:style w:type="paragraph" w:customStyle="1" w:styleId="InfoBlue">
    <w:name w:val="InfoBlue"/>
    <w:basedOn w:val="a6"/>
    <w:next w:val="aa"/>
    <w:autoRedefine/>
    <w:rsid w:val="00BF0DD4"/>
    <w:pPr>
      <w:widowControl w:val="0"/>
      <w:spacing w:after="120"/>
      <w:ind w:left="720"/>
    </w:pPr>
    <w:rPr>
      <w:color w:val="0000FF"/>
    </w:rPr>
  </w:style>
  <w:style w:type="paragraph" w:styleId="afff2">
    <w:name w:val="Document Map"/>
    <w:basedOn w:val="a6"/>
    <w:link w:val="afff3"/>
    <w:semiHidden/>
    <w:rsid w:val="00BF0DD4"/>
    <w:pPr>
      <w:shd w:val="clear" w:color="auto" w:fill="000080"/>
    </w:pPr>
    <w:rPr>
      <w:rFonts w:ascii="Tahoma" w:hAnsi="Tahoma" w:cs="Tahoma"/>
    </w:rPr>
  </w:style>
  <w:style w:type="character" w:customStyle="1" w:styleId="afff3">
    <w:name w:val="Схема документа Знак"/>
    <w:basedOn w:val="a7"/>
    <w:link w:val="afff2"/>
    <w:semiHidden/>
    <w:rsid w:val="00BF0DD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f4">
    <w:name w:val="Hyperlink"/>
    <w:uiPriority w:val="99"/>
    <w:rsid w:val="00BF0DD4"/>
    <w:rPr>
      <w:color w:val="0000FF"/>
      <w:u w:val="single"/>
    </w:rPr>
  </w:style>
  <w:style w:type="paragraph" w:customStyle="1" w:styleId="StyleTableTitlePatternClear">
    <w:name w:val="Style TableTitle + Pattern: Clear"/>
    <w:basedOn w:val="a6"/>
    <w:rsid w:val="00BF0DD4"/>
    <w:pPr>
      <w:keepNext/>
      <w:keepLines/>
      <w:ind w:left="-113" w:right="-113"/>
      <w:jc w:val="center"/>
    </w:pPr>
    <w:rPr>
      <w:b/>
      <w:bCs/>
    </w:rPr>
  </w:style>
  <w:style w:type="paragraph" w:styleId="2a">
    <w:name w:val="Body Text 2"/>
    <w:basedOn w:val="a6"/>
    <w:link w:val="2b"/>
    <w:rsid w:val="00BF0DD4"/>
    <w:pPr>
      <w:spacing w:after="120" w:line="480" w:lineRule="auto"/>
    </w:pPr>
  </w:style>
  <w:style w:type="character" w:customStyle="1" w:styleId="2b">
    <w:name w:val="Основной текст 2 Знак"/>
    <w:basedOn w:val="a7"/>
    <w:link w:val="2a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Balloon Text"/>
    <w:basedOn w:val="a6"/>
    <w:link w:val="afff6"/>
    <w:semiHidden/>
    <w:rsid w:val="00BF0DD4"/>
    <w:rPr>
      <w:rFonts w:ascii="Tahoma" w:hAnsi="Tahoma" w:cs="Tahoma"/>
      <w:sz w:val="16"/>
      <w:szCs w:val="16"/>
    </w:rPr>
  </w:style>
  <w:style w:type="character" w:customStyle="1" w:styleId="afff6">
    <w:name w:val="Текст выноски Знак"/>
    <w:basedOn w:val="a7"/>
    <w:link w:val="afff5"/>
    <w:semiHidden/>
    <w:rsid w:val="00BF0DD4"/>
    <w:rPr>
      <w:rFonts w:ascii="Tahoma" w:eastAsia="Times New Roman" w:hAnsi="Tahoma" w:cs="Tahoma"/>
      <w:sz w:val="16"/>
      <w:szCs w:val="16"/>
      <w:lang w:eastAsia="ru-RU"/>
    </w:rPr>
  </w:style>
  <w:style w:type="paragraph" w:styleId="afff7">
    <w:name w:val="annotation subject"/>
    <w:basedOn w:val="aff6"/>
    <w:next w:val="aff6"/>
    <w:link w:val="afff8"/>
    <w:rsid w:val="00BF0DD4"/>
    <w:rPr>
      <w:b/>
      <w:bCs/>
    </w:rPr>
  </w:style>
  <w:style w:type="character" w:customStyle="1" w:styleId="afff8">
    <w:name w:val="Тема примечания Знак"/>
    <w:basedOn w:val="aff7"/>
    <w:link w:val="afff7"/>
    <w:rsid w:val="00BF0D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otnoteBaseChar">
    <w:name w:val="Footnote Base Char"/>
    <w:link w:val="FootnoteBase"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CommentTextChar">
    <w:name w:val="Comment Text Char"/>
    <w:basedOn w:val="FootnoteBaseChar"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CommentSubjectChar">
    <w:name w:val="Comment Subject Char"/>
    <w:basedOn w:val="CommentTextChar"/>
    <w:rsid w:val="00BF0DD4"/>
    <w:rPr>
      <w:rFonts w:ascii="Times New Roman" w:eastAsia="Times New Roman" w:hAnsi="Times New Roman" w:cs="Times New Roman"/>
      <w:sz w:val="16"/>
      <w:szCs w:val="24"/>
      <w:lang w:eastAsia="ru-RU"/>
    </w:rPr>
  </w:style>
  <w:style w:type="table" w:styleId="afff9">
    <w:name w:val="Table Grid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Revision"/>
    <w:hidden/>
    <w:uiPriority w:val="99"/>
    <w:semiHidden/>
    <w:rsid w:val="00BF0DD4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fffb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6"/>
    <w:link w:val="afffc"/>
    <w:uiPriority w:val="34"/>
    <w:qFormat/>
    <w:rsid w:val="00BF0DD4"/>
    <w:pPr>
      <w:ind w:left="708"/>
    </w:pPr>
  </w:style>
  <w:style w:type="table" w:customStyle="1" w:styleId="TableGrid1">
    <w:name w:val="Table Grid1"/>
    <w:basedOn w:val="a8"/>
    <w:next w:val="afff9"/>
    <w:uiPriority w:val="99"/>
    <w:rsid w:val="00BF0DD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2ptBoldLeftLeft0cmAfter0ptNotExpandedby">
    <w:name w:val="Style 12 pt Bold Left Left:  0 cm After:  0 pt Not Expanded by..."/>
    <w:basedOn w:val="24"/>
    <w:rsid w:val="00BF0DD4"/>
    <w:pPr>
      <w:numPr>
        <w:numId w:val="17"/>
      </w:numPr>
    </w:pPr>
    <w:rPr>
      <w:bCs w:val="0"/>
    </w:rPr>
  </w:style>
  <w:style w:type="paragraph" w:customStyle="1" w:styleId="Bulleted2">
    <w:name w:val="Bulleted2"/>
    <w:rsid w:val="00BF0DD4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">
    <w:name w:val="Char"/>
    <w:basedOn w:val="a6"/>
    <w:rsid w:val="00BF0DD4"/>
    <w:pPr>
      <w:keepLines/>
      <w:spacing w:after="160" w:line="240" w:lineRule="exact"/>
    </w:pPr>
    <w:rPr>
      <w:rFonts w:ascii="Verdana" w:eastAsia="MS Mincho" w:hAnsi="Verdana" w:cs="Franklin Gothic Book"/>
      <w:lang w:val="en-US"/>
    </w:rPr>
  </w:style>
  <w:style w:type="paragraph" w:customStyle="1" w:styleId="StyleStyle12ptBoldLeftLeft0cmAfter0ptNotExpandedb">
    <w:name w:val="Style Style 12 pt Bold Left Left:  0 cm After:  0 pt Not Expanded b..."/>
    <w:basedOn w:val="12"/>
    <w:rsid w:val="00BF0DD4"/>
    <w:pPr>
      <w:numPr>
        <w:numId w:val="19"/>
      </w:numPr>
    </w:pPr>
    <w:rPr>
      <w:noProof/>
      <w:snapToGrid w:val="0"/>
      <w:sz w:val="28"/>
    </w:rPr>
  </w:style>
  <w:style w:type="paragraph" w:styleId="afffd">
    <w:name w:val="No Spacing"/>
    <w:uiPriority w:val="1"/>
    <w:qFormat/>
    <w:rsid w:val="00BF0DD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u">
    <w:name w:val="u"/>
    <w:basedOn w:val="a6"/>
    <w:rsid w:val="00BF0DD4"/>
    <w:pPr>
      <w:spacing w:before="100" w:beforeAutospacing="1" w:after="100" w:afterAutospacing="1"/>
    </w:pPr>
  </w:style>
  <w:style w:type="numbering" w:styleId="111111">
    <w:name w:val="Outline List 2"/>
    <w:basedOn w:val="a9"/>
    <w:rsid w:val="00BF0DD4"/>
    <w:pPr>
      <w:numPr>
        <w:numId w:val="26"/>
      </w:numPr>
    </w:pPr>
  </w:style>
  <w:style w:type="numbering" w:styleId="1ai">
    <w:name w:val="Outline List 1"/>
    <w:basedOn w:val="a9"/>
    <w:rsid w:val="00BF0DD4"/>
    <w:pPr>
      <w:numPr>
        <w:numId w:val="27"/>
      </w:numPr>
    </w:pPr>
  </w:style>
  <w:style w:type="paragraph" w:styleId="HTML">
    <w:name w:val="HTML Address"/>
    <w:basedOn w:val="a6"/>
    <w:link w:val="HTML0"/>
    <w:rsid w:val="00BF0DD4"/>
    <w:rPr>
      <w:i/>
      <w:iCs/>
    </w:rPr>
  </w:style>
  <w:style w:type="character" w:customStyle="1" w:styleId="HTML0">
    <w:name w:val="Адрес HTML Знак"/>
    <w:basedOn w:val="a7"/>
    <w:link w:val="HTML"/>
    <w:rsid w:val="00BF0DD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fffe">
    <w:name w:val="envelope address"/>
    <w:basedOn w:val="a6"/>
    <w:rsid w:val="00BF0DD4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7"/>
    <w:rsid w:val="00BF0DD4"/>
  </w:style>
  <w:style w:type="table" w:styleId="-1">
    <w:name w:val="Table Web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">
    <w:name w:val="Note Heading"/>
    <w:basedOn w:val="a6"/>
    <w:next w:val="a6"/>
    <w:link w:val="affff0"/>
    <w:rsid w:val="00BF0DD4"/>
  </w:style>
  <w:style w:type="character" w:customStyle="1" w:styleId="affff0">
    <w:name w:val="Заголовок записки Знак"/>
    <w:basedOn w:val="a7"/>
    <w:link w:val="affff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f1">
    <w:name w:val="Table Elegant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BF0DD4"/>
    <w:rPr>
      <w:rFonts w:ascii="Courier New" w:hAnsi="Courier New" w:cs="Courier New"/>
      <w:sz w:val="20"/>
      <w:szCs w:val="20"/>
    </w:rPr>
  </w:style>
  <w:style w:type="table" w:styleId="18">
    <w:name w:val="Table Classic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BF0DD4"/>
    <w:rPr>
      <w:rFonts w:ascii="Courier New" w:hAnsi="Courier New" w:cs="Courier New"/>
      <w:sz w:val="20"/>
      <w:szCs w:val="20"/>
    </w:rPr>
  </w:style>
  <w:style w:type="paragraph" w:styleId="affff2">
    <w:name w:val="Body Text First Indent"/>
    <w:basedOn w:val="aa"/>
    <w:link w:val="affff3"/>
    <w:rsid w:val="00BF0DD4"/>
    <w:pPr>
      <w:ind w:firstLine="210"/>
    </w:pPr>
  </w:style>
  <w:style w:type="character" w:customStyle="1" w:styleId="affff3">
    <w:name w:val="Красная строка Знак"/>
    <w:basedOn w:val="ab"/>
    <w:link w:val="affff2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e">
    <w:name w:val="Body Text First Indent 2"/>
    <w:basedOn w:val="aff3"/>
    <w:link w:val="2f"/>
    <w:rsid w:val="00BF0DD4"/>
    <w:pPr>
      <w:ind w:firstLine="210"/>
    </w:pPr>
  </w:style>
  <w:style w:type="character" w:customStyle="1" w:styleId="2f">
    <w:name w:val="Красная строка 2 Знак"/>
    <w:basedOn w:val="aff4"/>
    <w:link w:val="2e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4">
    <w:name w:val="HTML Sample"/>
    <w:rsid w:val="00BF0DD4"/>
    <w:rPr>
      <w:rFonts w:ascii="Courier New" w:hAnsi="Courier New" w:cs="Courier New"/>
    </w:rPr>
  </w:style>
  <w:style w:type="paragraph" w:styleId="2f0">
    <w:name w:val="envelope return"/>
    <w:basedOn w:val="a6"/>
    <w:rsid w:val="00BF0DD4"/>
    <w:rPr>
      <w:rFonts w:ascii="Arial" w:hAnsi="Arial" w:cs="Arial"/>
      <w:sz w:val="20"/>
      <w:szCs w:val="20"/>
    </w:rPr>
  </w:style>
  <w:style w:type="table" w:styleId="19">
    <w:name w:val="Table 3D effects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Normal (Web)"/>
    <w:basedOn w:val="a6"/>
    <w:uiPriority w:val="99"/>
    <w:rsid w:val="00BF0DD4"/>
  </w:style>
  <w:style w:type="character" w:styleId="HTML5">
    <w:name w:val="HTML Definition"/>
    <w:rsid w:val="00BF0DD4"/>
    <w:rPr>
      <w:i/>
      <w:iCs/>
    </w:rPr>
  </w:style>
  <w:style w:type="paragraph" w:styleId="3c">
    <w:name w:val="Body Text 3"/>
    <w:basedOn w:val="a6"/>
    <w:link w:val="3d"/>
    <w:rsid w:val="00BF0DD4"/>
    <w:pPr>
      <w:spacing w:after="120"/>
    </w:pPr>
    <w:rPr>
      <w:sz w:val="16"/>
      <w:szCs w:val="16"/>
    </w:rPr>
  </w:style>
  <w:style w:type="character" w:customStyle="1" w:styleId="3d">
    <w:name w:val="Основной текст 3 Знак"/>
    <w:basedOn w:val="a7"/>
    <w:link w:val="3c"/>
    <w:rsid w:val="00BF0DD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f2">
    <w:name w:val="Body Text Indent 2"/>
    <w:basedOn w:val="a6"/>
    <w:link w:val="2f3"/>
    <w:rsid w:val="00BF0DD4"/>
    <w:pPr>
      <w:spacing w:after="120" w:line="480" w:lineRule="auto"/>
      <w:ind w:left="283"/>
    </w:pPr>
  </w:style>
  <w:style w:type="character" w:customStyle="1" w:styleId="2f3">
    <w:name w:val="Основной текст с отступом 2 Знак"/>
    <w:basedOn w:val="a7"/>
    <w:link w:val="2f2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e">
    <w:name w:val="Body Text Indent 3"/>
    <w:basedOn w:val="a6"/>
    <w:link w:val="3f"/>
    <w:rsid w:val="00BF0DD4"/>
    <w:pPr>
      <w:spacing w:after="120"/>
      <w:ind w:left="283"/>
    </w:pPr>
    <w:rPr>
      <w:sz w:val="16"/>
      <w:szCs w:val="16"/>
    </w:rPr>
  </w:style>
  <w:style w:type="character" w:customStyle="1" w:styleId="3f">
    <w:name w:val="Основной текст с отступом 3 Знак"/>
    <w:basedOn w:val="a7"/>
    <w:link w:val="3e"/>
    <w:rsid w:val="00BF0DD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6">
    <w:name w:val="HTML Variable"/>
    <w:rsid w:val="00BF0DD4"/>
    <w:rPr>
      <w:i/>
      <w:iCs/>
    </w:rPr>
  </w:style>
  <w:style w:type="character" w:styleId="HTML7">
    <w:name w:val="HTML Typewriter"/>
    <w:rsid w:val="00BF0DD4"/>
    <w:rPr>
      <w:rFonts w:ascii="Courier New" w:hAnsi="Courier New" w:cs="Courier New"/>
      <w:sz w:val="20"/>
      <w:szCs w:val="20"/>
    </w:rPr>
  </w:style>
  <w:style w:type="paragraph" w:styleId="affff5">
    <w:name w:val="Signature"/>
    <w:basedOn w:val="a6"/>
    <w:link w:val="affff6"/>
    <w:rsid w:val="00BF0DD4"/>
    <w:pPr>
      <w:ind w:left="4252"/>
    </w:pPr>
  </w:style>
  <w:style w:type="character" w:customStyle="1" w:styleId="affff6">
    <w:name w:val="Подпись Знак"/>
    <w:basedOn w:val="a7"/>
    <w:link w:val="affff5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7">
    <w:name w:val="Salutation"/>
    <w:basedOn w:val="a6"/>
    <w:next w:val="a6"/>
    <w:link w:val="affff8"/>
    <w:rsid w:val="00BF0DD4"/>
  </w:style>
  <w:style w:type="character" w:customStyle="1" w:styleId="affff8">
    <w:name w:val="Приветствие Знак"/>
    <w:basedOn w:val="a7"/>
    <w:link w:val="affff7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9">
    <w:name w:val="FollowedHyperlink"/>
    <w:rsid w:val="00BF0DD4"/>
    <w:rPr>
      <w:color w:val="800080"/>
      <w:u w:val="single"/>
    </w:rPr>
  </w:style>
  <w:style w:type="table" w:styleId="1a">
    <w:name w:val="Table Simple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a">
    <w:name w:val="Closing"/>
    <w:basedOn w:val="a6"/>
    <w:link w:val="affffb"/>
    <w:rsid w:val="00BF0DD4"/>
    <w:pPr>
      <w:ind w:left="4252"/>
    </w:pPr>
  </w:style>
  <w:style w:type="character" w:customStyle="1" w:styleId="affffb">
    <w:name w:val="Прощание Знак"/>
    <w:basedOn w:val="a7"/>
    <w:link w:val="affffa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b">
    <w:name w:val="Table Grid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d">
    <w:name w:val="Table Professional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6"/>
    <w:link w:val="HTML9"/>
    <w:rsid w:val="00BF0DD4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7"/>
    <w:link w:val="HTML8"/>
    <w:rsid w:val="00BF0DD4"/>
    <w:rPr>
      <w:rFonts w:ascii="Courier New" w:eastAsia="Times New Roman" w:hAnsi="Courier New" w:cs="Courier New"/>
      <w:sz w:val="20"/>
      <w:szCs w:val="20"/>
      <w:lang w:eastAsia="ru-RU"/>
    </w:rPr>
  </w:style>
  <w:style w:type="numbering" w:styleId="a5">
    <w:name w:val="Outline List 3"/>
    <w:basedOn w:val="a9"/>
    <w:rsid w:val="00BF0DD4"/>
    <w:pPr>
      <w:numPr>
        <w:numId w:val="28"/>
      </w:numPr>
    </w:pPr>
  </w:style>
  <w:style w:type="table" w:styleId="1c">
    <w:name w:val="Table Columns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olumns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e">
    <w:name w:val="Strong"/>
    <w:qFormat/>
    <w:rsid w:val="00BF0DD4"/>
    <w:rPr>
      <w:b/>
      <w:bCs/>
    </w:rPr>
  </w:style>
  <w:style w:type="table" w:styleId="-10">
    <w:name w:val="Table List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">
    <w:name w:val="Plain Text"/>
    <w:basedOn w:val="a6"/>
    <w:link w:val="afffff0"/>
    <w:rsid w:val="00BF0DD4"/>
    <w:rPr>
      <w:rFonts w:ascii="Courier New" w:hAnsi="Courier New" w:cs="Courier New"/>
      <w:sz w:val="20"/>
      <w:szCs w:val="20"/>
    </w:rPr>
  </w:style>
  <w:style w:type="character" w:customStyle="1" w:styleId="afffff0">
    <w:name w:val="Текст Знак"/>
    <w:basedOn w:val="a7"/>
    <w:link w:val="afffff"/>
    <w:rsid w:val="00BF0DD4"/>
    <w:rPr>
      <w:rFonts w:ascii="Courier New" w:eastAsia="Times New Roman" w:hAnsi="Courier New" w:cs="Courier New"/>
      <w:sz w:val="20"/>
      <w:szCs w:val="20"/>
      <w:lang w:eastAsia="ru-RU"/>
    </w:rPr>
  </w:style>
  <w:style w:type="table" w:styleId="afffff1">
    <w:name w:val="Table Theme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8"/>
    <w:rsid w:val="00BF0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2">
    <w:name w:val="Block Text"/>
    <w:basedOn w:val="a6"/>
    <w:rsid w:val="00BF0DD4"/>
    <w:pPr>
      <w:spacing w:after="120"/>
      <w:ind w:left="1440" w:right="1440"/>
    </w:pPr>
  </w:style>
  <w:style w:type="character" w:styleId="HTMLa">
    <w:name w:val="HTML Cite"/>
    <w:rsid w:val="00BF0DD4"/>
    <w:rPr>
      <w:i/>
      <w:iCs/>
    </w:rPr>
  </w:style>
  <w:style w:type="paragraph" w:styleId="afffff3">
    <w:name w:val="Message Header"/>
    <w:basedOn w:val="a6"/>
    <w:link w:val="afffff4"/>
    <w:rsid w:val="00BF0D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f4">
    <w:name w:val="Шапка Знак"/>
    <w:basedOn w:val="a7"/>
    <w:link w:val="afffff3"/>
    <w:rsid w:val="00BF0DD4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ff5">
    <w:name w:val="E-mail Signature"/>
    <w:basedOn w:val="a6"/>
    <w:link w:val="afffff6"/>
    <w:rsid w:val="00BF0DD4"/>
  </w:style>
  <w:style w:type="character" w:customStyle="1" w:styleId="afffff6">
    <w:name w:val="Электронная подпись Знак"/>
    <w:basedOn w:val="a7"/>
    <w:link w:val="afffff5"/>
    <w:rsid w:val="00BF0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7">
    <w:name w:val="Содержание таблицы ЛНД"/>
    <w:basedOn w:val="a6"/>
    <w:rsid w:val="00D21E0C"/>
    <w:pPr>
      <w:spacing w:before="60"/>
    </w:pPr>
    <w:rPr>
      <w:sz w:val="20"/>
      <w:szCs w:val="20"/>
    </w:rPr>
  </w:style>
  <w:style w:type="paragraph" w:customStyle="1" w:styleId="S">
    <w:name w:val="S_СписокНум_Обычный"/>
    <w:basedOn w:val="S4"/>
    <w:rsid w:val="00D21E0C"/>
    <w:pPr>
      <w:widowControl/>
      <w:numPr>
        <w:numId w:val="31"/>
      </w:numPr>
      <w:spacing w:before="120"/>
    </w:pPr>
  </w:style>
  <w:style w:type="character" w:customStyle="1" w:styleId="afffc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fffb"/>
    <w:uiPriority w:val="34"/>
    <w:qFormat/>
    <w:locked/>
    <w:rsid w:val="00253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a">
    <w:name w:val="Оформление4"/>
    <w:basedOn w:val="a6"/>
    <w:next w:val="a6"/>
    <w:rsid w:val="00FE4AC3"/>
    <w:pPr>
      <w:spacing w:line="360" w:lineRule="auto"/>
      <w:jc w:val="center"/>
    </w:pPr>
    <w:rPr>
      <w:rFonts w:ascii="Arial" w:hAnsi="Arial"/>
      <w:b/>
      <w:bCs/>
      <w:sz w:val="20"/>
      <w:szCs w:val="20"/>
    </w:rPr>
  </w:style>
  <w:style w:type="paragraph" w:customStyle="1" w:styleId="59">
    <w:name w:val="Оформление5"/>
    <w:basedOn w:val="4a"/>
    <w:rsid w:val="00FE4AC3"/>
    <w:rPr>
      <w:sz w:val="24"/>
    </w:rPr>
  </w:style>
  <w:style w:type="paragraph" w:customStyle="1" w:styleId="64">
    <w:name w:val="Оформление6"/>
    <w:basedOn w:val="4a"/>
    <w:rsid w:val="00FE4AC3"/>
    <w:pPr>
      <w:spacing w:line="240" w:lineRule="auto"/>
    </w:pPr>
    <w:rPr>
      <w:sz w:val="18"/>
    </w:rPr>
  </w:style>
  <w:style w:type="paragraph" w:styleId="afffff8">
    <w:name w:val="TOC Heading"/>
    <w:basedOn w:val="12"/>
    <w:next w:val="a6"/>
    <w:uiPriority w:val="39"/>
    <w:semiHidden/>
    <w:unhideWhenUsed/>
    <w:qFormat/>
    <w:rsid w:val="00D501D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character" w:customStyle="1" w:styleId="S13">
    <w:name w:val="S_ЗаголовкиТаблицы1 Знак"/>
    <w:link w:val="S12"/>
    <w:rsid w:val="003468BB"/>
    <w:rPr>
      <w:rFonts w:ascii="Arial" w:eastAsia="Times New Roman" w:hAnsi="Arial" w:cs="Times New Roman"/>
      <w:b/>
      <w:caps/>
      <w:sz w:val="16"/>
      <w:szCs w:val="16"/>
      <w:lang w:eastAsia="ru-RU"/>
    </w:rPr>
  </w:style>
  <w:style w:type="character" w:styleId="afffff9">
    <w:name w:val="Placeholder Text"/>
    <w:basedOn w:val="a7"/>
    <w:uiPriority w:val="99"/>
    <w:semiHidden/>
    <w:rsid w:val="00FB72FB"/>
    <w:rPr>
      <w:color w:val="808080"/>
    </w:rPr>
  </w:style>
  <w:style w:type="paragraph" w:customStyle="1" w:styleId="afffffa">
    <w:name w:val="М_Таблица Название"/>
    <w:basedOn w:val="af1"/>
    <w:link w:val="afffffb"/>
    <w:qFormat/>
    <w:rsid w:val="00CA5E08"/>
    <w:pPr>
      <w:keepNext/>
      <w:spacing w:after="60"/>
      <w:jc w:val="right"/>
    </w:pPr>
    <w:rPr>
      <w:rFonts w:ascii="Arial" w:hAnsi="Arial" w:cs="Arial"/>
      <w:bCs w:val="0"/>
    </w:rPr>
  </w:style>
  <w:style w:type="character" w:customStyle="1" w:styleId="afffffb">
    <w:name w:val="М_Таблица Название Знак"/>
    <w:basedOn w:val="a7"/>
    <w:link w:val="afffffa"/>
    <w:rsid w:val="00CA5E08"/>
    <w:rPr>
      <w:rFonts w:ascii="Arial" w:eastAsia="Times New Roman" w:hAnsi="Arial" w:cs="Arial"/>
      <w:b/>
      <w:sz w:val="20"/>
      <w:szCs w:val="20"/>
      <w:lang w:eastAsia="ru-RU"/>
    </w:rPr>
  </w:style>
  <w:style w:type="paragraph" w:customStyle="1" w:styleId="Sfd">
    <w:name w:val="S_СписокМ_шары"/>
    <w:basedOn w:val="S0"/>
    <w:link w:val="Sfe"/>
    <w:qFormat/>
    <w:rsid w:val="00F74F0D"/>
    <w:pPr>
      <w:numPr>
        <w:numId w:val="0"/>
      </w:numPr>
      <w:tabs>
        <w:tab w:val="clear" w:pos="720"/>
        <w:tab w:val="left" w:pos="426"/>
      </w:tabs>
      <w:spacing w:before="0" w:after="60"/>
    </w:pPr>
  </w:style>
  <w:style w:type="character" w:customStyle="1" w:styleId="Sfe">
    <w:name w:val="S_СписокМ_шары Знак"/>
    <w:basedOn w:val="Sf8"/>
    <w:link w:val="Sfd"/>
    <w:rsid w:val="00F74F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rtxtemph">
    <w:name w:val="urtxtemph"/>
    <w:rsid w:val="000C3D67"/>
  </w:style>
  <w:style w:type="paragraph" w:customStyle="1" w:styleId="afffffc">
    <w:name w:val="Текст ЛНД"/>
    <w:basedOn w:val="a6"/>
    <w:link w:val="afffffd"/>
    <w:rsid w:val="000C3D67"/>
    <w:pPr>
      <w:spacing w:before="120"/>
      <w:jc w:val="both"/>
    </w:pPr>
    <w:rPr>
      <w:szCs w:val="20"/>
      <w:lang w:val="x-none"/>
    </w:rPr>
  </w:style>
  <w:style w:type="character" w:customStyle="1" w:styleId="afffffd">
    <w:name w:val="Текст ЛНД Знак"/>
    <w:link w:val="afffffc"/>
    <w:rsid w:val="000C3D67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afffffe">
    <w:name w:val="Выделение текста ЛНД"/>
    <w:basedOn w:val="afffffc"/>
    <w:next w:val="afffffc"/>
    <w:link w:val="affffff"/>
    <w:rsid w:val="000C3D67"/>
    <w:pPr>
      <w:spacing w:after="240"/>
    </w:pPr>
    <w:rPr>
      <w:rFonts w:ascii="Arial" w:hAnsi="Arial"/>
      <w:b/>
      <w:bCs/>
      <w:i/>
      <w:iCs/>
      <w:caps/>
      <w:sz w:val="20"/>
    </w:rPr>
  </w:style>
  <w:style w:type="character" w:customStyle="1" w:styleId="affffff">
    <w:name w:val="Выделение текста ЛНД Знак"/>
    <w:link w:val="afffffe"/>
    <w:rsid w:val="000C3D67"/>
    <w:rPr>
      <w:rFonts w:ascii="Arial" w:eastAsia="Times New Roman" w:hAnsi="Arial" w:cs="Times New Roman"/>
      <w:b/>
      <w:bCs/>
      <w:i/>
      <w:iCs/>
      <w:caps/>
      <w:sz w:val="20"/>
      <w:szCs w:val="20"/>
      <w:lang w:val="x-none" w:eastAsia="ru-RU"/>
    </w:rPr>
  </w:style>
  <w:style w:type="paragraph" w:customStyle="1" w:styleId="Default">
    <w:name w:val="Default"/>
    <w:rsid w:val="003B08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10">
    <w:name w:val="Стиль11"/>
    <w:basedOn w:val="a6"/>
    <w:rsid w:val="00E91899"/>
    <w:pPr>
      <w:spacing w:after="120"/>
      <w:ind w:firstLine="709"/>
      <w:jc w:val="both"/>
    </w:pPr>
    <w:rPr>
      <w:rFonts w:eastAsiaTheme="minorHAnsi"/>
    </w:rPr>
  </w:style>
  <w:style w:type="character" w:customStyle="1" w:styleId="S01">
    <w:name w:val="S_Термин01"/>
    <w:uiPriority w:val="99"/>
    <w:rsid w:val="00C64F06"/>
    <w:rPr>
      <w:rFonts w:ascii="Arial" w:hAnsi="Arial" w:cs="Arial"/>
      <w:b/>
      <w:bCs/>
      <w:i/>
      <w:iCs/>
      <w:caps/>
      <w:sz w:val="20"/>
      <w:szCs w:val="20"/>
      <w:lang w:val="ru-RU" w:eastAsia="ru-RU"/>
    </w:rPr>
  </w:style>
  <w:style w:type="character" w:customStyle="1" w:styleId="affffff0">
    <w:name w:val="_Текст+абзац Знак"/>
    <w:link w:val="affffff1"/>
    <w:rsid w:val="00E22C76"/>
    <w:rPr>
      <w:rFonts w:ascii="Times New Roman" w:hAnsi="Times New Roman"/>
      <w:spacing w:val="-2"/>
      <w:sz w:val="28"/>
    </w:rPr>
  </w:style>
  <w:style w:type="paragraph" w:customStyle="1" w:styleId="affffff1">
    <w:name w:val="_Текст+абзац"/>
    <w:aliases w:val="_Текст_Перечисление + Слева:  0,06 см,_Заг3.подПун_Текст+абзац,06 смкт"/>
    <w:link w:val="affffff0"/>
    <w:rsid w:val="00E22C76"/>
    <w:pPr>
      <w:spacing w:after="0" w:line="360" w:lineRule="auto"/>
      <w:ind w:firstLine="567"/>
      <w:jc w:val="both"/>
    </w:pPr>
    <w:rPr>
      <w:rFonts w:ascii="Times New Roman" w:hAnsi="Times New Roman"/>
      <w:spacing w:val="-2"/>
      <w:sz w:val="28"/>
    </w:rPr>
  </w:style>
  <w:style w:type="paragraph" w:customStyle="1" w:styleId="1">
    <w:name w:val="_Заг.1"/>
    <w:next w:val="affffff1"/>
    <w:rsid w:val="00E22C76"/>
    <w:pPr>
      <w:pageBreakBefore/>
      <w:numPr>
        <w:numId w:val="32"/>
      </w:numPr>
      <w:suppressAutoHyphens/>
      <w:spacing w:before="120" w:after="240" w:line="240" w:lineRule="auto"/>
      <w:outlineLvl w:val="0"/>
    </w:pPr>
    <w:rPr>
      <w:rFonts w:ascii="Times New Roman" w:eastAsia="Times New Roman" w:hAnsi="Times New Roman" w:cs="Arial"/>
      <w:b/>
      <w:bCs/>
      <w:sz w:val="36"/>
      <w:szCs w:val="32"/>
      <w:lang w:eastAsia="ru-RU"/>
    </w:rPr>
  </w:style>
  <w:style w:type="paragraph" w:customStyle="1" w:styleId="22">
    <w:name w:val="_Заг2.Пункт"/>
    <w:rsid w:val="00E22C76"/>
    <w:pPr>
      <w:numPr>
        <w:ilvl w:val="5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21">
    <w:name w:val="_Заг.2"/>
    <w:next w:val="affffff1"/>
    <w:rsid w:val="00E22C76"/>
    <w:pPr>
      <w:numPr>
        <w:ilvl w:val="1"/>
        <w:numId w:val="32"/>
      </w:numPr>
      <w:suppressAutoHyphens/>
      <w:spacing w:before="120" w:after="240" w:line="240" w:lineRule="auto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customStyle="1" w:styleId="32">
    <w:name w:val="_Заг3.Пункт"/>
    <w:rsid w:val="00E22C76"/>
    <w:pPr>
      <w:numPr>
        <w:ilvl w:val="7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31">
    <w:name w:val="_Заг.3"/>
    <w:next w:val="affffff1"/>
    <w:rsid w:val="00E22C76"/>
    <w:pPr>
      <w:numPr>
        <w:ilvl w:val="2"/>
        <w:numId w:val="32"/>
      </w:numPr>
      <w:suppressAutoHyphens/>
      <w:spacing w:before="120" w:after="240" w:line="240" w:lineRule="auto"/>
      <w:outlineLvl w:val="2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customStyle="1" w:styleId="11">
    <w:name w:val="_Заг1.подПункт"/>
    <w:rsid w:val="00E22C76"/>
    <w:pPr>
      <w:numPr>
        <w:ilvl w:val="4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10">
    <w:name w:val="_Заг1.Пункт"/>
    <w:rsid w:val="00E22C76"/>
    <w:pPr>
      <w:numPr>
        <w:ilvl w:val="3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23">
    <w:name w:val="_Заг2.подПункт"/>
    <w:rsid w:val="00E22C76"/>
    <w:pPr>
      <w:numPr>
        <w:ilvl w:val="6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33">
    <w:name w:val="_Заг3.подПункт"/>
    <w:rsid w:val="00E22C76"/>
    <w:pPr>
      <w:numPr>
        <w:ilvl w:val="8"/>
        <w:numId w:val="32"/>
      </w:numPr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a2">
    <w:name w:val="_Табл_Перечисл.за.Табл.Текст"/>
    <w:rsid w:val="00E22C76"/>
    <w:pPr>
      <w:numPr>
        <w:numId w:val="33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paragraph" w:customStyle="1" w:styleId="a3">
    <w:name w:val="_Табл_Заголовок"/>
    <w:rsid w:val="006B3263"/>
    <w:pPr>
      <w:numPr>
        <w:numId w:val="34"/>
      </w:numPr>
      <w:spacing w:after="0" w:line="240" w:lineRule="auto"/>
      <w:jc w:val="center"/>
    </w:pPr>
    <w:rPr>
      <w:rFonts w:ascii="Times New Roman" w:eastAsia="Times New Roman" w:hAnsi="Times New Roman" w:cs="Times New Roman"/>
      <w:b/>
      <w:spacing w:val="-2"/>
      <w:sz w:val="24"/>
      <w:szCs w:val="18"/>
      <w:lang w:eastAsia="ru-RU"/>
    </w:rPr>
  </w:style>
  <w:style w:type="paragraph" w:customStyle="1" w:styleId="affffff2">
    <w:name w:val="_Табл_№иНазвТаблицы"/>
    <w:next w:val="affffff1"/>
    <w:rsid w:val="006B3263"/>
    <w:pPr>
      <w:keepNext/>
      <w:spacing w:before="120" w:after="60" w:line="240" w:lineRule="auto"/>
    </w:pPr>
    <w:rPr>
      <w:rFonts w:ascii="Times New Roman" w:eastAsia="Times New Roman" w:hAnsi="Times New Roman" w:cs="Arial"/>
      <w:bCs/>
      <w:sz w:val="28"/>
      <w:szCs w:val="20"/>
      <w:lang w:eastAsia="ru-RU"/>
    </w:rPr>
  </w:style>
  <w:style w:type="paragraph" w:customStyle="1" w:styleId="a1">
    <w:name w:val="_Табл_Циф.в.№пп"/>
    <w:rsid w:val="006B3263"/>
    <w:pPr>
      <w:numPr>
        <w:numId w:val="35"/>
      </w:numPr>
      <w:spacing w:after="0" w:line="240" w:lineRule="auto"/>
      <w:jc w:val="center"/>
    </w:pPr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paragraph" w:customStyle="1" w:styleId="a4">
    <w:name w:val="_Табл_Текст"/>
    <w:link w:val="affffff3"/>
    <w:rsid w:val="006B3263"/>
    <w:pPr>
      <w:numPr>
        <w:numId w:val="36"/>
      </w:numPr>
      <w:spacing w:before="40" w:after="0" w:line="240" w:lineRule="auto"/>
      <w:jc w:val="both"/>
    </w:pPr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character" w:customStyle="1" w:styleId="affffff3">
    <w:name w:val="_Табл_Текст Знак"/>
    <w:link w:val="a4"/>
    <w:rsid w:val="006B3263"/>
    <w:rPr>
      <w:rFonts w:ascii="Times New Roman" w:eastAsia="Times New Roman" w:hAnsi="Times New Roman" w:cs="Times New Roman"/>
      <w:spacing w:val="-2"/>
      <w:sz w:val="24"/>
      <w:szCs w:val="18"/>
      <w:lang w:eastAsia="ru-RU"/>
    </w:rPr>
  </w:style>
  <w:style w:type="paragraph" w:customStyle="1" w:styleId="affffff4">
    <w:name w:val="_Перечисление_а)"/>
    <w:rsid w:val="00E115A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pacing w:val="-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microsoft.com/office/2011/relationships/people" Target="people.xml"/><Relationship Id="rId10" Type="http://schemas.openxmlformats.org/officeDocument/2006/relationships/settings" Target="settings.xml"/><Relationship Id="rId19" Type="http://schemas.openxmlformats.org/officeDocument/2006/relationships/header" Target="header4.xml"/><Relationship Id="rId22" Type="http://schemas.openxmlformats.org/officeDocument/2006/relationships/theme" Target="theme/theme1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926e0e7-b519-47a7-a702-dbaf9d8d7031">EZPMZ7JPCCXK-98-50210</_dlc_DocId>
    <_dlc_DocIdUrl xmlns="0926e0e7-b519-47a7-a702-dbaf9d8d7031">
      <Url>https://conf.msk.rn.ru/it-portal/_layouts/15/DocIdRedir.aspx?ID=EZPMZ7JPCCXK-98-50210</Url>
      <Description>EZPMZ7JPCCXK-98-50210</Description>
    </_dlc_DocIdUrl>
    <_x041a__x0440__x0430__x0442__x043a__x043e__x0435__x0020__x043e__x043f__x0438__x0441__x0430__x043d__x0438__x0435_ xmlns="6c17ac46-44a1-4fc1-a797-e0ee7b70449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8D55EA2437E141ABF53C4C80E1761A" ma:contentTypeVersion="1" ma:contentTypeDescription="Создание документа." ma:contentTypeScope="" ma:versionID="64bc2857b79d87207caab2059b81c66d">
  <xsd:schema xmlns:xsd="http://www.w3.org/2001/XMLSchema" xmlns:xs="http://www.w3.org/2001/XMLSchema" xmlns:p="http://schemas.microsoft.com/office/2006/metadata/properties" xmlns:ns2="0926e0e7-b519-47a7-a702-dbaf9d8d7031" xmlns:ns3="6c17ac46-44a1-4fc1-a797-e0ee7b704496" targetNamespace="http://schemas.microsoft.com/office/2006/metadata/properties" ma:root="true" ma:fieldsID="dd12a255141d0545e50b1ae739ea4ff6" ns2:_="" ns3:_="">
    <xsd:import namespace="0926e0e7-b519-47a7-a702-dbaf9d8d7031"/>
    <xsd:import namespace="6c17ac46-44a1-4fc1-a797-e0ee7b7044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1a__x0440__x0430__x0442__x043a__x043e__x0435__x0020__x043e__x043f__x0438__x0441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6e0e7-b519-47a7-a702-dbaf9d8d70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ac46-44a1-4fc1-a797-e0ee7b704496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11" nillable="true" ma:displayName="Краткое описание" ma:internalName="_x041a__x0440__x0430__x0442__x043a__x043e__x0435__x0020__x043e__x043f__x0438__x0441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C56B25-2450-4217-B695-B005590970DD}"/>
</file>

<file path=customXml/itemProps2.xml><?xml version="1.0" encoding="utf-8"?>
<ds:datastoreItem xmlns:ds="http://schemas.openxmlformats.org/officeDocument/2006/customXml" ds:itemID="{BF5CD80C-004E-46A8-85DA-0AC1DA32E7AB}"/>
</file>

<file path=customXml/itemProps3.xml><?xml version="1.0" encoding="utf-8"?>
<ds:datastoreItem xmlns:ds="http://schemas.openxmlformats.org/officeDocument/2006/customXml" ds:itemID="{D51996DC-8B64-43DA-9060-3775251ADBDA}"/>
</file>

<file path=customXml/itemProps4.xml><?xml version="1.0" encoding="utf-8"?>
<ds:datastoreItem xmlns:ds="http://schemas.openxmlformats.org/officeDocument/2006/customXml" ds:itemID="{A3C56B25-2450-4217-B695-B005590970D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0630EE-CCC6-4F36-B2B6-A8506166BD15}"/>
</file>

<file path=customXml/itemProps6.xml><?xml version="1.0" encoding="utf-8"?>
<ds:datastoreItem xmlns:ds="http://schemas.openxmlformats.org/officeDocument/2006/customXml" ds:itemID="{C9AB4657-33F1-4517-8DE7-F6943E6037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63</Pages>
  <Words>7546</Words>
  <Characters>43016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[IID Проекта] [Название проекта] [Фаза или этап проекта (для проектов с несколькими этапами)]</vt:lpstr>
    </vt:vector>
  </TitlesOfParts>
  <Company>РН-Информ</Company>
  <LinksUpToDate>false</LinksUpToDate>
  <CharactersWithSpaces>50462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[IID Проекта] [Название проекта] [Фаза или этап проекта (для проектов с несколькими этапами)]</dc:title>
  <dc:creator>2_СБ</dc:creator>
  <cp:lastModifiedBy>Балк Евгений Андреевич</cp:lastModifiedBy>
  <cp:revision>3</cp:revision>
  <cp:lastPrinted>2019-04-12T06:23:00Z</cp:lastPrinted>
  <dcterms:created xsi:type="dcterms:W3CDTF">2019-12-13T09:29:00Z</dcterms:created>
  <dcterms:modified xsi:type="dcterms:W3CDTF">2019-12-13T09:30:00Z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0x0101006AF7F17DB1A17D49BA02EA75FF98993D|-1868893686</vt:lpwstr>
  </property>
  <property fmtid="{D5CDD505-2E9C-101B-9397-08002B2CF9AE}" pid="3" name="_dlc_DocIdItemGuid">
    <vt:lpwstr>06251a0f-b78a-47b8-b7a4-be77b9637e8a</vt:lpwstr>
  </property>
  <property fmtid="{D5CDD505-2E9C-101B-9397-08002B2CF9AE}" pid="4" name="ContentTypeId">
    <vt:lpwstr>0x010100088D55EA2437E141ABF53C4C80E1761A</vt:lpwstr>
  </property>
  <property fmtid="{D5CDD505-2E9C-101B-9397-08002B2CF9AE}" pid="5" name="ItemRetentionFormula">
    <vt:lpwstr>&lt;formula id="Microsoft.Office.RecordsManagement.PolicyFeatures.Expiration.Formula.BuiltIn"&gt;&lt;number&gt;2&lt;/number&gt;&lt;property&gt;Modified&lt;/property&gt;&lt;propertyId&gt;28cf69c5-fa48-462a-b5cd-27b6f9d2bd5f&lt;/propertyId&gt;&lt;period&gt;years&lt;/period&gt;&lt;/formula&gt;</vt:lpwstr>
  </property>
</Properties>
</file>